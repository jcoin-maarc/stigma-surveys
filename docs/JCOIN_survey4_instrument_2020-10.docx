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BDA096" w14:textId="2FD30332" w:rsidR="00782136" w:rsidRDefault="00782136" w:rsidP="00782136">
      <w:pPr>
        <w:spacing w:after="0" w:line="240" w:lineRule="auto"/>
        <w:contextualSpacing/>
        <w:textAlignment w:val="baseline"/>
        <w:rPr>
          <w:color w:val="00B050"/>
          <w:sz w:val="28"/>
        </w:rPr>
      </w:pPr>
      <w:r>
        <w:rPr>
          <w:color w:val="00B050"/>
          <w:sz w:val="28"/>
        </w:rPr>
        <w:t>AmeriSpeak Omnibus October 2020 Wave 2.1020.2</w:t>
      </w:r>
      <w:r w:rsidR="00B241BC">
        <w:rPr>
          <w:color w:val="00B050"/>
          <w:sz w:val="28"/>
        </w:rPr>
        <w:t xml:space="preserve"> Survey 4</w:t>
      </w:r>
    </w:p>
    <w:p w14:paraId="5DC662A6" w14:textId="77777777" w:rsidR="00782136" w:rsidRPr="00782136" w:rsidRDefault="00782136" w:rsidP="00782136">
      <w:pPr>
        <w:spacing w:after="0" w:line="240" w:lineRule="auto"/>
        <w:contextualSpacing/>
        <w:textAlignment w:val="baseline"/>
        <w:rPr>
          <w:color w:val="00B050"/>
          <w:sz w:val="28"/>
        </w:rPr>
      </w:pPr>
      <w:r w:rsidRPr="00782136">
        <w:rPr>
          <w:color w:val="00B050"/>
          <w:sz w:val="28"/>
        </w:rPr>
        <w:t>START OF JCOIN QUESTIONS</w:t>
      </w:r>
    </w:p>
    <w:p w14:paraId="1EC35113" w14:textId="77777777" w:rsidR="00782136" w:rsidRPr="00782136" w:rsidRDefault="00782136" w:rsidP="00782136">
      <w:pPr>
        <w:spacing w:after="0" w:line="240" w:lineRule="auto"/>
        <w:contextualSpacing/>
        <w:textAlignment w:val="baseline"/>
        <w:rPr>
          <w:color w:val="00B050"/>
          <w:sz w:val="28"/>
        </w:rPr>
      </w:pPr>
      <w:r w:rsidRPr="00782136">
        <w:rPr>
          <w:rFonts w:cs="Tahoma"/>
          <w:color w:val="00B0F0"/>
        </w:rPr>
        <w:t>INSERT ITEM TIMESTAMPS: TIME_JCOINSTART, DATE_JCOINSTART</w:t>
      </w:r>
    </w:p>
    <w:p w14:paraId="460A066A" w14:textId="77777777" w:rsidR="00782136" w:rsidRPr="00782136" w:rsidRDefault="00782136" w:rsidP="00782136">
      <w:pPr>
        <w:pBdr>
          <w:bottom w:val="single" w:sz="4" w:space="1" w:color="auto"/>
        </w:pBdr>
        <w:spacing w:after="0" w:line="240" w:lineRule="auto"/>
        <w:contextualSpacing/>
        <w:textAlignment w:val="baseline"/>
        <w:rPr>
          <w:color w:val="00B050"/>
          <w:sz w:val="28"/>
        </w:rPr>
      </w:pPr>
    </w:p>
    <w:p w14:paraId="09A4F969" w14:textId="77777777" w:rsidR="00782136" w:rsidRPr="00782136" w:rsidRDefault="00782136" w:rsidP="00782136">
      <w:pPr>
        <w:spacing w:after="0" w:line="240" w:lineRule="auto"/>
        <w:contextualSpacing/>
        <w:rPr>
          <w:rFonts w:cs="Tahoma"/>
          <w:color w:val="00B0F0"/>
        </w:rPr>
      </w:pPr>
      <w:r w:rsidRPr="00782136">
        <w:rPr>
          <w:rFonts w:cs="Tahoma"/>
          <w:color w:val="00B0F0"/>
        </w:rPr>
        <w:t>[SHOW IF LANGUAGE=EN]</w:t>
      </w:r>
    </w:p>
    <w:p w14:paraId="1900F003" w14:textId="77777777" w:rsidR="00782136" w:rsidRPr="00782136" w:rsidRDefault="00782136" w:rsidP="00782136">
      <w:pPr>
        <w:spacing w:after="0" w:line="240" w:lineRule="auto"/>
        <w:contextualSpacing/>
        <w:rPr>
          <w:rFonts w:cs="Tahoma"/>
          <w:color w:val="00B0F0"/>
        </w:rPr>
      </w:pPr>
      <w:r w:rsidRPr="00782136">
        <w:rPr>
          <w:rFonts w:cs="Tahoma"/>
          <w:color w:val="00B0F0"/>
        </w:rPr>
        <w:t>DISPLAY_JCOIN.</w:t>
      </w:r>
    </w:p>
    <w:p w14:paraId="540465C6" w14:textId="77777777" w:rsidR="00782136" w:rsidRPr="00782136" w:rsidRDefault="00782136" w:rsidP="00782136">
      <w:pPr>
        <w:spacing w:after="0" w:line="240" w:lineRule="auto"/>
        <w:contextualSpacing/>
        <w:textAlignment w:val="baseline"/>
      </w:pPr>
      <w:r w:rsidRPr="00782136">
        <w:t>You may have already answered similar questions to the following but we would really like your answer to the following.</w:t>
      </w:r>
    </w:p>
    <w:p w14:paraId="47C15018" w14:textId="77777777" w:rsidR="00782136" w:rsidRPr="00782136" w:rsidRDefault="00782136" w:rsidP="00782136">
      <w:pPr>
        <w:pBdr>
          <w:bottom w:val="single" w:sz="4" w:space="1" w:color="auto"/>
        </w:pBdr>
        <w:spacing w:after="0" w:line="240" w:lineRule="auto"/>
        <w:contextualSpacing/>
        <w:textAlignment w:val="baseline"/>
        <w:rPr>
          <w:color w:val="00B050"/>
          <w:sz w:val="28"/>
        </w:rPr>
      </w:pPr>
    </w:p>
    <w:p w14:paraId="5E2A8986" w14:textId="77777777" w:rsidR="00782136" w:rsidRPr="00782136" w:rsidRDefault="00782136" w:rsidP="00782136">
      <w:pPr>
        <w:spacing w:after="0" w:line="240" w:lineRule="auto"/>
        <w:contextualSpacing/>
        <w:rPr>
          <w:rFonts w:cs="Tahoma"/>
          <w:color w:val="00B0F0"/>
        </w:rPr>
      </w:pPr>
      <w:r w:rsidRPr="00782136">
        <w:rPr>
          <w:rFonts w:cs="Tahoma"/>
          <w:color w:val="00B0F0"/>
        </w:rPr>
        <w:t>[SHOW IF LANGUAGE=EN]</w:t>
      </w:r>
    </w:p>
    <w:p w14:paraId="20EACD99" w14:textId="77777777" w:rsidR="00782136" w:rsidRPr="00782136" w:rsidRDefault="00782136" w:rsidP="00782136">
      <w:pPr>
        <w:spacing w:after="0" w:line="240" w:lineRule="auto"/>
        <w:contextualSpacing/>
        <w:rPr>
          <w:rFonts w:cs="Tahoma"/>
          <w:color w:val="00B0F0"/>
        </w:rPr>
      </w:pPr>
      <w:r w:rsidRPr="00782136">
        <w:rPr>
          <w:rFonts w:cs="Tahoma"/>
          <w:color w:val="00B0F0"/>
        </w:rPr>
        <w:t>DISPLAY_JCOIN1.</w:t>
      </w:r>
    </w:p>
    <w:p w14:paraId="6ADE19FB" w14:textId="77777777" w:rsidR="00782136" w:rsidRPr="00782136" w:rsidRDefault="00782136" w:rsidP="00782136">
      <w:pPr>
        <w:spacing w:after="0" w:line="240" w:lineRule="auto"/>
        <w:contextualSpacing/>
        <w:rPr>
          <w:color w:val="00B0F0"/>
        </w:rPr>
      </w:pPr>
      <w:r w:rsidRPr="00782136">
        <w:t xml:space="preserve">We would like to ask you some questions about </w:t>
      </w:r>
      <w:r w:rsidRPr="00782136">
        <w:rPr>
          <w:color w:val="00B0F0"/>
        </w:rPr>
        <w:t>&lt;u&gt;</w:t>
      </w:r>
      <w:r w:rsidRPr="00782136">
        <w:rPr>
          <w:u w:val="single"/>
        </w:rPr>
        <w:t>policies related to opioid use disorder</w:t>
      </w:r>
      <w:r w:rsidRPr="00782136">
        <w:rPr>
          <w:color w:val="00B0F0"/>
        </w:rPr>
        <w:t>&lt;/u&gt;</w:t>
      </w:r>
      <w:r w:rsidRPr="00782136">
        <w:t>.</w:t>
      </w:r>
    </w:p>
    <w:p w14:paraId="6597A340" w14:textId="77777777" w:rsidR="00782136" w:rsidRPr="00782136" w:rsidRDefault="00782136" w:rsidP="00782136">
      <w:pPr>
        <w:spacing w:after="0" w:line="240" w:lineRule="auto"/>
        <w:contextualSpacing/>
        <w:rPr>
          <w:rFonts w:cstheme="minorHAnsi"/>
        </w:rPr>
      </w:pPr>
      <w:r w:rsidRPr="00782136">
        <w:rPr>
          <w:rFonts w:cs="Tahoma"/>
          <w:color w:val="00B0F0"/>
        </w:rPr>
        <w:t>[SPACE]</w:t>
      </w:r>
    </w:p>
    <w:p w14:paraId="055EABD7" w14:textId="77777777" w:rsidR="00782136" w:rsidRPr="00782136" w:rsidRDefault="00782136" w:rsidP="00782136">
      <w:pPr>
        <w:spacing w:after="0" w:line="240" w:lineRule="auto"/>
        <w:contextualSpacing/>
      </w:pPr>
      <w:r w:rsidRPr="00782136">
        <w:rPr>
          <w:rFonts w:cstheme="minorHAnsi"/>
        </w:rPr>
        <w:t xml:space="preserve">When </w:t>
      </w:r>
      <w:r w:rsidRPr="00782136">
        <w:rPr>
          <w:sz w:val="20"/>
          <w:szCs w:val="20"/>
        </w:rPr>
        <w:t xml:space="preserve">we </w:t>
      </w:r>
      <w:r w:rsidRPr="00782136">
        <w:rPr>
          <w:rFonts w:cstheme="minorHAnsi"/>
        </w:rPr>
        <w:t xml:space="preserve">talk about opioid use disorder, </w:t>
      </w:r>
      <w:r w:rsidRPr="00782136">
        <w:t>we are using the definition provided by the Diagnostic and Statistical Manual of Mental Disorders as “a problematic pattern of opioid use leading to clinically significant impairment or distress.” This can include health problems, disability, and/</w:t>
      </w:r>
      <w:bookmarkStart w:id="0" w:name="_GoBack"/>
      <w:bookmarkEnd w:id="0"/>
      <w:r w:rsidRPr="00782136">
        <w:t>or failure to meet major responsibilities at work, school, or home. Other terms people may use to describe an opioid use disorder include opioid addiction, opioid abuse, and opioid dependence.</w:t>
      </w:r>
    </w:p>
    <w:p w14:paraId="1BF30590" w14:textId="77777777" w:rsidR="00782136" w:rsidRPr="00782136" w:rsidRDefault="00782136" w:rsidP="00782136">
      <w:pPr>
        <w:tabs>
          <w:tab w:val="left" w:pos="1465"/>
        </w:tabs>
        <w:spacing w:after="0" w:line="240" w:lineRule="auto"/>
        <w:contextualSpacing/>
        <w:rPr>
          <w:rFonts w:cstheme="minorHAnsi"/>
          <w:color w:val="00B0F0"/>
        </w:rPr>
      </w:pPr>
      <w:r w:rsidRPr="00782136">
        <w:rPr>
          <w:rFonts w:cstheme="minorHAnsi"/>
          <w:color w:val="00B0F0"/>
        </w:rPr>
        <w:t xml:space="preserve"> [SPACE]</w:t>
      </w:r>
    </w:p>
    <w:p w14:paraId="55293077" w14:textId="77777777" w:rsidR="00782136" w:rsidRPr="00782136" w:rsidRDefault="00782136" w:rsidP="00782136">
      <w:pPr>
        <w:spacing w:after="0" w:line="240" w:lineRule="auto"/>
        <w:contextualSpacing/>
        <w:rPr>
          <w:rFonts w:cstheme="minorHAnsi"/>
          <w:color w:val="444444"/>
        </w:rPr>
      </w:pPr>
      <w:r w:rsidRPr="00782136">
        <w:rPr>
          <w:rFonts w:cstheme="minorHAnsi"/>
        </w:rPr>
        <w:t xml:space="preserve">As with all AmeriSpeak surveys we want to remind you of the confidential nature of this survey and that all survey questions below are voluntary. However, we encourage you to answer the below questions and have your voice heard on America’s current opioid problem during the COVID-19 pandemic. </w:t>
      </w:r>
    </w:p>
    <w:p w14:paraId="28352631" w14:textId="77777777" w:rsidR="00782136" w:rsidRPr="00782136" w:rsidRDefault="00782136" w:rsidP="00782136">
      <w:pPr>
        <w:pBdr>
          <w:bottom w:val="single" w:sz="4" w:space="1" w:color="auto"/>
        </w:pBdr>
        <w:spacing w:after="0" w:line="240" w:lineRule="auto"/>
        <w:contextualSpacing/>
        <w:textAlignment w:val="baseline"/>
        <w:rPr>
          <w:color w:val="00B050"/>
          <w:sz w:val="28"/>
        </w:rPr>
      </w:pPr>
    </w:p>
    <w:p w14:paraId="1A06DAED" w14:textId="77777777" w:rsidR="00782136" w:rsidRPr="00782136" w:rsidRDefault="00782136" w:rsidP="00782136">
      <w:pPr>
        <w:spacing w:after="0" w:line="240" w:lineRule="auto"/>
        <w:contextualSpacing/>
        <w:textAlignment w:val="baseline"/>
        <w:rPr>
          <w:color w:val="00B050"/>
          <w:sz w:val="28"/>
        </w:rPr>
      </w:pPr>
    </w:p>
    <w:p w14:paraId="1409879F" w14:textId="77777777" w:rsidR="00782136" w:rsidRPr="00782136" w:rsidRDefault="00782136" w:rsidP="00782136">
      <w:pPr>
        <w:spacing w:after="0" w:line="240" w:lineRule="auto"/>
        <w:contextualSpacing/>
        <w:textAlignment w:val="baseline"/>
        <w:rPr>
          <w:color w:val="00B0F0"/>
        </w:rPr>
      </w:pPr>
      <w:r w:rsidRPr="00782136">
        <w:rPr>
          <w:color w:val="00B0F0"/>
        </w:rPr>
        <w:t>[SHOW IF LANGUAGE=EN]</w:t>
      </w:r>
    </w:p>
    <w:p w14:paraId="4CA4AA37" w14:textId="77777777" w:rsidR="00782136" w:rsidRPr="00782136" w:rsidRDefault="00782136" w:rsidP="00782136">
      <w:pPr>
        <w:spacing w:after="0" w:line="240" w:lineRule="auto"/>
        <w:contextualSpacing/>
        <w:textAlignment w:val="baseline"/>
        <w:rPr>
          <w:color w:val="00B0F0"/>
        </w:rPr>
      </w:pPr>
      <w:r w:rsidRPr="00782136">
        <w:rPr>
          <w:color w:val="00B0F0"/>
        </w:rPr>
        <w:t>[GRID, 5</w:t>
      </w:r>
      <w:proofErr w:type="gramStart"/>
      <w:r w:rsidRPr="00782136">
        <w:rPr>
          <w:color w:val="00B0F0"/>
        </w:rPr>
        <w:t>,4</w:t>
      </w:r>
      <w:proofErr w:type="gramEnd"/>
      <w:r w:rsidRPr="00782136">
        <w:rPr>
          <w:color w:val="00B0F0"/>
        </w:rPr>
        <w:t>; SP]</w:t>
      </w:r>
    </w:p>
    <w:p w14:paraId="6422D672" w14:textId="77777777" w:rsidR="00782136" w:rsidRPr="00782136" w:rsidRDefault="00782136" w:rsidP="00782136">
      <w:pPr>
        <w:spacing w:after="0" w:line="240" w:lineRule="auto"/>
        <w:contextualSpacing/>
        <w:textAlignment w:val="baseline"/>
        <w:rPr>
          <w:color w:val="00B0F0"/>
        </w:rPr>
      </w:pPr>
      <w:r w:rsidRPr="00782136">
        <w:rPr>
          <w:color w:val="00B0F0"/>
        </w:rPr>
        <w:t xml:space="preserve">JCOIN1. </w:t>
      </w:r>
    </w:p>
    <w:p w14:paraId="2789C4C8" w14:textId="77777777" w:rsidR="00782136" w:rsidRPr="00782136" w:rsidRDefault="00782136" w:rsidP="00782136">
      <w:pPr>
        <w:spacing w:after="0" w:line="240" w:lineRule="auto"/>
        <w:contextualSpacing/>
        <w:textAlignment w:val="baseline"/>
      </w:pPr>
      <w:r w:rsidRPr="00782136">
        <w:t>Do you disagree or agree with the following statements?</w:t>
      </w:r>
    </w:p>
    <w:p w14:paraId="6B4EFFAD" w14:textId="77777777" w:rsidR="00782136" w:rsidRPr="00782136" w:rsidRDefault="00782136" w:rsidP="00782136">
      <w:pPr>
        <w:spacing w:after="0" w:line="240" w:lineRule="auto"/>
        <w:contextualSpacing/>
        <w:textAlignment w:val="baseline"/>
        <w:rPr>
          <w:color w:val="00B0F0"/>
        </w:rPr>
      </w:pPr>
      <w:r w:rsidRPr="00782136">
        <w:rPr>
          <w:color w:val="00B0F0"/>
        </w:rPr>
        <w:t>[SPACE]</w:t>
      </w:r>
    </w:p>
    <w:p w14:paraId="50B37394" w14:textId="77777777" w:rsidR="00782136" w:rsidRPr="00782136" w:rsidRDefault="00782136" w:rsidP="00782136">
      <w:pPr>
        <w:spacing w:after="0" w:line="240" w:lineRule="auto"/>
        <w:contextualSpacing/>
        <w:textAlignment w:val="baseline"/>
        <w:rPr>
          <w:color w:val="00B0F0"/>
        </w:rPr>
      </w:pPr>
      <w:r w:rsidRPr="00782136">
        <w:rPr>
          <w:color w:val="00B0F0"/>
        </w:rPr>
        <w:t xml:space="preserve">[SHOW ON SCREEN WITH GRID ITEM A]&lt;i&gt; </w:t>
      </w:r>
      <w:r w:rsidRPr="00782136">
        <w:t>Please note that Medicaid provides health coverage to eligible adults, children, pregnant women, elderly adults, and people with disabilities that are low-income. Medicaid is funded and administered by states, according to federal requirements. Some states may have different names for their Medicaid program</w:t>
      </w:r>
      <w:proofErr w:type="gramStart"/>
      <w:r w:rsidRPr="00782136">
        <w:t>.</w:t>
      </w:r>
      <w:r w:rsidRPr="00782136">
        <w:rPr>
          <w:color w:val="00B0F0"/>
        </w:rPr>
        <w:t>&lt;</w:t>
      </w:r>
      <w:proofErr w:type="gramEnd"/>
      <w:r w:rsidRPr="00782136">
        <w:rPr>
          <w:color w:val="00B0F0"/>
        </w:rPr>
        <w:t>/i&gt;</w:t>
      </w:r>
    </w:p>
    <w:p w14:paraId="0F65C59E" w14:textId="77777777" w:rsidR="00782136" w:rsidRPr="00782136" w:rsidRDefault="00782136" w:rsidP="00782136">
      <w:pPr>
        <w:spacing w:after="0" w:line="240" w:lineRule="auto"/>
        <w:contextualSpacing/>
        <w:textAlignment w:val="baseline"/>
        <w:rPr>
          <w:color w:val="00B0F0"/>
        </w:rPr>
      </w:pPr>
    </w:p>
    <w:p w14:paraId="4E5AF180" w14:textId="77777777" w:rsidR="00782136" w:rsidRPr="00782136" w:rsidRDefault="00782136" w:rsidP="00782136">
      <w:pPr>
        <w:spacing w:after="0" w:line="240" w:lineRule="auto"/>
        <w:ind w:left="360"/>
        <w:contextualSpacing/>
        <w:textAlignment w:val="baseline"/>
        <w:rPr>
          <w:rFonts w:cs="Tahoma"/>
        </w:rPr>
      </w:pPr>
      <w:r w:rsidRPr="00782136">
        <w:rPr>
          <w:rFonts w:cs="Tahoma"/>
          <w:color w:val="00B0F0"/>
        </w:rPr>
        <w:t>CAWI GRID ITEMS, RANDOMIZED:</w:t>
      </w:r>
    </w:p>
    <w:p w14:paraId="11EF90B2" w14:textId="77777777" w:rsidR="00782136" w:rsidRPr="00782136" w:rsidRDefault="00782136" w:rsidP="00782136">
      <w:pPr>
        <w:numPr>
          <w:ilvl w:val="1"/>
          <w:numId w:val="2"/>
        </w:numPr>
        <w:spacing w:after="0" w:line="240" w:lineRule="auto"/>
        <w:ind w:left="720"/>
        <w:contextualSpacing/>
        <w:textAlignment w:val="baseline"/>
        <w:rPr>
          <w:rFonts w:cs="Tahoma"/>
        </w:rPr>
      </w:pPr>
      <w:r w:rsidRPr="00782136">
        <w:rPr>
          <w:rFonts w:cs="Tahoma"/>
        </w:rPr>
        <w:t xml:space="preserve">I favor expanding Medicaid insurance benefits for low income families to provide coverage for treatment of opioid use disorders. </w:t>
      </w:r>
    </w:p>
    <w:p w14:paraId="2E8EC44C" w14:textId="77777777" w:rsidR="00782136" w:rsidRPr="00782136" w:rsidRDefault="00782136" w:rsidP="00782136">
      <w:pPr>
        <w:numPr>
          <w:ilvl w:val="1"/>
          <w:numId w:val="2"/>
        </w:numPr>
        <w:spacing w:after="0" w:line="240" w:lineRule="auto"/>
        <w:ind w:left="720"/>
        <w:contextualSpacing/>
        <w:textAlignment w:val="baseline"/>
        <w:rPr>
          <w:rFonts w:cs="Tahoma"/>
        </w:rPr>
      </w:pPr>
      <w:r w:rsidRPr="00782136">
        <w:rPr>
          <w:rFonts w:cs="Tahoma"/>
        </w:rPr>
        <w:t>I favor making naloxone (also known as “Narcan”), a medication that can quickly reverse the effects of a person experiencing an opioid overdose, widely available and affordable without a prescription.</w:t>
      </w:r>
    </w:p>
    <w:p w14:paraId="360D63F6" w14:textId="77777777" w:rsidR="00782136" w:rsidRPr="00782136" w:rsidRDefault="00782136" w:rsidP="00782136">
      <w:pPr>
        <w:numPr>
          <w:ilvl w:val="1"/>
          <w:numId w:val="2"/>
        </w:numPr>
        <w:spacing w:after="0" w:line="240" w:lineRule="auto"/>
        <w:ind w:left="720"/>
        <w:contextualSpacing/>
        <w:textAlignment w:val="baseline"/>
        <w:rPr>
          <w:rFonts w:cs="Tahoma"/>
        </w:rPr>
      </w:pPr>
      <w:r w:rsidRPr="00782136">
        <w:rPr>
          <w:rFonts w:cs="Tahoma"/>
        </w:rPr>
        <w:t>I believe that making treatment mandatory is an effective way to help people with an opioid use disorder.</w:t>
      </w:r>
    </w:p>
    <w:p w14:paraId="3AC0B1BA" w14:textId="77777777" w:rsidR="00782136" w:rsidRPr="00782136" w:rsidRDefault="00782136" w:rsidP="00782136">
      <w:pPr>
        <w:numPr>
          <w:ilvl w:val="1"/>
          <w:numId w:val="2"/>
        </w:numPr>
        <w:spacing w:after="0" w:line="240" w:lineRule="auto"/>
        <w:ind w:left="720"/>
        <w:contextualSpacing/>
        <w:textAlignment w:val="baseline"/>
        <w:rPr>
          <w:rFonts w:cs="Tahoma"/>
        </w:rPr>
      </w:pPr>
      <w:r w:rsidRPr="00782136">
        <w:rPr>
          <w:rFonts w:cs="Tahoma"/>
        </w:rPr>
        <w:t>I favor increasing government spending to improve treatment of opioid use disorder.</w:t>
      </w:r>
    </w:p>
    <w:p w14:paraId="0D6F12DA" w14:textId="77777777" w:rsidR="00782136" w:rsidRPr="00782136" w:rsidRDefault="00782136" w:rsidP="00782136">
      <w:pPr>
        <w:numPr>
          <w:ilvl w:val="1"/>
          <w:numId w:val="2"/>
        </w:numPr>
        <w:spacing w:after="0" w:line="240" w:lineRule="auto"/>
        <w:ind w:left="720"/>
        <w:contextualSpacing/>
        <w:textAlignment w:val="baseline"/>
        <w:rPr>
          <w:rFonts w:cs="Tahoma"/>
        </w:rPr>
      </w:pPr>
      <w:r w:rsidRPr="00782136">
        <w:rPr>
          <w:rFonts w:cs="Tahoma"/>
        </w:rPr>
        <w:t>I favor passing laws to protect people from criminal charges for drug related crimes if they attend substance use treatment.</w:t>
      </w:r>
    </w:p>
    <w:p w14:paraId="7932E658" w14:textId="77777777" w:rsidR="00782136" w:rsidRPr="00782136" w:rsidRDefault="00782136" w:rsidP="00782136">
      <w:pPr>
        <w:numPr>
          <w:ilvl w:val="1"/>
          <w:numId w:val="2"/>
        </w:numPr>
        <w:spacing w:after="0" w:line="240" w:lineRule="auto"/>
        <w:ind w:left="720"/>
        <w:contextualSpacing/>
        <w:textAlignment w:val="baseline"/>
        <w:rPr>
          <w:rFonts w:cs="Tahoma"/>
        </w:rPr>
      </w:pPr>
      <w:r w:rsidRPr="00782136">
        <w:rPr>
          <w:rFonts w:cs="Tahoma"/>
        </w:rPr>
        <w:lastRenderedPageBreak/>
        <w:t>I believe that people in jail/prison with an opioid use disorder should be allowed access to medication for their opioid use disorder, such as methadone, buprenorphine, or naltrexone.</w:t>
      </w:r>
    </w:p>
    <w:p w14:paraId="30BBC42B" w14:textId="77777777" w:rsidR="00782136" w:rsidRPr="00782136" w:rsidRDefault="00782136" w:rsidP="00782136">
      <w:pPr>
        <w:numPr>
          <w:ilvl w:val="1"/>
          <w:numId w:val="2"/>
        </w:numPr>
        <w:spacing w:after="0" w:line="240" w:lineRule="auto"/>
        <w:ind w:left="720"/>
        <w:contextualSpacing/>
        <w:textAlignment w:val="baseline"/>
        <w:rPr>
          <w:rFonts w:cs="Tahoma"/>
        </w:rPr>
      </w:pPr>
      <w:r w:rsidRPr="00782136">
        <w:rPr>
          <w:rFonts w:cs="Tahoma"/>
        </w:rPr>
        <w:t>I believe that incarceration/jail is an effective way to improve the health of people with an opioid use disorder.</w:t>
      </w:r>
    </w:p>
    <w:p w14:paraId="2E616563" w14:textId="77777777" w:rsidR="00782136" w:rsidRPr="00782136" w:rsidRDefault="00782136" w:rsidP="00782136">
      <w:pPr>
        <w:numPr>
          <w:ilvl w:val="1"/>
          <w:numId w:val="2"/>
        </w:numPr>
        <w:spacing w:after="0" w:line="240" w:lineRule="auto"/>
        <w:ind w:left="720"/>
        <w:contextualSpacing/>
        <w:textAlignment w:val="baseline"/>
        <w:rPr>
          <w:rFonts w:cs="Tahoma"/>
        </w:rPr>
      </w:pPr>
      <w:r w:rsidRPr="00782136">
        <w:rPr>
          <w:rFonts w:cs="Tahoma"/>
        </w:rPr>
        <w:t>I believe that incarceration/jail is an effective way to reduce the risk of overdosing for people with an opioid use disorder.</w:t>
      </w:r>
    </w:p>
    <w:p w14:paraId="697B508B" w14:textId="77777777" w:rsidR="00782136" w:rsidRPr="00782136" w:rsidRDefault="00782136" w:rsidP="00782136">
      <w:pPr>
        <w:numPr>
          <w:ilvl w:val="1"/>
          <w:numId w:val="2"/>
        </w:numPr>
        <w:spacing w:after="0" w:line="240" w:lineRule="auto"/>
        <w:ind w:left="720"/>
        <w:contextualSpacing/>
        <w:textAlignment w:val="baseline"/>
        <w:rPr>
          <w:rFonts w:cs="Tahoma"/>
        </w:rPr>
      </w:pPr>
      <w:r w:rsidRPr="00782136">
        <w:rPr>
          <w:rFonts w:cs="Tahoma"/>
        </w:rPr>
        <w:t>I believe jails and prisons should consider whether those convicted of non-violent crimes should be released to prevent the spread of COV-ID 19 within jails/prisons.</w:t>
      </w:r>
    </w:p>
    <w:p w14:paraId="3ACDCC92" w14:textId="77777777" w:rsidR="00782136" w:rsidRPr="00782136" w:rsidRDefault="00782136" w:rsidP="00782136">
      <w:pPr>
        <w:spacing w:after="0" w:line="240" w:lineRule="auto"/>
        <w:contextualSpacing/>
        <w:textAlignment w:val="baseline"/>
        <w:rPr>
          <w:color w:val="00B0F0"/>
        </w:rPr>
      </w:pPr>
    </w:p>
    <w:p w14:paraId="042DE259" w14:textId="77777777" w:rsidR="00782136" w:rsidRPr="00782136" w:rsidRDefault="00782136" w:rsidP="00782136">
      <w:pPr>
        <w:spacing w:after="0" w:line="240" w:lineRule="auto"/>
        <w:ind w:left="360"/>
        <w:contextualSpacing/>
        <w:textAlignment w:val="baseline"/>
        <w:rPr>
          <w:rFonts w:cs="Tahoma"/>
        </w:rPr>
      </w:pPr>
      <w:r w:rsidRPr="00782136">
        <w:rPr>
          <w:rFonts w:cs="Tahoma"/>
          <w:color w:val="00B0F0"/>
        </w:rPr>
        <w:t>CATI GRID ITEMS, RANDOMIZED:</w:t>
      </w:r>
    </w:p>
    <w:p w14:paraId="6F51139F" w14:textId="77777777" w:rsidR="00782136" w:rsidRPr="00782136" w:rsidRDefault="00782136" w:rsidP="00782136">
      <w:pPr>
        <w:numPr>
          <w:ilvl w:val="0"/>
          <w:numId w:val="4"/>
        </w:numPr>
        <w:spacing w:after="0" w:line="240" w:lineRule="auto"/>
        <w:contextualSpacing/>
        <w:textAlignment w:val="baseline"/>
        <w:rPr>
          <w:rFonts w:cs="Tahoma"/>
        </w:rPr>
      </w:pPr>
      <w:r w:rsidRPr="00782136">
        <w:rPr>
          <w:rFonts w:cs="Tahoma"/>
        </w:rPr>
        <w:t xml:space="preserve">You favor expanding Medicaid insurance benefits for low income families to provide coverage for treatment of opioid use disorders. </w:t>
      </w:r>
    </w:p>
    <w:p w14:paraId="146AA9CF" w14:textId="77777777" w:rsidR="00782136" w:rsidRPr="00782136" w:rsidRDefault="00782136" w:rsidP="00782136">
      <w:pPr>
        <w:numPr>
          <w:ilvl w:val="0"/>
          <w:numId w:val="4"/>
        </w:numPr>
        <w:spacing w:after="0" w:line="240" w:lineRule="auto"/>
        <w:contextualSpacing/>
        <w:textAlignment w:val="baseline"/>
        <w:rPr>
          <w:rFonts w:cs="Tahoma"/>
        </w:rPr>
      </w:pPr>
      <w:r w:rsidRPr="00782136">
        <w:rPr>
          <w:rFonts w:cs="Tahoma"/>
        </w:rPr>
        <w:t>You favor making naloxone (also known as “Narcan”), a medication that can quickly reverse the effects of a person experiencing an opioid overdose, widely available and affordable without a prescription.</w:t>
      </w:r>
    </w:p>
    <w:p w14:paraId="5B01252B" w14:textId="77777777" w:rsidR="00782136" w:rsidRPr="00782136" w:rsidRDefault="00782136" w:rsidP="00782136">
      <w:pPr>
        <w:numPr>
          <w:ilvl w:val="0"/>
          <w:numId w:val="4"/>
        </w:numPr>
        <w:spacing w:after="0" w:line="240" w:lineRule="auto"/>
        <w:contextualSpacing/>
        <w:textAlignment w:val="baseline"/>
        <w:rPr>
          <w:rFonts w:cs="Tahoma"/>
        </w:rPr>
      </w:pPr>
      <w:r w:rsidRPr="00782136">
        <w:rPr>
          <w:rFonts w:cs="Tahoma"/>
        </w:rPr>
        <w:t>You believe that making treatment mandatory is an effective way to help people with an opioid use disorder.</w:t>
      </w:r>
    </w:p>
    <w:p w14:paraId="55FBBA96" w14:textId="77777777" w:rsidR="00782136" w:rsidRPr="00782136" w:rsidRDefault="00782136" w:rsidP="00782136">
      <w:pPr>
        <w:numPr>
          <w:ilvl w:val="0"/>
          <w:numId w:val="4"/>
        </w:numPr>
        <w:spacing w:after="0" w:line="240" w:lineRule="auto"/>
        <w:contextualSpacing/>
        <w:textAlignment w:val="baseline"/>
        <w:rPr>
          <w:rFonts w:cs="Tahoma"/>
        </w:rPr>
      </w:pPr>
      <w:r w:rsidRPr="00782136">
        <w:rPr>
          <w:rFonts w:cs="Tahoma"/>
        </w:rPr>
        <w:t>You favor increasing government spending to improve treatment of opioid use disorder.</w:t>
      </w:r>
    </w:p>
    <w:p w14:paraId="3531EFC6" w14:textId="77777777" w:rsidR="00782136" w:rsidRPr="00782136" w:rsidRDefault="00782136" w:rsidP="00782136">
      <w:pPr>
        <w:numPr>
          <w:ilvl w:val="0"/>
          <w:numId w:val="4"/>
        </w:numPr>
        <w:spacing w:after="0" w:line="240" w:lineRule="auto"/>
        <w:contextualSpacing/>
        <w:textAlignment w:val="baseline"/>
        <w:rPr>
          <w:rFonts w:cs="Tahoma"/>
        </w:rPr>
      </w:pPr>
      <w:r w:rsidRPr="00782136">
        <w:rPr>
          <w:rFonts w:cs="Tahoma"/>
        </w:rPr>
        <w:t>You favor passing laws to protect people from criminal charges for drug related crimes if they attend substance use treatment.</w:t>
      </w:r>
    </w:p>
    <w:p w14:paraId="57C84C41" w14:textId="77777777" w:rsidR="00782136" w:rsidRPr="00782136" w:rsidRDefault="00782136" w:rsidP="00782136">
      <w:pPr>
        <w:numPr>
          <w:ilvl w:val="0"/>
          <w:numId w:val="4"/>
        </w:numPr>
        <w:spacing w:after="0" w:line="240" w:lineRule="auto"/>
        <w:contextualSpacing/>
        <w:textAlignment w:val="baseline"/>
        <w:rPr>
          <w:rFonts w:cs="Tahoma"/>
        </w:rPr>
      </w:pPr>
      <w:r w:rsidRPr="00782136">
        <w:rPr>
          <w:rFonts w:cs="Tahoma"/>
        </w:rPr>
        <w:t>You believe that people in jail/prison with an opioid use disorder should be allowed access to medication for their opioid use disorder, such as methadone, buprenorphine, or naltrexone.</w:t>
      </w:r>
    </w:p>
    <w:p w14:paraId="3A2244D6" w14:textId="77777777" w:rsidR="00782136" w:rsidRPr="00782136" w:rsidRDefault="00782136" w:rsidP="00782136">
      <w:pPr>
        <w:numPr>
          <w:ilvl w:val="0"/>
          <w:numId w:val="4"/>
        </w:numPr>
        <w:spacing w:after="0" w:line="240" w:lineRule="auto"/>
        <w:contextualSpacing/>
        <w:textAlignment w:val="baseline"/>
        <w:rPr>
          <w:rFonts w:cs="Tahoma"/>
        </w:rPr>
      </w:pPr>
      <w:r w:rsidRPr="00782136">
        <w:rPr>
          <w:rFonts w:cs="Tahoma"/>
        </w:rPr>
        <w:t>You believe that incarceration/jail is an effective way to improve the health of people with an opioid use disorder.</w:t>
      </w:r>
    </w:p>
    <w:p w14:paraId="4FB79CCF" w14:textId="77777777" w:rsidR="00782136" w:rsidRPr="00782136" w:rsidRDefault="00782136" w:rsidP="00782136">
      <w:pPr>
        <w:numPr>
          <w:ilvl w:val="0"/>
          <w:numId w:val="4"/>
        </w:numPr>
        <w:spacing w:after="0" w:line="240" w:lineRule="auto"/>
        <w:contextualSpacing/>
        <w:textAlignment w:val="baseline"/>
        <w:rPr>
          <w:rFonts w:cs="Tahoma"/>
        </w:rPr>
      </w:pPr>
      <w:r w:rsidRPr="00782136">
        <w:rPr>
          <w:rFonts w:cs="Tahoma"/>
        </w:rPr>
        <w:t>You believe that incarceration/jail is an effective way to reduce the risk of overdosing for people with an opioid use disorder.</w:t>
      </w:r>
    </w:p>
    <w:p w14:paraId="52078D96" w14:textId="77777777" w:rsidR="00782136" w:rsidRPr="00782136" w:rsidRDefault="00782136" w:rsidP="00782136">
      <w:pPr>
        <w:numPr>
          <w:ilvl w:val="0"/>
          <w:numId w:val="4"/>
        </w:numPr>
        <w:spacing w:after="0" w:line="240" w:lineRule="auto"/>
        <w:contextualSpacing/>
        <w:textAlignment w:val="baseline"/>
        <w:rPr>
          <w:rFonts w:cs="Tahoma"/>
        </w:rPr>
      </w:pPr>
      <w:r w:rsidRPr="00782136">
        <w:rPr>
          <w:rFonts w:cs="Tahoma"/>
        </w:rPr>
        <w:t>You believe jails and prisons should consider whether those convicted of non-violent crimes should be released to prevent the spread of COV-ID 19 within jails/prisons.</w:t>
      </w:r>
    </w:p>
    <w:p w14:paraId="06CF8BE9" w14:textId="77777777" w:rsidR="00782136" w:rsidRPr="00782136" w:rsidRDefault="00782136" w:rsidP="00782136">
      <w:pPr>
        <w:spacing w:after="0" w:line="240" w:lineRule="auto"/>
        <w:ind w:left="360"/>
        <w:contextualSpacing/>
        <w:textAlignment w:val="baseline"/>
        <w:rPr>
          <w:rFonts w:cs="Tahoma"/>
          <w:color w:val="00B0F0"/>
        </w:rPr>
      </w:pPr>
    </w:p>
    <w:p w14:paraId="63372A02" w14:textId="77777777" w:rsidR="00782136" w:rsidRPr="00782136" w:rsidRDefault="00782136" w:rsidP="00782136">
      <w:pPr>
        <w:spacing w:after="0" w:line="240" w:lineRule="auto"/>
        <w:ind w:left="360"/>
        <w:contextualSpacing/>
        <w:textAlignment w:val="baseline"/>
        <w:rPr>
          <w:rFonts w:cs="Tahoma"/>
          <w:color w:val="00B0F0"/>
        </w:rPr>
      </w:pPr>
    </w:p>
    <w:p w14:paraId="565369B0" w14:textId="77777777" w:rsidR="00782136" w:rsidRPr="00782136" w:rsidRDefault="00782136" w:rsidP="00782136">
      <w:pPr>
        <w:spacing w:after="0" w:line="240" w:lineRule="auto"/>
        <w:ind w:left="360"/>
        <w:contextualSpacing/>
        <w:textAlignment w:val="baseline"/>
        <w:rPr>
          <w:rFonts w:cs="Tahoma"/>
        </w:rPr>
      </w:pPr>
      <w:r w:rsidRPr="00782136">
        <w:rPr>
          <w:rFonts w:cs="Tahoma"/>
          <w:color w:val="00B0F0"/>
        </w:rPr>
        <w:t>RESPONSE OPTIONS:</w:t>
      </w:r>
    </w:p>
    <w:p w14:paraId="590A7268" w14:textId="77777777" w:rsidR="00782136" w:rsidRPr="00782136" w:rsidRDefault="00782136" w:rsidP="00782136">
      <w:pPr>
        <w:numPr>
          <w:ilvl w:val="0"/>
          <w:numId w:val="3"/>
        </w:numPr>
        <w:spacing w:after="0" w:line="240" w:lineRule="auto"/>
        <w:contextualSpacing/>
        <w:textAlignment w:val="baseline"/>
        <w:rPr>
          <w:rFonts w:cs="Tahoma"/>
        </w:rPr>
      </w:pPr>
      <w:r w:rsidRPr="00782136">
        <w:rPr>
          <w:rFonts w:cs="Tahoma"/>
        </w:rPr>
        <w:t>Strongly disagree</w:t>
      </w:r>
    </w:p>
    <w:p w14:paraId="00D3E816" w14:textId="77777777" w:rsidR="00782136" w:rsidRPr="00782136" w:rsidRDefault="00782136" w:rsidP="00782136">
      <w:pPr>
        <w:numPr>
          <w:ilvl w:val="0"/>
          <w:numId w:val="3"/>
        </w:numPr>
        <w:spacing w:after="0" w:line="240" w:lineRule="auto"/>
        <w:contextualSpacing/>
        <w:textAlignment w:val="baseline"/>
        <w:rPr>
          <w:rFonts w:cs="Tahoma"/>
        </w:rPr>
      </w:pPr>
      <w:r w:rsidRPr="00782136">
        <w:rPr>
          <w:rFonts w:cs="Tahoma"/>
        </w:rPr>
        <w:t>Somewhat disagree</w:t>
      </w:r>
    </w:p>
    <w:p w14:paraId="5C7B4179" w14:textId="77777777" w:rsidR="00782136" w:rsidRPr="00782136" w:rsidRDefault="00782136" w:rsidP="00782136">
      <w:pPr>
        <w:numPr>
          <w:ilvl w:val="0"/>
          <w:numId w:val="3"/>
        </w:numPr>
        <w:spacing w:after="0" w:line="240" w:lineRule="auto"/>
        <w:contextualSpacing/>
        <w:textAlignment w:val="baseline"/>
        <w:rPr>
          <w:rFonts w:cs="Tahoma"/>
        </w:rPr>
      </w:pPr>
      <w:r w:rsidRPr="00782136">
        <w:rPr>
          <w:rFonts w:cs="Tahoma"/>
        </w:rPr>
        <w:t>Neither disagree nor agree</w:t>
      </w:r>
    </w:p>
    <w:p w14:paraId="7F8BA29C" w14:textId="77777777" w:rsidR="00782136" w:rsidRPr="00782136" w:rsidRDefault="00782136" w:rsidP="00782136">
      <w:pPr>
        <w:numPr>
          <w:ilvl w:val="0"/>
          <w:numId w:val="3"/>
        </w:numPr>
        <w:spacing w:after="0" w:line="240" w:lineRule="auto"/>
        <w:contextualSpacing/>
        <w:textAlignment w:val="baseline"/>
        <w:rPr>
          <w:rFonts w:cs="Tahoma"/>
        </w:rPr>
      </w:pPr>
      <w:r w:rsidRPr="00782136">
        <w:rPr>
          <w:rFonts w:cs="Tahoma"/>
        </w:rPr>
        <w:t>Somewhat agree</w:t>
      </w:r>
    </w:p>
    <w:p w14:paraId="2AEA364E" w14:textId="77777777" w:rsidR="00782136" w:rsidRPr="00782136" w:rsidRDefault="00782136" w:rsidP="00782136">
      <w:pPr>
        <w:numPr>
          <w:ilvl w:val="0"/>
          <w:numId w:val="3"/>
        </w:numPr>
        <w:spacing w:after="0" w:line="240" w:lineRule="auto"/>
        <w:contextualSpacing/>
        <w:textAlignment w:val="baseline"/>
        <w:rPr>
          <w:rFonts w:cs="Tahoma"/>
        </w:rPr>
      </w:pPr>
      <w:r w:rsidRPr="00782136">
        <w:rPr>
          <w:rFonts w:cs="Tahoma"/>
        </w:rPr>
        <w:t>Strongly agree</w:t>
      </w:r>
    </w:p>
    <w:p w14:paraId="76321D15" w14:textId="77777777" w:rsidR="00782136" w:rsidRPr="00782136" w:rsidRDefault="00782136" w:rsidP="00782136">
      <w:pPr>
        <w:pBdr>
          <w:bottom w:val="single" w:sz="4" w:space="1" w:color="auto"/>
        </w:pBdr>
        <w:spacing w:after="0" w:line="240" w:lineRule="auto"/>
        <w:contextualSpacing/>
        <w:textAlignment w:val="baseline"/>
        <w:rPr>
          <w:color w:val="00B050"/>
          <w:sz w:val="28"/>
        </w:rPr>
      </w:pPr>
    </w:p>
    <w:p w14:paraId="7B92AB28" w14:textId="77777777" w:rsidR="00782136" w:rsidRPr="00782136" w:rsidRDefault="00782136" w:rsidP="00782136">
      <w:pPr>
        <w:spacing w:after="0" w:line="240" w:lineRule="auto"/>
        <w:contextualSpacing/>
        <w:textAlignment w:val="baseline"/>
        <w:rPr>
          <w:color w:val="00B050"/>
          <w:sz w:val="28"/>
        </w:rPr>
      </w:pPr>
    </w:p>
    <w:p w14:paraId="44BD198A" w14:textId="77777777" w:rsidR="00782136" w:rsidRPr="00782136" w:rsidRDefault="00782136" w:rsidP="00782136">
      <w:pPr>
        <w:spacing w:after="0" w:line="240" w:lineRule="auto"/>
        <w:contextualSpacing/>
        <w:textAlignment w:val="baseline"/>
        <w:rPr>
          <w:color w:val="00B050"/>
          <w:sz w:val="28"/>
        </w:rPr>
      </w:pPr>
    </w:p>
    <w:p w14:paraId="25898E4A" w14:textId="77777777" w:rsidR="00782136" w:rsidRPr="00782136" w:rsidRDefault="00782136" w:rsidP="00782136">
      <w:pPr>
        <w:spacing w:after="0" w:line="240" w:lineRule="auto"/>
        <w:contextualSpacing/>
        <w:textAlignment w:val="baseline"/>
        <w:rPr>
          <w:color w:val="00B0F0"/>
        </w:rPr>
      </w:pPr>
      <w:r w:rsidRPr="00782136">
        <w:rPr>
          <w:color w:val="00B0F0"/>
        </w:rPr>
        <w:t>[SHOW IF LANGUAGE=EN]</w:t>
      </w:r>
    </w:p>
    <w:p w14:paraId="2924677A" w14:textId="77777777" w:rsidR="00782136" w:rsidRPr="00782136" w:rsidRDefault="00782136" w:rsidP="00782136">
      <w:pPr>
        <w:spacing w:after="0" w:line="240" w:lineRule="auto"/>
        <w:contextualSpacing/>
        <w:textAlignment w:val="baseline"/>
        <w:rPr>
          <w:color w:val="00B0F0"/>
        </w:rPr>
      </w:pPr>
      <w:r w:rsidRPr="00782136">
        <w:rPr>
          <w:color w:val="00B0F0"/>
        </w:rPr>
        <w:t>[GRID, 5</w:t>
      </w:r>
      <w:proofErr w:type="gramStart"/>
      <w:r w:rsidRPr="00782136">
        <w:rPr>
          <w:color w:val="00B0F0"/>
        </w:rPr>
        <w:t>,5</w:t>
      </w:r>
      <w:proofErr w:type="gramEnd"/>
      <w:r w:rsidRPr="00782136">
        <w:rPr>
          <w:color w:val="00B0F0"/>
        </w:rPr>
        <w:t>; SP]</w:t>
      </w:r>
    </w:p>
    <w:p w14:paraId="74A28ECE" w14:textId="77777777" w:rsidR="00782136" w:rsidRPr="00782136" w:rsidRDefault="00782136" w:rsidP="00782136">
      <w:pPr>
        <w:spacing w:after="0" w:line="240" w:lineRule="auto"/>
        <w:contextualSpacing/>
        <w:textAlignment w:val="baseline"/>
        <w:rPr>
          <w:color w:val="00B0F0"/>
        </w:rPr>
      </w:pPr>
      <w:r w:rsidRPr="00782136">
        <w:rPr>
          <w:color w:val="00B0F0"/>
        </w:rPr>
        <w:t xml:space="preserve">JCOIN2. </w:t>
      </w:r>
    </w:p>
    <w:p w14:paraId="1B4D6CB9" w14:textId="77777777" w:rsidR="00782136" w:rsidRPr="00782136" w:rsidRDefault="00782136" w:rsidP="00782136">
      <w:pPr>
        <w:spacing w:after="0" w:line="240" w:lineRule="auto"/>
        <w:contextualSpacing/>
        <w:textAlignment w:val="baseline"/>
        <w:rPr>
          <w:color w:val="00B050"/>
          <w:sz w:val="28"/>
        </w:rPr>
      </w:pPr>
      <w:r w:rsidRPr="00782136">
        <w:t>Do you disagree or agree with the following statements?</w:t>
      </w:r>
    </w:p>
    <w:p w14:paraId="0450C0AA" w14:textId="77777777" w:rsidR="00782136" w:rsidRPr="00782136" w:rsidRDefault="00782136" w:rsidP="00782136">
      <w:pPr>
        <w:spacing w:after="0" w:line="240" w:lineRule="auto"/>
        <w:contextualSpacing/>
        <w:textAlignment w:val="baseline"/>
        <w:rPr>
          <w:color w:val="00B050"/>
        </w:rPr>
      </w:pPr>
    </w:p>
    <w:p w14:paraId="28FBE9DD" w14:textId="77777777" w:rsidR="00782136" w:rsidRPr="00782136" w:rsidRDefault="00782136" w:rsidP="00782136">
      <w:pPr>
        <w:spacing w:after="0" w:line="240" w:lineRule="auto"/>
        <w:ind w:left="360"/>
        <w:contextualSpacing/>
        <w:textAlignment w:val="baseline"/>
        <w:rPr>
          <w:rFonts w:cs="Tahoma"/>
          <w:color w:val="00B0F0"/>
        </w:rPr>
      </w:pPr>
      <w:r w:rsidRPr="00782136">
        <w:rPr>
          <w:rFonts w:cs="Tahoma"/>
          <w:color w:val="00B0F0"/>
        </w:rPr>
        <w:t>CAWI GRID ITEMS, RANDOMIZED:</w:t>
      </w:r>
    </w:p>
    <w:p w14:paraId="63478E49" w14:textId="77777777" w:rsidR="00782136" w:rsidRPr="00782136" w:rsidRDefault="00782136" w:rsidP="00782136">
      <w:pPr>
        <w:numPr>
          <w:ilvl w:val="0"/>
          <w:numId w:val="5"/>
        </w:numPr>
        <w:spacing w:after="0" w:line="240" w:lineRule="auto"/>
        <w:contextualSpacing/>
        <w:textAlignment w:val="baseline"/>
        <w:rPr>
          <w:rFonts w:cs="Tahoma"/>
        </w:rPr>
      </w:pPr>
      <w:r w:rsidRPr="00782136">
        <w:rPr>
          <w:rFonts w:cs="Tahoma"/>
        </w:rPr>
        <w:lastRenderedPageBreak/>
        <w:t xml:space="preserve">I would be willing to have a person with a </w:t>
      </w:r>
      <w:r w:rsidRPr="00782136">
        <w:rPr>
          <w:rFonts w:cs="Tahoma"/>
          <w:color w:val="00B0F0"/>
        </w:rPr>
        <w:t>&lt;u&gt;</w:t>
      </w:r>
      <w:r w:rsidRPr="00782136">
        <w:rPr>
          <w:rFonts w:cs="Tahoma"/>
          <w:u w:val="single"/>
        </w:rPr>
        <w:t>past history</w:t>
      </w:r>
      <w:r w:rsidRPr="00782136">
        <w:rPr>
          <w:rFonts w:cs="Tahoma"/>
          <w:color w:val="00B0F0"/>
        </w:rPr>
        <w:t xml:space="preserve">&lt;/u&gt; </w:t>
      </w:r>
      <w:r w:rsidRPr="00782136">
        <w:rPr>
          <w:rFonts w:cs="Tahoma"/>
        </w:rPr>
        <w:t xml:space="preserve">of opioid use disorder start working closely with me on a job. </w:t>
      </w:r>
    </w:p>
    <w:p w14:paraId="4B2A7FE7" w14:textId="77777777" w:rsidR="00782136" w:rsidRPr="00782136" w:rsidRDefault="00782136" w:rsidP="00782136">
      <w:pPr>
        <w:numPr>
          <w:ilvl w:val="0"/>
          <w:numId w:val="5"/>
        </w:numPr>
        <w:spacing w:after="0" w:line="240" w:lineRule="auto"/>
        <w:contextualSpacing/>
        <w:textAlignment w:val="baseline"/>
        <w:rPr>
          <w:rFonts w:cs="Tahoma"/>
        </w:rPr>
      </w:pPr>
      <w:r w:rsidRPr="00782136">
        <w:rPr>
          <w:rFonts w:cs="Tahoma"/>
        </w:rPr>
        <w:t xml:space="preserve">I would be willing to have a person with a </w:t>
      </w:r>
      <w:r w:rsidRPr="00782136">
        <w:rPr>
          <w:rFonts w:cs="Tahoma"/>
          <w:color w:val="00B0F0"/>
        </w:rPr>
        <w:t>&lt;u&gt;</w:t>
      </w:r>
      <w:r w:rsidRPr="00782136">
        <w:rPr>
          <w:rFonts w:cs="Tahoma"/>
          <w:u w:val="single"/>
        </w:rPr>
        <w:t>current</w:t>
      </w:r>
      <w:r w:rsidRPr="00782136">
        <w:rPr>
          <w:rFonts w:cs="Tahoma"/>
          <w:color w:val="00B0F0"/>
        </w:rPr>
        <w:t xml:space="preserve">&lt;/u&gt; </w:t>
      </w:r>
      <w:r w:rsidRPr="00782136">
        <w:rPr>
          <w:rFonts w:cs="Tahoma"/>
        </w:rPr>
        <w:t xml:space="preserve">opioid use disorder start working closely with me on a job. </w:t>
      </w:r>
    </w:p>
    <w:p w14:paraId="3879A4A6" w14:textId="77777777" w:rsidR="00782136" w:rsidRPr="00782136" w:rsidRDefault="00782136" w:rsidP="00782136">
      <w:pPr>
        <w:numPr>
          <w:ilvl w:val="0"/>
          <w:numId w:val="5"/>
        </w:numPr>
        <w:spacing w:after="0" w:line="240" w:lineRule="auto"/>
        <w:contextualSpacing/>
        <w:textAlignment w:val="baseline"/>
        <w:rPr>
          <w:rFonts w:cs="Tahoma"/>
        </w:rPr>
      </w:pPr>
      <w:r w:rsidRPr="00782136">
        <w:rPr>
          <w:rFonts w:cs="Tahoma"/>
        </w:rPr>
        <w:t xml:space="preserve">I would be comfortable having a person with a </w:t>
      </w:r>
      <w:r w:rsidRPr="00782136">
        <w:rPr>
          <w:rFonts w:cs="Tahoma"/>
          <w:color w:val="00B0F0"/>
        </w:rPr>
        <w:t>&lt;u&gt;</w:t>
      </w:r>
      <w:r w:rsidRPr="00782136">
        <w:rPr>
          <w:rFonts w:cs="Tahoma"/>
          <w:u w:val="single"/>
        </w:rPr>
        <w:t>current</w:t>
      </w:r>
      <w:r w:rsidRPr="00782136">
        <w:rPr>
          <w:rFonts w:cs="Tahoma"/>
          <w:color w:val="00B0F0"/>
        </w:rPr>
        <w:t xml:space="preserve">&lt;/u&gt; </w:t>
      </w:r>
      <w:r w:rsidRPr="00782136">
        <w:rPr>
          <w:rFonts w:cs="Tahoma"/>
        </w:rPr>
        <w:t>opioid use disorder marry into my close or immediate family.</w:t>
      </w:r>
    </w:p>
    <w:p w14:paraId="2DAE4514" w14:textId="77777777" w:rsidR="00782136" w:rsidRPr="00782136" w:rsidRDefault="00782136" w:rsidP="00782136">
      <w:pPr>
        <w:numPr>
          <w:ilvl w:val="0"/>
          <w:numId w:val="5"/>
        </w:numPr>
        <w:spacing w:after="0" w:line="240" w:lineRule="auto"/>
        <w:contextualSpacing/>
        <w:textAlignment w:val="baseline"/>
        <w:rPr>
          <w:rFonts w:cs="Tahoma"/>
        </w:rPr>
      </w:pPr>
      <w:r w:rsidRPr="00782136">
        <w:rPr>
          <w:rFonts w:cs="Tahoma"/>
        </w:rPr>
        <w:t xml:space="preserve">I am comfortable having a person with a </w:t>
      </w:r>
      <w:r w:rsidRPr="00782136">
        <w:rPr>
          <w:rFonts w:cs="Tahoma"/>
          <w:color w:val="00B0F0"/>
        </w:rPr>
        <w:t>&lt;u&gt;</w:t>
      </w:r>
      <w:r w:rsidRPr="00782136">
        <w:rPr>
          <w:rFonts w:cs="Tahoma"/>
          <w:u w:val="single"/>
        </w:rPr>
        <w:t>past history</w:t>
      </w:r>
      <w:r w:rsidRPr="00782136">
        <w:rPr>
          <w:rFonts w:cs="Tahoma"/>
          <w:color w:val="00B0F0"/>
        </w:rPr>
        <w:t xml:space="preserve">&lt;/u&gt; </w:t>
      </w:r>
      <w:r w:rsidRPr="00782136">
        <w:rPr>
          <w:rFonts w:cs="Tahoma"/>
        </w:rPr>
        <w:t>of opioid use disorder marry into my close or immediate family.</w:t>
      </w:r>
    </w:p>
    <w:p w14:paraId="119CE2C4" w14:textId="77777777" w:rsidR="00782136" w:rsidRPr="00782136" w:rsidRDefault="00782136" w:rsidP="00782136">
      <w:pPr>
        <w:numPr>
          <w:ilvl w:val="0"/>
          <w:numId w:val="5"/>
        </w:numPr>
        <w:spacing w:after="0" w:line="240" w:lineRule="auto"/>
        <w:contextualSpacing/>
        <w:textAlignment w:val="baseline"/>
        <w:rPr>
          <w:rFonts w:cs="Tahoma"/>
        </w:rPr>
      </w:pPr>
      <w:r w:rsidRPr="00782136">
        <w:rPr>
          <w:rFonts w:cs="Tahoma"/>
        </w:rPr>
        <w:t xml:space="preserve">People with a </w:t>
      </w:r>
      <w:r w:rsidRPr="00782136">
        <w:rPr>
          <w:rFonts w:cs="Tahoma"/>
          <w:color w:val="00B0F0"/>
        </w:rPr>
        <w:t>&lt;u&gt;</w:t>
      </w:r>
      <w:r w:rsidRPr="00782136">
        <w:rPr>
          <w:rFonts w:cs="Tahoma"/>
          <w:u w:val="single"/>
        </w:rPr>
        <w:t>current</w:t>
      </w:r>
      <w:r w:rsidRPr="00782136">
        <w:rPr>
          <w:rFonts w:cs="Tahoma"/>
          <w:color w:val="00B0F0"/>
        </w:rPr>
        <w:t xml:space="preserve">&lt;/u&gt; </w:t>
      </w:r>
      <w:r w:rsidRPr="00782136">
        <w:rPr>
          <w:rFonts w:cs="Tahoma"/>
        </w:rPr>
        <w:t xml:space="preserve">opioid use disorder are more dangerous than the general population. </w:t>
      </w:r>
    </w:p>
    <w:p w14:paraId="4AB42C27" w14:textId="77777777" w:rsidR="00782136" w:rsidRPr="00782136" w:rsidRDefault="00782136" w:rsidP="00782136">
      <w:pPr>
        <w:numPr>
          <w:ilvl w:val="0"/>
          <w:numId w:val="5"/>
        </w:numPr>
        <w:spacing w:after="0" w:line="240" w:lineRule="auto"/>
        <w:contextualSpacing/>
        <w:textAlignment w:val="baseline"/>
        <w:rPr>
          <w:rFonts w:cs="Tahoma"/>
        </w:rPr>
      </w:pPr>
      <w:r w:rsidRPr="00782136">
        <w:rPr>
          <w:rFonts w:cs="Tahoma"/>
        </w:rPr>
        <w:t xml:space="preserve">A person who </w:t>
      </w:r>
      <w:r w:rsidRPr="00782136">
        <w:rPr>
          <w:rFonts w:cs="Tahoma"/>
          <w:color w:val="00B0F0"/>
        </w:rPr>
        <w:t>&lt;u&gt;</w:t>
      </w:r>
      <w:r w:rsidRPr="00782136">
        <w:rPr>
          <w:rFonts w:cs="Tahoma"/>
          <w:u w:val="single"/>
        </w:rPr>
        <w:t>currently</w:t>
      </w:r>
      <w:r w:rsidRPr="00782136">
        <w:rPr>
          <w:rFonts w:cs="Tahoma"/>
          <w:color w:val="00B0F0"/>
        </w:rPr>
        <w:t xml:space="preserve">&lt;/u&gt; </w:t>
      </w:r>
      <w:r w:rsidRPr="00782136">
        <w:rPr>
          <w:rFonts w:cs="Tahoma"/>
        </w:rPr>
        <w:t>has an opioid use disorder cannot be trusted.</w:t>
      </w:r>
    </w:p>
    <w:p w14:paraId="7D0EC1C9" w14:textId="77777777" w:rsidR="00782136" w:rsidRPr="00782136" w:rsidRDefault="00782136" w:rsidP="00782136">
      <w:pPr>
        <w:numPr>
          <w:ilvl w:val="0"/>
          <w:numId w:val="5"/>
        </w:numPr>
        <w:spacing w:after="0" w:line="240" w:lineRule="auto"/>
        <w:contextualSpacing/>
        <w:textAlignment w:val="baseline"/>
        <w:rPr>
          <w:rFonts w:cs="Tahoma"/>
        </w:rPr>
      </w:pPr>
      <w:r w:rsidRPr="00782136">
        <w:rPr>
          <w:rFonts w:cs="Tahoma"/>
        </w:rPr>
        <w:t xml:space="preserve">A person who </w:t>
      </w:r>
      <w:r w:rsidRPr="00782136">
        <w:rPr>
          <w:rFonts w:cs="Tahoma"/>
          <w:color w:val="00B0F0"/>
        </w:rPr>
        <w:t>&lt;u&gt;</w:t>
      </w:r>
      <w:r w:rsidRPr="00782136">
        <w:rPr>
          <w:rFonts w:cs="Tahoma"/>
          <w:u w:val="single"/>
        </w:rPr>
        <w:t>currently</w:t>
      </w:r>
      <w:r w:rsidRPr="00782136">
        <w:rPr>
          <w:rFonts w:cs="Tahoma"/>
          <w:color w:val="00B0F0"/>
        </w:rPr>
        <w:t>&lt;/u&gt;</w:t>
      </w:r>
      <w:r w:rsidRPr="00782136">
        <w:rPr>
          <w:rFonts w:cs="Tahoma"/>
        </w:rPr>
        <w:t xml:space="preserve"> has an opioid use disorder would be willing to steal money or valuable items in order to get drugs.</w:t>
      </w:r>
    </w:p>
    <w:p w14:paraId="3A2D3242" w14:textId="77777777" w:rsidR="00782136" w:rsidRPr="00782136" w:rsidRDefault="00782136" w:rsidP="00782136">
      <w:pPr>
        <w:numPr>
          <w:ilvl w:val="0"/>
          <w:numId w:val="5"/>
        </w:numPr>
        <w:spacing w:after="0" w:line="240" w:lineRule="auto"/>
        <w:contextualSpacing/>
        <w:textAlignment w:val="baseline"/>
        <w:rPr>
          <w:rFonts w:cs="Tahoma"/>
        </w:rPr>
      </w:pPr>
      <w:r w:rsidRPr="00782136">
        <w:rPr>
          <w:rFonts w:cs="Tahoma"/>
        </w:rPr>
        <w:t xml:space="preserve">A person who has a </w:t>
      </w:r>
      <w:r w:rsidRPr="00782136">
        <w:rPr>
          <w:rFonts w:cs="Tahoma"/>
          <w:color w:val="00B0F0"/>
        </w:rPr>
        <w:t>&lt;u&gt;</w:t>
      </w:r>
      <w:r w:rsidRPr="00782136">
        <w:rPr>
          <w:rFonts w:cs="Tahoma"/>
          <w:u w:val="single"/>
        </w:rPr>
        <w:t>past</w:t>
      </w:r>
      <w:r w:rsidRPr="00782136">
        <w:rPr>
          <w:rFonts w:cs="Tahoma"/>
        </w:rPr>
        <w:t xml:space="preserve"> </w:t>
      </w:r>
      <w:r w:rsidRPr="00782136">
        <w:rPr>
          <w:rFonts w:cs="Tahoma"/>
          <w:u w:val="single"/>
        </w:rPr>
        <w:t>history</w:t>
      </w:r>
      <w:r w:rsidRPr="00782136">
        <w:rPr>
          <w:rFonts w:cs="Tahoma"/>
          <w:color w:val="00B0F0"/>
        </w:rPr>
        <w:t>&lt;/u&gt;</w:t>
      </w:r>
      <w:r w:rsidRPr="00782136">
        <w:rPr>
          <w:rFonts w:cs="Tahoma"/>
        </w:rPr>
        <w:t xml:space="preserve"> of opioid use disorder might be tempted to take money or valuable items out of desperation to get drugs.</w:t>
      </w:r>
    </w:p>
    <w:p w14:paraId="72EDD9BA" w14:textId="77777777" w:rsidR="00782136" w:rsidRPr="00782136" w:rsidRDefault="00782136" w:rsidP="00782136">
      <w:pPr>
        <w:numPr>
          <w:ilvl w:val="0"/>
          <w:numId w:val="5"/>
        </w:numPr>
        <w:spacing w:after="0" w:line="240" w:lineRule="auto"/>
        <w:contextualSpacing/>
        <w:textAlignment w:val="baseline"/>
        <w:rPr>
          <w:rFonts w:cs="Tahoma"/>
        </w:rPr>
      </w:pPr>
      <w:r w:rsidRPr="00782136">
        <w:rPr>
          <w:rFonts w:cs="Tahoma"/>
        </w:rPr>
        <w:t xml:space="preserve">A person who </w:t>
      </w:r>
      <w:r w:rsidRPr="00782136">
        <w:rPr>
          <w:rFonts w:cs="Tahoma"/>
          <w:color w:val="00B0F0"/>
        </w:rPr>
        <w:t>&lt;u&gt;</w:t>
      </w:r>
      <w:r w:rsidRPr="00782136">
        <w:rPr>
          <w:rFonts w:cs="Tahoma"/>
          <w:u w:val="single"/>
        </w:rPr>
        <w:t>currently</w:t>
      </w:r>
      <w:r w:rsidRPr="00782136">
        <w:rPr>
          <w:rFonts w:cs="Tahoma"/>
          <w:color w:val="00B0F0"/>
        </w:rPr>
        <w:t>&lt;/u&gt;</w:t>
      </w:r>
      <w:r w:rsidRPr="00782136">
        <w:rPr>
          <w:rFonts w:cs="Tahoma"/>
        </w:rPr>
        <w:t xml:space="preserve"> has an opioid use disorder is likely to experience personal problems that would make them a high-risk employee in my workplace.</w:t>
      </w:r>
    </w:p>
    <w:p w14:paraId="29C6A6EA" w14:textId="77777777" w:rsidR="00782136" w:rsidRPr="00782136" w:rsidRDefault="00782136" w:rsidP="00782136">
      <w:pPr>
        <w:numPr>
          <w:ilvl w:val="0"/>
          <w:numId w:val="5"/>
        </w:numPr>
        <w:spacing w:after="0" w:line="240" w:lineRule="auto"/>
        <w:contextualSpacing/>
        <w:textAlignment w:val="baseline"/>
        <w:rPr>
          <w:rFonts w:cs="Tahoma"/>
        </w:rPr>
      </w:pPr>
      <w:r w:rsidRPr="00782136">
        <w:rPr>
          <w:rFonts w:cs="Tahoma"/>
        </w:rPr>
        <w:t xml:space="preserve">A person who has a </w:t>
      </w:r>
      <w:r w:rsidRPr="00782136">
        <w:rPr>
          <w:rFonts w:cs="Tahoma"/>
          <w:color w:val="00B0F0"/>
        </w:rPr>
        <w:t>&lt;u&gt;</w:t>
      </w:r>
      <w:r w:rsidRPr="00782136">
        <w:rPr>
          <w:rFonts w:cs="Tahoma"/>
          <w:u w:val="single"/>
        </w:rPr>
        <w:t>past history</w:t>
      </w:r>
      <w:r w:rsidRPr="00782136">
        <w:rPr>
          <w:rFonts w:cs="Tahoma"/>
          <w:color w:val="00B0F0"/>
        </w:rPr>
        <w:t>&lt;/u&gt;</w:t>
      </w:r>
      <w:r w:rsidRPr="00782136">
        <w:rPr>
          <w:rFonts w:cs="Tahoma"/>
        </w:rPr>
        <w:t xml:space="preserve"> of opioid use disorder is likely to experience personal problems that would make them a high-risk employee in my workplace.</w:t>
      </w:r>
    </w:p>
    <w:p w14:paraId="44FE19AD" w14:textId="77777777" w:rsidR="00782136" w:rsidRPr="00782136" w:rsidRDefault="00782136" w:rsidP="00782136">
      <w:pPr>
        <w:spacing w:after="0" w:line="240" w:lineRule="auto"/>
        <w:contextualSpacing/>
        <w:textAlignment w:val="baseline"/>
        <w:rPr>
          <w:rFonts w:cs="Tahoma"/>
          <w:color w:val="00B0F0"/>
        </w:rPr>
      </w:pPr>
    </w:p>
    <w:p w14:paraId="632BE44D" w14:textId="77777777" w:rsidR="00782136" w:rsidRPr="00782136" w:rsidRDefault="00782136" w:rsidP="00782136">
      <w:pPr>
        <w:spacing w:after="0" w:line="240" w:lineRule="auto"/>
        <w:ind w:left="360"/>
        <w:contextualSpacing/>
        <w:textAlignment w:val="baseline"/>
        <w:rPr>
          <w:rFonts w:cs="Tahoma"/>
          <w:color w:val="00B0F0"/>
        </w:rPr>
      </w:pPr>
      <w:r w:rsidRPr="00782136">
        <w:rPr>
          <w:rFonts w:cs="Tahoma"/>
          <w:color w:val="00B0F0"/>
        </w:rPr>
        <w:t>CATI GRID ITEMS, RANDOMIZED:</w:t>
      </w:r>
    </w:p>
    <w:p w14:paraId="25E251BD" w14:textId="77777777" w:rsidR="00782136" w:rsidRPr="00782136" w:rsidRDefault="00782136" w:rsidP="00782136">
      <w:pPr>
        <w:numPr>
          <w:ilvl w:val="0"/>
          <w:numId w:val="6"/>
        </w:numPr>
        <w:spacing w:after="0" w:line="240" w:lineRule="auto"/>
        <w:contextualSpacing/>
        <w:textAlignment w:val="baseline"/>
        <w:rPr>
          <w:rFonts w:cs="Tahoma"/>
        </w:rPr>
      </w:pPr>
      <w:r w:rsidRPr="00782136">
        <w:rPr>
          <w:rFonts w:cs="Tahoma"/>
        </w:rPr>
        <w:t xml:space="preserve">You would be willing to have a person with a </w:t>
      </w:r>
      <w:r w:rsidRPr="00782136">
        <w:rPr>
          <w:rFonts w:cs="Tahoma"/>
          <w:color w:val="00B0F0"/>
        </w:rPr>
        <w:t>&lt;u&gt;</w:t>
      </w:r>
      <w:r w:rsidRPr="00782136">
        <w:rPr>
          <w:rFonts w:cs="Tahoma"/>
          <w:u w:val="single"/>
        </w:rPr>
        <w:t>past history</w:t>
      </w:r>
      <w:r w:rsidRPr="00782136">
        <w:rPr>
          <w:rFonts w:cs="Tahoma"/>
          <w:color w:val="00B0F0"/>
        </w:rPr>
        <w:t xml:space="preserve">&lt;/u&gt; </w:t>
      </w:r>
      <w:r w:rsidRPr="00782136">
        <w:rPr>
          <w:rFonts w:cs="Tahoma"/>
        </w:rPr>
        <w:t xml:space="preserve">of opioid use disorder start working closely with you on a job. </w:t>
      </w:r>
    </w:p>
    <w:p w14:paraId="76668B7C" w14:textId="77777777" w:rsidR="00782136" w:rsidRPr="00782136" w:rsidRDefault="00782136" w:rsidP="00782136">
      <w:pPr>
        <w:numPr>
          <w:ilvl w:val="0"/>
          <w:numId w:val="6"/>
        </w:numPr>
        <w:spacing w:after="0" w:line="240" w:lineRule="auto"/>
        <w:contextualSpacing/>
        <w:textAlignment w:val="baseline"/>
        <w:rPr>
          <w:rFonts w:cs="Tahoma"/>
        </w:rPr>
      </w:pPr>
      <w:r w:rsidRPr="00782136">
        <w:rPr>
          <w:rFonts w:cs="Tahoma"/>
        </w:rPr>
        <w:t xml:space="preserve">You would be willing to have a person with a </w:t>
      </w:r>
      <w:r w:rsidRPr="00782136">
        <w:rPr>
          <w:rFonts w:cs="Tahoma"/>
          <w:color w:val="00B0F0"/>
        </w:rPr>
        <w:t>&lt;u&gt;</w:t>
      </w:r>
      <w:r w:rsidRPr="00782136">
        <w:rPr>
          <w:rFonts w:cs="Tahoma"/>
          <w:u w:val="single"/>
        </w:rPr>
        <w:t>current</w:t>
      </w:r>
      <w:r w:rsidRPr="00782136">
        <w:rPr>
          <w:rFonts w:cs="Tahoma"/>
          <w:color w:val="00B0F0"/>
        </w:rPr>
        <w:t xml:space="preserve">&lt;/u&gt; </w:t>
      </w:r>
      <w:r w:rsidRPr="00782136">
        <w:rPr>
          <w:rFonts w:cs="Tahoma"/>
        </w:rPr>
        <w:t xml:space="preserve">opioid use disorder start working closely with you on a job. </w:t>
      </w:r>
    </w:p>
    <w:p w14:paraId="57020D5B" w14:textId="77777777" w:rsidR="00782136" w:rsidRPr="00782136" w:rsidRDefault="00782136" w:rsidP="00782136">
      <w:pPr>
        <w:numPr>
          <w:ilvl w:val="0"/>
          <w:numId w:val="6"/>
        </w:numPr>
        <w:spacing w:after="0" w:line="240" w:lineRule="auto"/>
        <w:contextualSpacing/>
        <w:textAlignment w:val="baseline"/>
        <w:rPr>
          <w:rFonts w:cs="Tahoma"/>
        </w:rPr>
      </w:pPr>
      <w:r w:rsidRPr="00782136">
        <w:rPr>
          <w:rFonts w:cs="Tahoma"/>
        </w:rPr>
        <w:t xml:space="preserve">You would be comfortable having a person with a </w:t>
      </w:r>
      <w:r w:rsidRPr="00782136">
        <w:rPr>
          <w:rFonts w:cs="Tahoma"/>
          <w:color w:val="00B0F0"/>
        </w:rPr>
        <w:t>&lt;u&gt;</w:t>
      </w:r>
      <w:r w:rsidRPr="00782136">
        <w:rPr>
          <w:rFonts w:cs="Tahoma"/>
          <w:u w:val="single"/>
        </w:rPr>
        <w:t>current</w:t>
      </w:r>
      <w:r w:rsidRPr="00782136">
        <w:rPr>
          <w:rFonts w:cs="Tahoma"/>
          <w:color w:val="00B0F0"/>
        </w:rPr>
        <w:t xml:space="preserve">&lt;/u&gt; </w:t>
      </w:r>
      <w:r w:rsidRPr="00782136">
        <w:rPr>
          <w:rFonts w:cs="Tahoma"/>
        </w:rPr>
        <w:t>opioid use disorder marry into your close or immediate family.</w:t>
      </w:r>
    </w:p>
    <w:p w14:paraId="04C738E6" w14:textId="77777777" w:rsidR="00782136" w:rsidRPr="00782136" w:rsidRDefault="00782136" w:rsidP="00782136">
      <w:pPr>
        <w:numPr>
          <w:ilvl w:val="0"/>
          <w:numId w:val="6"/>
        </w:numPr>
        <w:spacing w:after="0" w:line="240" w:lineRule="auto"/>
        <w:contextualSpacing/>
        <w:textAlignment w:val="baseline"/>
        <w:rPr>
          <w:rFonts w:cs="Tahoma"/>
        </w:rPr>
      </w:pPr>
      <w:r w:rsidRPr="00782136">
        <w:rPr>
          <w:rFonts w:cs="Tahoma"/>
        </w:rPr>
        <w:t xml:space="preserve">You are comfortable having a person with a </w:t>
      </w:r>
      <w:r w:rsidRPr="00782136">
        <w:rPr>
          <w:rFonts w:cs="Tahoma"/>
          <w:color w:val="00B0F0"/>
        </w:rPr>
        <w:t>&lt;u&gt;</w:t>
      </w:r>
      <w:r w:rsidRPr="00782136">
        <w:rPr>
          <w:rFonts w:cs="Tahoma"/>
          <w:u w:val="single"/>
        </w:rPr>
        <w:t>past history</w:t>
      </w:r>
      <w:r w:rsidRPr="00782136">
        <w:rPr>
          <w:rFonts w:cs="Tahoma"/>
          <w:color w:val="00B0F0"/>
        </w:rPr>
        <w:t xml:space="preserve">&lt;/u&gt; </w:t>
      </w:r>
      <w:r w:rsidRPr="00782136">
        <w:rPr>
          <w:rFonts w:cs="Tahoma"/>
        </w:rPr>
        <w:t>of opioid use disorder marry into your close or immediate family.</w:t>
      </w:r>
    </w:p>
    <w:p w14:paraId="69DE850D" w14:textId="77777777" w:rsidR="00782136" w:rsidRPr="00782136" w:rsidRDefault="00782136" w:rsidP="00782136">
      <w:pPr>
        <w:numPr>
          <w:ilvl w:val="0"/>
          <w:numId w:val="6"/>
        </w:numPr>
        <w:spacing w:after="0" w:line="240" w:lineRule="auto"/>
        <w:contextualSpacing/>
        <w:textAlignment w:val="baseline"/>
        <w:rPr>
          <w:rFonts w:cs="Tahoma"/>
        </w:rPr>
      </w:pPr>
      <w:r w:rsidRPr="00782136">
        <w:rPr>
          <w:rFonts w:cs="Tahoma"/>
        </w:rPr>
        <w:t xml:space="preserve">People with a </w:t>
      </w:r>
      <w:r w:rsidRPr="00782136">
        <w:rPr>
          <w:rFonts w:cs="Tahoma"/>
          <w:color w:val="00B0F0"/>
        </w:rPr>
        <w:t>&lt;u&gt;</w:t>
      </w:r>
      <w:r w:rsidRPr="00782136">
        <w:rPr>
          <w:rFonts w:cs="Tahoma"/>
          <w:u w:val="single"/>
        </w:rPr>
        <w:t>current</w:t>
      </w:r>
      <w:r w:rsidRPr="00782136">
        <w:rPr>
          <w:rFonts w:cs="Tahoma"/>
          <w:color w:val="00B0F0"/>
        </w:rPr>
        <w:t xml:space="preserve">&lt;/u&gt; </w:t>
      </w:r>
      <w:r w:rsidRPr="00782136">
        <w:rPr>
          <w:rFonts w:cs="Tahoma"/>
        </w:rPr>
        <w:t xml:space="preserve">opioid use disorder are more dangerous than the general population. </w:t>
      </w:r>
    </w:p>
    <w:p w14:paraId="18A33817" w14:textId="77777777" w:rsidR="00782136" w:rsidRPr="00782136" w:rsidRDefault="00782136" w:rsidP="00782136">
      <w:pPr>
        <w:numPr>
          <w:ilvl w:val="0"/>
          <w:numId w:val="6"/>
        </w:numPr>
        <w:spacing w:after="0" w:line="240" w:lineRule="auto"/>
        <w:contextualSpacing/>
        <w:textAlignment w:val="baseline"/>
        <w:rPr>
          <w:rFonts w:cs="Tahoma"/>
        </w:rPr>
      </w:pPr>
      <w:r w:rsidRPr="00782136">
        <w:rPr>
          <w:rFonts w:cs="Tahoma"/>
        </w:rPr>
        <w:t xml:space="preserve">A person who </w:t>
      </w:r>
      <w:r w:rsidRPr="00782136">
        <w:rPr>
          <w:rFonts w:cs="Tahoma"/>
          <w:color w:val="00B0F0"/>
        </w:rPr>
        <w:t>&lt;u&gt;</w:t>
      </w:r>
      <w:r w:rsidRPr="00782136">
        <w:rPr>
          <w:rFonts w:cs="Tahoma"/>
          <w:u w:val="single"/>
        </w:rPr>
        <w:t>currently</w:t>
      </w:r>
      <w:r w:rsidRPr="00782136">
        <w:rPr>
          <w:rFonts w:cs="Tahoma"/>
          <w:color w:val="00B0F0"/>
        </w:rPr>
        <w:t xml:space="preserve">&lt;/u&gt; </w:t>
      </w:r>
      <w:r w:rsidRPr="00782136">
        <w:rPr>
          <w:rFonts w:cs="Tahoma"/>
        </w:rPr>
        <w:t>has an opioid use disorder cannot be trusted.</w:t>
      </w:r>
    </w:p>
    <w:p w14:paraId="48AB8134" w14:textId="77777777" w:rsidR="00782136" w:rsidRPr="00782136" w:rsidRDefault="00782136" w:rsidP="00782136">
      <w:pPr>
        <w:numPr>
          <w:ilvl w:val="0"/>
          <w:numId w:val="6"/>
        </w:numPr>
        <w:spacing w:after="0" w:line="240" w:lineRule="auto"/>
        <w:contextualSpacing/>
        <w:textAlignment w:val="baseline"/>
        <w:rPr>
          <w:rFonts w:cs="Tahoma"/>
        </w:rPr>
      </w:pPr>
      <w:r w:rsidRPr="00782136">
        <w:rPr>
          <w:rFonts w:cs="Tahoma"/>
        </w:rPr>
        <w:t xml:space="preserve">A person who </w:t>
      </w:r>
      <w:r w:rsidRPr="00782136">
        <w:rPr>
          <w:rFonts w:cs="Tahoma"/>
          <w:color w:val="00B0F0"/>
        </w:rPr>
        <w:t>&lt;u&gt;</w:t>
      </w:r>
      <w:r w:rsidRPr="00782136">
        <w:rPr>
          <w:rFonts w:cs="Tahoma"/>
          <w:u w:val="single"/>
        </w:rPr>
        <w:t>currently</w:t>
      </w:r>
      <w:r w:rsidRPr="00782136">
        <w:rPr>
          <w:rFonts w:cs="Tahoma"/>
          <w:color w:val="00B0F0"/>
        </w:rPr>
        <w:t>&lt;/u&gt;</w:t>
      </w:r>
      <w:r w:rsidRPr="00782136">
        <w:rPr>
          <w:rFonts w:cs="Tahoma"/>
        </w:rPr>
        <w:t xml:space="preserve"> has an opioid use disorder would be willing to steal money or valuable items in order to get drugs.</w:t>
      </w:r>
    </w:p>
    <w:p w14:paraId="7688803A" w14:textId="77777777" w:rsidR="00782136" w:rsidRPr="00782136" w:rsidRDefault="00782136" w:rsidP="00782136">
      <w:pPr>
        <w:numPr>
          <w:ilvl w:val="0"/>
          <w:numId w:val="6"/>
        </w:numPr>
        <w:spacing w:after="0" w:line="240" w:lineRule="auto"/>
        <w:contextualSpacing/>
        <w:textAlignment w:val="baseline"/>
        <w:rPr>
          <w:rFonts w:cs="Tahoma"/>
        </w:rPr>
      </w:pPr>
      <w:r w:rsidRPr="00782136">
        <w:rPr>
          <w:rFonts w:cs="Tahoma"/>
        </w:rPr>
        <w:t xml:space="preserve">A person who has a </w:t>
      </w:r>
      <w:r w:rsidRPr="00782136">
        <w:rPr>
          <w:rFonts w:cs="Tahoma"/>
          <w:color w:val="00B0F0"/>
        </w:rPr>
        <w:t>&lt;u&gt;</w:t>
      </w:r>
      <w:r w:rsidRPr="00782136">
        <w:rPr>
          <w:rFonts w:cs="Tahoma"/>
          <w:u w:val="single"/>
        </w:rPr>
        <w:t>past</w:t>
      </w:r>
      <w:r w:rsidRPr="00782136">
        <w:rPr>
          <w:rFonts w:cs="Tahoma"/>
        </w:rPr>
        <w:t xml:space="preserve"> </w:t>
      </w:r>
      <w:r w:rsidRPr="00782136">
        <w:rPr>
          <w:rFonts w:cs="Tahoma"/>
          <w:u w:val="single"/>
        </w:rPr>
        <w:t>history</w:t>
      </w:r>
      <w:r w:rsidRPr="00782136">
        <w:rPr>
          <w:rFonts w:cs="Tahoma"/>
          <w:color w:val="00B0F0"/>
        </w:rPr>
        <w:t>&lt;/u&gt;</w:t>
      </w:r>
      <w:r w:rsidRPr="00782136">
        <w:rPr>
          <w:rFonts w:cs="Tahoma"/>
        </w:rPr>
        <w:t xml:space="preserve"> of opioid use disorder might be tempted to take money or valuable items out of desperation to get drugs.</w:t>
      </w:r>
    </w:p>
    <w:p w14:paraId="6DAC3731" w14:textId="77777777" w:rsidR="00782136" w:rsidRPr="00782136" w:rsidRDefault="00782136" w:rsidP="00782136">
      <w:pPr>
        <w:numPr>
          <w:ilvl w:val="0"/>
          <w:numId w:val="6"/>
        </w:numPr>
        <w:spacing w:after="0" w:line="240" w:lineRule="auto"/>
        <w:contextualSpacing/>
        <w:textAlignment w:val="baseline"/>
        <w:rPr>
          <w:rFonts w:cs="Tahoma"/>
        </w:rPr>
      </w:pPr>
      <w:r w:rsidRPr="00782136">
        <w:rPr>
          <w:rFonts w:cs="Tahoma"/>
        </w:rPr>
        <w:t>A person who</w:t>
      </w:r>
      <w:r w:rsidRPr="00782136">
        <w:rPr>
          <w:rFonts w:cs="Tahoma"/>
          <w:u w:val="single"/>
        </w:rPr>
        <w:t xml:space="preserve"> </w:t>
      </w:r>
      <w:r w:rsidRPr="00782136">
        <w:rPr>
          <w:rFonts w:cs="Tahoma"/>
          <w:color w:val="00B0F0"/>
        </w:rPr>
        <w:t>&lt;u&gt;</w:t>
      </w:r>
      <w:r w:rsidRPr="00782136">
        <w:rPr>
          <w:rFonts w:cs="Tahoma"/>
          <w:u w:val="single"/>
        </w:rPr>
        <w:t>currently</w:t>
      </w:r>
      <w:r w:rsidRPr="00782136">
        <w:rPr>
          <w:rFonts w:cs="Tahoma"/>
          <w:color w:val="00B0F0"/>
        </w:rPr>
        <w:t>&lt;/u&gt;</w:t>
      </w:r>
      <w:r w:rsidRPr="00782136">
        <w:rPr>
          <w:rFonts w:cs="Tahoma"/>
        </w:rPr>
        <w:t xml:space="preserve"> has an opioid use disorder is likely to experience personal problems that would make them a high-risk employee in your workplace.</w:t>
      </w:r>
    </w:p>
    <w:p w14:paraId="02CE320A" w14:textId="77777777" w:rsidR="00782136" w:rsidRPr="00782136" w:rsidRDefault="00782136" w:rsidP="00782136">
      <w:pPr>
        <w:numPr>
          <w:ilvl w:val="0"/>
          <w:numId w:val="6"/>
        </w:numPr>
        <w:spacing w:after="0" w:line="240" w:lineRule="auto"/>
        <w:contextualSpacing/>
        <w:textAlignment w:val="baseline"/>
        <w:rPr>
          <w:rFonts w:cs="Tahoma"/>
        </w:rPr>
      </w:pPr>
      <w:r w:rsidRPr="00782136">
        <w:rPr>
          <w:rFonts w:cs="Tahoma"/>
        </w:rPr>
        <w:t xml:space="preserve">A person who has a </w:t>
      </w:r>
      <w:r w:rsidRPr="00782136">
        <w:rPr>
          <w:rFonts w:cs="Tahoma"/>
          <w:color w:val="00B0F0"/>
        </w:rPr>
        <w:t>&lt;u&gt;</w:t>
      </w:r>
      <w:r w:rsidRPr="00782136">
        <w:rPr>
          <w:rFonts w:cs="Tahoma"/>
          <w:u w:val="single"/>
        </w:rPr>
        <w:t>past history</w:t>
      </w:r>
      <w:r w:rsidRPr="00782136">
        <w:rPr>
          <w:rFonts w:cs="Tahoma"/>
          <w:color w:val="00B0F0"/>
        </w:rPr>
        <w:t>&lt;/u&gt;</w:t>
      </w:r>
      <w:r w:rsidRPr="00782136">
        <w:rPr>
          <w:rFonts w:cs="Tahoma"/>
        </w:rPr>
        <w:t xml:space="preserve"> of opioid use disorder is likely to experience personal problems that would make them a high-risk employee in your workplace.</w:t>
      </w:r>
    </w:p>
    <w:p w14:paraId="3B625804" w14:textId="77777777" w:rsidR="00782136" w:rsidRPr="00782136" w:rsidRDefault="00782136" w:rsidP="00782136">
      <w:pPr>
        <w:spacing w:after="0" w:line="240" w:lineRule="auto"/>
        <w:ind w:left="360"/>
        <w:contextualSpacing/>
        <w:textAlignment w:val="baseline"/>
        <w:rPr>
          <w:rFonts w:cs="Tahoma"/>
          <w:color w:val="00B0F0"/>
        </w:rPr>
      </w:pPr>
    </w:p>
    <w:p w14:paraId="46D755A4" w14:textId="77777777" w:rsidR="00782136" w:rsidRPr="00782136" w:rsidRDefault="00782136" w:rsidP="00782136">
      <w:pPr>
        <w:spacing w:after="0" w:line="240" w:lineRule="auto"/>
        <w:ind w:left="360"/>
        <w:contextualSpacing/>
        <w:textAlignment w:val="baseline"/>
        <w:rPr>
          <w:rFonts w:cs="Tahoma"/>
          <w:color w:val="00B0F0"/>
        </w:rPr>
      </w:pPr>
    </w:p>
    <w:p w14:paraId="4DFD4A4C" w14:textId="77777777" w:rsidR="00782136" w:rsidRPr="00782136" w:rsidRDefault="00782136" w:rsidP="00782136">
      <w:pPr>
        <w:spacing w:after="0" w:line="240" w:lineRule="auto"/>
        <w:ind w:left="360"/>
        <w:contextualSpacing/>
        <w:textAlignment w:val="baseline"/>
        <w:rPr>
          <w:rFonts w:cs="Tahoma"/>
        </w:rPr>
      </w:pPr>
      <w:r w:rsidRPr="00782136">
        <w:rPr>
          <w:rFonts w:cs="Tahoma"/>
          <w:color w:val="00B0F0"/>
        </w:rPr>
        <w:t>RESPONSE OPTIONS:</w:t>
      </w:r>
    </w:p>
    <w:p w14:paraId="091817A9" w14:textId="77777777" w:rsidR="00782136" w:rsidRPr="00782136" w:rsidRDefault="00782136" w:rsidP="00782136">
      <w:pPr>
        <w:numPr>
          <w:ilvl w:val="0"/>
          <w:numId w:val="55"/>
        </w:numPr>
        <w:spacing w:after="0" w:line="240" w:lineRule="auto"/>
        <w:contextualSpacing/>
        <w:textAlignment w:val="baseline"/>
        <w:rPr>
          <w:rFonts w:cs="Tahoma"/>
        </w:rPr>
      </w:pPr>
      <w:r w:rsidRPr="00782136">
        <w:rPr>
          <w:rFonts w:cs="Tahoma"/>
        </w:rPr>
        <w:t>Strongly disagree</w:t>
      </w:r>
    </w:p>
    <w:p w14:paraId="7C505DE5" w14:textId="77777777" w:rsidR="00782136" w:rsidRPr="00782136" w:rsidRDefault="00782136" w:rsidP="00782136">
      <w:pPr>
        <w:numPr>
          <w:ilvl w:val="0"/>
          <w:numId w:val="55"/>
        </w:numPr>
        <w:spacing w:after="0" w:line="240" w:lineRule="auto"/>
        <w:contextualSpacing/>
        <w:textAlignment w:val="baseline"/>
        <w:rPr>
          <w:rFonts w:cs="Tahoma"/>
        </w:rPr>
      </w:pPr>
      <w:r w:rsidRPr="00782136">
        <w:rPr>
          <w:rFonts w:cs="Tahoma"/>
        </w:rPr>
        <w:t>Somewhat disagree</w:t>
      </w:r>
    </w:p>
    <w:p w14:paraId="322F208A" w14:textId="77777777" w:rsidR="00782136" w:rsidRPr="00782136" w:rsidRDefault="00782136" w:rsidP="00782136">
      <w:pPr>
        <w:numPr>
          <w:ilvl w:val="0"/>
          <w:numId w:val="55"/>
        </w:numPr>
        <w:spacing w:after="0" w:line="240" w:lineRule="auto"/>
        <w:contextualSpacing/>
        <w:textAlignment w:val="baseline"/>
        <w:rPr>
          <w:rFonts w:cs="Tahoma"/>
        </w:rPr>
      </w:pPr>
      <w:r w:rsidRPr="00782136">
        <w:rPr>
          <w:rFonts w:cs="Tahoma"/>
        </w:rPr>
        <w:t>Neither disagree nor agree</w:t>
      </w:r>
    </w:p>
    <w:p w14:paraId="55001BD5" w14:textId="77777777" w:rsidR="00782136" w:rsidRPr="00782136" w:rsidRDefault="00782136" w:rsidP="00782136">
      <w:pPr>
        <w:numPr>
          <w:ilvl w:val="0"/>
          <w:numId w:val="55"/>
        </w:numPr>
        <w:spacing w:after="0" w:line="240" w:lineRule="auto"/>
        <w:contextualSpacing/>
        <w:textAlignment w:val="baseline"/>
        <w:rPr>
          <w:rFonts w:cs="Tahoma"/>
        </w:rPr>
      </w:pPr>
      <w:r w:rsidRPr="00782136">
        <w:rPr>
          <w:rFonts w:cs="Tahoma"/>
        </w:rPr>
        <w:t>Somewhat agree</w:t>
      </w:r>
    </w:p>
    <w:p w14:paraId="0038A215" w14:textId="77777777" w:rsidR="00782136" w:rsidRPr="00782136" w:rsidRDefault="00782136" w:rsidP="00782136">
      <w:pPr>
        <w:numPr>
          <w:ilvl w:val="0"/>
          <w:numId w:val="55"/>
        </w:numPr>
        <w:spacing w:after="0" w:line="240" w:lineRule="auto"/>
        <w:contextualSpacing/>
        <w:textAlignment w:val="baseline"/>
        <w:rPr>
          <w:rFonts w:cs="Tahoma"/>
        </w:rPr>
      </w:pPr>
      <w:r w:rsidRPr="00782136">
        <w:rPr>
          <w:rFonts w:cs="Tahoma"/>
        </w:rPr>
        <w:t>Strongly agree</w:t>
      </w:r>
    </w:p>
    <w:p w14:paraId="17AEC218" w14:textId="77777777" w:rsidR="00782136" w:rsidRPr="00782136" w:rsidRDefault="00782136" w:rsidP="00782136">
      <w:pPr>
        <w:pBdr>
          <w:bottom w:val="single" w:sz="4" w:space="1" w:color="auto"/>
        </w:pBdr>
        <w:spacing w:after="0" w:line="240" w:lineRule="auto"/>
        <w:contextualSpacing/>
        <w:textAlignment w:val="baseline"/>
        <w:rPr>
          <w:color w:val="00B050"/>
          <w:sz w:val="28"/>
        </w:rPr>
      </w:pPr>
    </w:p>
    <w:p w14:paraId="2658CA9E" w14:textId="77777777" w:rsidR="00782136" w:rsidRPr="00782136" w:rsidRDefault="00782136" w:rsidP="00782136">
      <w:pPr>
        <w:spacing w:after="0" w:line="240" w:lineRule="auto"/>
        <w:contextualSpacing/>
        <w:textAlignment w:val="baseline"/>
        <w:rPr>
          <w:color w:val="00B050"/>
          <w:sz w:val="28"/>
        </w:rPr>
      </w:pPr>
    </w:p>
    <w:p w14:paraId="3761E493" w14:textId="77777777" w:rsidR="00782136" w:rsidRPr="00782136" w:rsidRDefault="00782136" w:rsidP="00782136">
      <w:pPr>
        <w:spacing w:after="0" w:line="240" w:lineRule="auto"/>
        <w:contextualSpacing/>
        <w:textAlignment w:val="baseline"/>
        <w:rPr>
          <w:color w:val="00B0F0"/>
        </w:rPr>
      </w:pPr>
      <w:r w:rsidRPr="00782136">
        <w:rPr>
          <w:color w:val="00B0F0"/>
        </w:rPr>
        <w:t>[SHOW IF LANGUAGE=EN]</w:t>
      </w:r>
    </w:p>
    <w:p w14:paraId="418AAAE7" w14:textId="77777777" w:rsidR="00782136" w:rsidRPr="00782136" w:rsidRDefault="00782136" w:rsidP="00782136">
      <w:pPr>
        <w:spacing w:after="0" w:line="240" w:lineRule="auto"/>
        <w:contextualSpacing/>
        <w:textAlignment w:val="baseline"/>
        <w:rPr>
          <w:color w:val="00B0F0"/>
        </w:rPr>
      </w:pPr>
      <w:r w:rsidRPr="00782136">
        <w:rPr>
          <w:color w:val="00B0F0"/>
        </w:rPr>
        <w:t>[GRID, 4</w:t>
      </w:r>
      <w:proofErr w:type="gramStart"/>
      <w:r w:rsidRPr="00782136">
        <w:rPr>
          <w:color w:val="00B0F0"/>
        </w:rPr>
        <w:t>,4</w:t>
      </w:r>
      <w:proofErr w:type="gramEnd"/>
      <w:r w:rsidRPr="00782136">
        <w:rPr>
          <w:color w:val="00B0F0"/>
        </w:rPr>
        <w:t>; SP]</w:t>
      </w:r>
    </w:p>
    <w:p w14:paraId="7FCB2F0A" w14:textId="77777777" w:rsidR="00782136" w:rsidRPr="00782136" w:rsidRDefault="00782136" w:rsidP="00782136">
      <w:pPr>
        <w:spacing w:after="0" w:line="240" w:lineRule="auto"/>
        <w:contextualSpacing/>
        <w:textAlignment w:val="baseline"/>
        <w:rPr>
          <w:color w:val="00B0F0"/>
        </w:rPr>
      </w:pPr>
      <w:r w:rsidRPr="00782136">
        <w:rPr>
          <w:color w:val="00B0F0"/>
        </w:rPr>
        <w:t xml:space="preserve">JCOIN3. </w:t>
      </w:r>
    </w:p>
    <w:p w14:paraId="30D88BA5" w14:textId="77777777" w:rsidR="00782136" w:rsidRPr="00782136" w:rsidRDefault="00782136" w:rsidP="00782136">
      <w:pPr>
        <w:spacing w:after="0" w:line="240" w:lineRule="auto"/>
        <w:contextualSpacing/>
        <w:textAlignment w:val="baseline"/>
      </w:pPr>
      <w:r w:rsidRPr="00782136">
        <w:t>Do you disagree or agree with the following statements?</w:t>
      </w:r>
    </w:p>
    <w:p w14:paraId="7E71F9E7" w14:textId="77777777" w:rsidR="00782136" w:rsidRPr="00782136" w:rsidRDefault="00782136" w:rsidP="00782136">
      <w:pPr>
        <w:spacing w:after="0" w:line="240" w:lineRule="auto"/>
        <w:contextualSpacing/>
        <w:textAlignment w:val="baseline"/>
      </w:pPr>
    </w:p>
    <w:p w14:paraId="758CFF43" w14:textId="77777777" w:rsidR="00782136" w:rsidRPr="00782136" w:rsidRDefault="00782136" w:rsidP="00782136">
      <w:pPr>
        <w:spacing w:after="0" w:line="240" w:lineRule="auto"/>
        <w:ind w:left="360"/>
        <w:contextualSpacing/>
        <w:textAlignment w:val="baseline"/>
        <w:rPr>
          <w:rFonts w:cs="Tahoma"/>
          <w:color w:val="00B0F0"/>
        </w:rPr>
      </w:pPr>
      <w:r w:rsidRPr="00782136">
        <w:rPr>
          <w:rFonts w:cs="Tahoma"/>
          <w:color w:val="00B0F0"/>
        </w:rPr>
        <w:t>GRID ITEMS, RANDOMIZED:</w:t>
      </w:r>
    </w:p>
    <w:p w14:paraId="3D29A05B" w14:textId="77777777" w:rsidR="00782136" w:rsidRPr="00782136" w:rsidRDefault="00782136" w:rsidP="00782136">
      <w:pPr>
        <w:numPr>
          <w:ilvl w:val="0"/>
          <w:numId w:val="7"/>
        </w:numPr>
        <w:spacing w:after="0" w:line="240" w:lineRule="auto"/>
        <w:rPr>
          <w:rFonts w:ascii="Calibri" w:hAnsi="Calibri" w:cs="Calibri"/>
          <w:sz w:val="20"/>
          <w:szCs w:val="20"/>
        </w:rPr>
      </w:pPr>
      <w:r w:rsidRPr="00782136">
        <w:rPr>
          <w:rFonts w:ascii="Calibri" w:hAnsi="Calibri" w:cs="Calibri"/>
        </w:rPr>
        <w:t>White people in the U.S. have certain advantages because of the color of their skin.</w:t>
      </w:r>
    </w:p>
    <w:p w14:paraId="00F99602" w14:textId="77777777" w:rsidR="00782136" w:rsidRPr="00782136" w:rsidRDefault="00782136" w:rsidP="00782136">
      <w:pPr>
        <w:numPr>
          <w:ilvl w:val="0"/>
          <w:numId w:val="7"/>
        </w:numPr>
        <w:spacing w:after="0" w:line="240" w:lineRule="auto"/>
        <w:rPr>
          <w:rFonts w:ascii="Calibri" w:hAnsi="Calibri" w:cs="Calibri"/>
        </w:rPr>
      </w:pPr>
      <w:r w:rsidRPr="00782136">
        <w:rPr>
          <w:rFonts w:ascii="Calibri" w:hAnsi="Calibri" w:cs="Calibri"/>
        </w:rPr>
        <w:t>Race is very important in determining who is successful and who is not.</w:t>
      </w:r>
    </w:p>
    <w:p w14:paraId="01FC8121" w14:textId="77777777" w:rsidR="00782136" w:rsidRPr="00782136" w:rsidRDefault="00782136" w:rsidP="00782136">
      <w:pPr>
        <w:numPr>
          <w:ilvl w:val="0"/>
          <w:numId w:val="7"/>
        </w:numPr>
        <w:spacing w:after="0" w:line="240" w:lineRule="auto"/>
        <w:rPr>
          <w:rFonts w:ascii="Calibri" w:hAnsi="Calibri" w:cs="Calibri"/>
        </w:rPr>
      </w:pPr>
      <w:r w:rsidRPr="00782136">
        <w:rPr>
          <w:rFonts w:ascii="Calibri" w:hAnsi="Calibri" w:cs="Calibri"/>
        </w:rPr>
        <w:t>Race plays an important role in who gets sent to prison.</w:t>
      </w:r>
    </w:p>
    <w:p w14:paraId="4EF27D85" w14:textId="77777777" w:rsidR="00782136" w:rsidRPr="00782136" w:rsidRDefault="00782136" w:rsidP="00782136">
      <w:pPr>
        <w:numPr>
          <w:ilvl w:val="0"/>
          <w:numId w:val="7"/>
        </w:numPr>
        <w:spacing w:after="0" w:line="240" w:lineRule="auto"/>
        <w:rPr>
          <w:rFonts w:ascii="Calibri" w:hAnsi="Calibri" w:cs="Calibri"/>
        </w:rPr>
      </w:pPr>
      <w:r w:rsidRPr="00782136">
        <w:rPr>
          <w:rFonts w:ascii="Calibri" w:hAnsi="Calibri" w:cs="Calibri"/>
        </w:rPr>
        <w:t>Race plays a major role in the type of social services (such as type of health care or day care) that people receive in the U.S.</w:t>
      </w:r>
    </w:p>
    <w:p w14:paraId="47C634F0" w14:textId="77777777" w:rsidR="00782136" w:rsidRPr="00782136" w:rsidRDefault="00782136" w:rsidP="00782136">
      <w:pPr>
        <w:numPr>
          <w:ilvl w:val="0"/>
          <w:numId w:val="7"/>
        </w:numPr>
        <w:spacing w:after="0" w:line="240" w:lineRule="auto"/>
        <w:rPr>
          <w:rFonts w:ascii="Calibri" w:hAnsi="Calibri" w:cs="Calibri"/>
        </w:rPr>
      </w:pPr>
      <w:r w:rsidRPr="00782136">
        <w:rPr>
          <w:rFonts w:ascii="Calibri" w:hAnsi="Calibri" w:cs="Calibri"/>
        </w:rPr>
        <w:t>Racial and ethnic minorities do not have the same opportunities as white people in the U.S.</w:t>
      </w:r>
    </w:p>
    <w:p w14:paraId="19E9AFB6" w14:textId="77777777" w:rsidR="00782136" w:rsidRPr="00782136" w:rsidRDefault="00782136" w:rsidP="00782136">
      <w:pPr>
        <w:numPr>
          <w:ilvl w:val="0"/>
          <w:numId w:val="7"/>
        </w:numPr>
        <w:spacing w:after="0" w:line="240" w:lineRule="auto"/>
        <w:rPr>
          <w:rFonts w:ascii="Calibri" w:hAnsi="Calibri" w:cs="Calibri"/>
        </w:rPr>
      </w:pPr>
      <w:r w:rsidRPr="00782136">
        <w:rPr>
          <w:rFonts w:ascii="Calibri" w:hAnsi="Calibri" w:cs="Calibri"/>
        </w:rPr>
        <w:t>Racial and ethnic minorities in the U.S. have certain advantages because of the color of their skin.</w:t>
      </w:r>
    </w:p>
    <w:p w14:paraId="35068866" w14:textId="77777777" w:rsidR="00782136" w:rsidRPr="00782136" w:rsidRDefault="00782136" w:rsidP="00782136">
      <w:pPr>
        <w:numPr>
          <w:ilvl w:val="0"/>
          <w:numId w:val="7"/>
        </w:numPr>
        <w:spacing w:after="0" w:line="240" w:lineRule="auto"/>
        <w:rPr>
          <w:rFonts w:ascii="Calibri" w:hAnsi="Calibri" w:cs="Calibri"/>
        </w:rPr>
      </w:pPr>
      <w:r w:rsidRPr="00782136">
        <w:rPr>
          <w:rFonts w:ascii="Calibri" w:hAnsi="Calibri" w:cs="Calibri"/>
        </w:rPr>
        <w:t>Everyone who works hard, no matter what race they are, has an equal chance to become rich.</w:t>
      </w:r>
    </w:p>
    <w:p w14:paraId="56AB7C22" w14:textId="77777777" w:rsidR="00782136" w:rsidRPr="00782136" w:rsidRDefault="00782136" w:rsidP="00782136">
      <w:pPr>
        <w:numPr>
          <w:ilvl w:val="0"/>
          <w:numId w:val="7"/>
        </w:numPr>
        <w:spacing w:after="0" w:line="240" w:lineRule="auto"/>
        <w:rPr>
          <w:rFonts w:ascii="Calibri" w:hAnsi="Calibri" w:cs="Calibri"/>
        </w:rPr>
      </w:pPr>
      <w:r w:rsidRPr="00782136">
        <w:rPr>
          <w:rFonts w:ascii="Calibri" w:hAnsi="Calibri" w:cs="Calibri"/>
        </w:rPr>
        <w:t>White people are more to blame for racial discrimination than racial and ethnic minorities.</w:t>
      </w:r>
    </w:p>
    <w:p w14:paraId="0BC5FE58" w14:textId="77777777" w:rsidR="00782136" w:rsidRPr="00782136" w:rsidRDefault="00782136" w:rsidP="00782136">
      <w:pPr>
        <w:spacing w:after="0" w:line="240" w:lineRule="auto"/>
        <w:ind w:left="360"/>
        <w:contextualSpacing/>
        <w:rPr>
          <w:rFonts w:ascii="Calibri" w:hAnsi="Calibri" w:cs="Calibri"/>
          <w:sz w:val="20"/>
          <w:szCs w:val="20"/>
        </w:rPr>
      </w:pPr>
    </w:p>
    <w:p w14:paraId="45BB2F37" w14:textId="77777777" w:rsidR="00782136" w:rsidRPr="00782136" w:rsidRDefault="00782136" w:rsidP="00782136">
      <w:pPr>
        <w:spacing w:after="0" w:line="240" w:lineRule="auto"/>
        <w:ind w:left="360"/>
        <w:contextualSpacing/>
        <w:textAlignment w:val="baseline"/>
        <w:rPr>
          <w:rFonts w:cs="Tahoma"/>
        </w:rPr>
      </w:pPr>
      <w:r w:rsidRPr="00782136">
        <w:rPr>
          <w:rFonts w:cs="Tahoma"/>
          <w:color w:val="00B0F0"/>
        </w:rPr>
        <w:t>RESPONSE OPTIONS:</w:t>
      </w:r>
    </w:p>
    <w:p w14:paraId="390F2221" w14:textId="77777777" w:rsidR="00782136" w:rsidRPr="00782136" w:rsidRDefault="00782136" w:rsidP="00782136">
      <w:pPr>
        <w:numPr>
          <w:ilvl w:val="0"/>
          <w:numId w:val="8"/>
        </w:numPr>
        <w:spacing w:after="0" w:line="240" w:lineRule="auto"/>
        <w:contextualSpacing/>
        <w:textAlignment w:val="baseline"/>
        <w:rPr>
          <w:rFonts w:cs="Tahoma"/>
        </w:rPr>
      </w:pPr>
      <w:r w:rsidRPr="00782136">
        <w:rPr>
          <w:rFonts w:cs="Tahoma"/>
        </w:rPr>
        <w:t>Strongly disagree</w:t>
      </w:r>
    </w:p>
    <w:p w14:paraId="149D1AF7" w14:textId="77777777" w:rsidR="00782136" w:rsidRPr="00782136" w:rsidRDefault="00782136" w:rsidP="00782136">
      <w:pPr>
        <w:numPr>
          <w:ilvl w:val="0"/>
          <w:numId w:val="8"/>
        </w:numPr>
        <w:spacing w:after="0" w:line="240" w:lineRule="auto"/>
        <w:contextualSpacing/>
        <w:textAlignment w:val="baseline"/>
        <w:rPr>
          <w:rFonts w:cs="Tahoma"/>
        </w:rPr>
      </w:pPr>
      <w:r w:rsidRPr="00782136">
        <w:rPr>
          <w:rFonts w:cs="Tahoma"/>
        </w:rPr>
        <w:t>Somewhat disagree</w:t>
      </w:r>
    </w:p>
    <w:p w14:paraId="6A203A70" w14:textId="77777777" w:rsidR="00782136" w:rsidRPr="00782136" w:rsidRDefault="00782136" w:rsidP="00782136">
      <w:pPr>
        <w:numPr>
          <w:ilvl w:val="0"/>
          <w:numId w:val="8"/>
        </w:numPr>
        <w:spacing w:after="0" w:line="240" w:lineRule="auto"/>
        <w:contextualSpacing/>
        <w:textAlignment w:val="baseline"/>
        <w:rPr>
          <w:rFonts w:cs="Tahoma"/>
        </w:rPr>
      </w:pPr>
      <w:r w:rsidRPr="00782136">
        <w:rPr>
          <w:rFonts w:cs="Tahoma"/>
        </w:rPr>
        <w:t>Neither disagree nor agree</w:t>
      </w:r>
    </w:p>
    <w:p w14:paraId="716ECA2E" w14:textId="77777777" w:rsidR="00782136" w:rsidRPr="00782136" w:rsidRDefault="00782136" w:rsidP="00782136">
      <w:pPr>
        <w:numPr>
          <w:ilvl w:val="0"/>
          <w:numId w:val="8"/>
        </w:numPr>
        <w:spacing w:after="0" w:line="240" w:lineRule="auto"/>
        <w:contextualSpacing/>
        <w:textAlignment w:val="baseline"/>
        <w:rPr>
          <w:rFonts w:cs="Tahoma"/>
        </w:rPr>
      </w:pPr>
      <w:r w:rsidRPr="00782136">
        <w:rPr>
          <w:rFonts w:cs="Tahoma"/>
        </w:rPr>
        <w:t>Somewhat agree</w:t>
      </w:r>
    </w:p>
    <w:p w14:paraId="424F2B57" w14:textId="77777777" w:rsidR="00782136" w:rsidRPr="00782136" w:rsidRDefault="00782136" w:rsidP="00782136">
      <w:pPr>
        <w:numPr>
          <w:ilvl w:val="0"/>
          <w:numId w:val="8"/>
        </w:numPr>
        <w:spacing w:after="0" w:line="240" w:lineRule="auto"/>
        <w:contextualSpacing/>
        <w:textAlignment w:val="baseline"/>
        <w:rPr>
          <w:rFonts w:cs="Tahoma"/>
        </w:rPr>
      </w:pPr>
      <w:r w:rsidRPr="00782136">
        <w:rPr>
          <w:rFonts w:cs="Tahoma"/>
        </w:rPr>
        <w:t>Strongly agree</w:t>
      </w:r>
    </w:p>
    <w:p w14:paraId="723E8058" w14:textId="77777777" w:rsidR="00782136" w:rsidRPr="00782136" w:rsidRDefault="00782136" w:rsidP="00782136">
      <w:pPr>
        <w:pBdr>
          <w:bottom w:val="single" w:sz="4" w:space="1" w:color="auto"/>
        </w:pBdr>
        <w:spacing w:after="0" w:line="240" w:lineRule="auto"/>
        <w:contextualSpacing/>
        <w:textAlignment w:val="baseline"/>
        <w:rPr>
          <w:color w:val="00B050"/>
          <w:sz w:val="28"/>
        </w:rPr>
      </w:pPr>
    </w:p>
    <w:p w14:paraId="62CEA4B5" w14:textId="77777777" w:rsidR="00782136" w:rsidRPr="00782136" w:rsidRDefault="00782136" w:rsidP="00782136">
      <w:pPr>
        <w:spacing w:after="0" w:line="240" w:lineRule="auto"/>
        <w:contextualSpacing/>
        <w:textAlignment w:val="baseline"/>
        <w:rPr>
          <w:color w:val="00B050"/>
          <w:sz w:val="28"/>
        </w:rPr>
      </w:pPr>
    </w:p>
    <w:p w14:paraId="2C918D98" w14:textId="77777777" w:rsidR="00782136" w:rsidRPr="00782136" w:rsidRDefault="00782136" w:rsidP="00782136">
      <w:pPr>
        <w:spacing w:after="0" w:line="240" w:lineRule="auto"/>
        <w:contextualSpacing/>
        <w:textAlignment w:val="baseline"/>
        <w:rPr>
          <w:color w:val="00B0F0"/>
        </w:rPr>
      </w:pPr>
      <w:r w:rsidRPr="00782136">
        <w:rPr>
          <w:color w:val="00B0F0"/>
        </w:rPr>
        <w:t>[SHOW IF LANGUAGE=EN]</w:t>
      </w:r>
    </w:p>
    <w:p w14:paraId="66F1D1E3" w14:textId="77777777" w:rsidR="00782136" w:rsidRPr="00782136" w:rsidRDefault="00782136" w:rsidP="00782136">
      <w:pPr>
        <w:spacing w:after="0" w:line="240" w:lineRule="auto"/>
        <w:contextualSpacing/>
        <w:textAlignment w:val="baseline"/>
        <w:rPr>
          <w:color w:val="00B0F0"/>
        </w:rPr>
      </w:pPr>
      <w:r w:rsidRPr="00782136">
        <w:rPr>
          <w:color w:val="00B0F0"/>
        </w:rPr>
        <w:t>[GRID, SP]</w:t>
      </w:r>
    </w:p>
    <w:p w14:paraId="660DF137" w14:textId="77777777" w:rsidR="00782136" w:rsidRPr="00782136" w:rsidRDefault="00782136" w:rsidP="00782136">
      <w:pPr>
        <w:spacing w:after="0" w:line="240" w:lineRule="auto"/>
        <w:contextualSpacing/>
        <w:textAlignment w:val="baseline"/>
        <w:rPr>
          <w:color w:val="00B0F0"/>
        </w:rPr>
      </w:pPr>
      <w:r w:rsidRPr="00782136">
        <w:rPr>
          <w:color w:val="00B0F0"/>
        </w:rPr>
        <w:t xml:space="preserve">JCOIN4. </w:t>
      </w:r>
    </w:p>
    <w:p w14:paraId="3FEBBF92" w14:textId="77777777" w:rsidR="00782136" w:rsidRPr="00782136" w:rsidRDefault="00782136" w:rsidP="00782136">
      <w:pPr>
        <w:spacing w:after="0" w:line="240" w:lineRule="auto"/>
        <w:rPr>
          <w:rFonts w:ascii="Calibri" w:hAnsi="Calibri" w:cs="Calibri"/>
          <w:szCs w:val="20"/>
        </w:rPr>
      </w:pPr>
      <w:r w:rsidRPr="00782136">
        <w:rPr>
          <w:rFonts w:ascii="Calibri" w:hAnsi="Calibri" w:cs="Calibri"/>
          <w:szCs w:val="20"/>
        </w:rPr>
        <w:t xml:space="preserve">On the average, data show that in America Black people have worse jobs, income, and housing than white people. Do you think these differences are . . </w:t>
      </w:r>
      <w:proofErr w:type="gramStart"/>
      <w:r w:rsidRPr="00782136">
        <w:rPr>
          <w:rFonts w:ascii="Calibri" w:hAnsi="Calibri" w:cs="Calibri"/>
          <w:szCs w:val="20"/>
        </w:rPr>
        <w:t>.</w:t>
      </w:r>
      <w:proofErr w:type="gramEnd"/>
      <w:r w:rsidRPr="00782136">
        <w:rPr>
          <w:rFonts w:ascii="Calibri" w:hAnsi="Calibri" w:cs="Calibri"/>
          <w:szCs w:val="20"/>
        </w:rPr>
        <w:t xml:space="preserve"> </w:t>
      </w:r>
    </w:p>
    <w:p w14:paraId="52210FCA" w14:textId="77777777" w:rsidR="00782136" w:rsidRPr="00782136" w:rsidRDefault="00782136" w:rsidP="00782136">
      <w:pPr>
        <w:spacing w:after="0" w:line="240" w:lineRule="auto"/>
        <w:contextualSpacing/>
        <w:textAlignment w:val="baseline"/>
        <w:rPr>
          <w:rFonts w:cs="Tahoma"/>
          <w:color w:val="00B0F0"/>
          <w:sz w:val="24"/>
        </w:rPr>
      </w:pPr>
    </w:p>
    <w:p w14:paraId="5967AAB9" w14:textId="77777777" w:rsidR="00782136" w:rsidRPr="00782136" w:rsidRDefault="00782136" w:rsidP="00782136">
      <w:pPr>
        <w:spacing w:after="0" w:line="240" w:lineRule="auto"/>
        <w:ind w:left="270"/>
        <w:contextualSpacing/>
        <w:textAlignment w:val="baseline"/>
        <w:rPr>
          <w:rFonts w:cs="Tahoma"/>
        </w:rPr>
      </w:pPr>
      <w:r w:rsidRPr="00782136">
        <w:rPr>
          <w:rFonts w:cs="Tahoma"/>
          <w:color w:val="00B0F0"/>
        </w:rPr>
        <w:t>GRID ITEMS:</w:t>
      </w:r>
    </w:p>
    <w:p w14:paraId="790D5C16" w14:textId="77777777" w:rsidR="00782136" w:rsidRPr="00782136" w:rsidRDefault="00782136" w:rsidP="00782136">
      <w:pPr>
        <w:numPr>
          <w:ilvl w:val="0"/>
          <w:numId w:val="9"/>
        </w:numPr>
        <w:spacing w:after="0" w:line="240" w:lineRule="auto"/>
        <w:contextualSpacing/>
        <w:rPr>
          <w:rFonts w:ascii="Times New Roman" w:hAnsi="Times New Roman" w:cs="Times New Roman"/>
          <w:sz w:val="28"/>
          <w:szCs w:val="24"/>
        </w:rPr>
      </w:pPr>
      <w:r w:rsidRPr="00782136">
        <w:rPr>
          <w:rFonts w:ascii="Calibri" w:hAnsi="Calibri" w:cs="Calibri"/>
          <w:szCs w:val="20"/>
        </w:rPr>
        <w:t>Mainly due to discrimination?</w:t>
      </w:r>
      <w:r w:rsidRPr="00782136">
        <w:rPr>
          <w:sz w:val="24"/>
        </w:rPr>
        <w:t xml:space="preserve"> </w:t>
      </w:r>
    </w:p>
    <w:p w14:paraId="1092B2E1" w14:textId="77777777" w:rsidR="00782136" w:rsidRPr="00782136" w:rsidRDefault="00782136" w:rsidP="00782136">
      <w:pPr>
        <w:numPr>
          <w:ilvl w:val="0"/>
          <w:numId w:val="9"/>
        </w:numPr>
        <w:spacing w:after="0" w:line="240" w:lineRule="auto"/>
        <w:contextualSpacing/>
        <w:rPr>
          <w:rFonts w:ascii="Calibri" w:hAnsi="Calibri" w:cs="Calibri"/>
          <w:color w:val="1F497D"/>
          <w:sz w:val="24"/>
        </w:rPr>
      </w:pPr>
      <w:r w:rsidRPr="00782136">
        <w:rPr>
          <w:rFonts w:ascii="Calibri" w:hAnsi="Calibri" w:cs="Calibri"/>
          <w:szCs w:val="20"/>
          <w:shd w:val="clear" w:color="auto" w:fill="FFFFFF"/>
        </w:rPr>
        <w:t xml:space="preserve">Because most </w:t>
      </w:r>
      <w:r w:rsidRPr="00782136">
        <w:rPr>
          <w:rFonts w:ascii="Calibri" w:hAnsi="Calibri" w:cs="Calibri"/>
          <w:szCs w:val="20"/>
        </w:rPr>
        <w:t xml:space="preserve">Black people </w:t>
      </w:r>
      <w:r w:rsidRPr="00782136">
        <w:rPr>
          <w:rFonts w:ascii="Calibri" w:hAnsi="Calibri" w:cs="Calibri"/>
          <w:szCs w:val="20"/>
          <w:shd w:val="clear" w:color="auto" w:fill="FFFFFF"/>
        </w:rPr>
        <w:t xml:space="preserve">have less in-born ability to learn? </w:t>
      </w:r>
    </w:p>
    <w:p w14:paraId="66E51104" w14:textId="77777777" w:rsidR="00782136" w:rsidRPr="00782136" w:rsidRDefault="00782136" w:rsidP="00782136">
      <w:pPr>
        <w:numPr>
          <w:ilvl w:val="0"/>
          <w:numId w:val="9"/>
        </w:numPr>
        <w:spacing w:after="0" w:line="240" w:lineRule="auto"/>
        <w:contextualSpacing/>
        <w:rPr>
          <w:rFonts w:ascii="Calibri" w:hAnsi="Calibri" w:cs="Calibri"/>
          <w:szCs w:val="20"/>
        </w:rPr>
      </w:pPr>
      <w:r w:rsidRPr="00782136">
        <w:rPr>
          <w:rFonts w:ascii="Calibri" w:hAnsi="Calibri" w:cs="Calibri"/>
          <w:szCs w:val="20"/>
        </w:rPr>
        <w:t xml:space="preserve">Because most Black people don't have the chance for education that it takes to rise out of poverty? </w:t>
      </w:r>
    </w:p>
    <w:p w14:paraId="7CCAB7E4" w14:textId="77777777" w:rsidR="00782136" w:rsidRPr="00782136" w:rsidRDefault="00782136" w:rsidP="00782136">
      <w:pPr>
        <w:numPr>
          <w:ilvl w:val="0"/>
          <w:numId w:val="9"/>
        </w:numPr>
        <w:spacing w:after="0" w:line="240" w:lineRule="auto"/>
        <w:contextualSpacing/>
        <w:rPr>
          <w:rFonts w:ascii="Calibri" w:hAnsi="Calibri" w:cs="Calibri"/>
          <w:szCs w:val="20"/>
        </w:rPr>
      </w:pPr>
      <w:r w:rsidRPr="00782136">
        <w:rPr>
          <w:rFonts w:ascii="Calibri" w:hAnsi="Calibri" w:cs="Calibri"/>
          <w:szCs w:val="20"/>
        </w:rPr>
        <w:t xml:space="preserve">Because most Black people just don't have the motivation or will power to pull themselves up out of poverty? </w:t>
      </w:r>
    </w:p>
    <w:p w14:paraId="07FDA62F" w14:textId="77777777" w:rsidR="00782136" w:rsidRPr="00782136" w:rsidRDefault="00782136" w:rsidP="00782136">
      <w:pPr>
        <w:spacing w:after="0" w:line="240" w:lineRule="auto"/>
        <w:contextualSpacing/>
        <w:textAlignment w:val="baseline"/>
        <w:rPr>
          <w:rFonts w:cs="Tahoma"/>
          <w:color w:val="00B0F0"/>
        </w:rPr>
      </w:pPr>
    </w:p>
    <w:p w14:paraId="28DD1265" w14:textId="77777777" w:rsidR="00782136" w:rsidRPr="00782136" w:rsidRDefault="00782136" w:rsidP="00782136">
      <w:pPr>
        <w:spacing w:after="0" w:line="240" w:lineRule="auto"/>
        <w:ind w:left="270"/>
        <w:contextualSpacing/>
        <w:textAlignment w:val="baseline"/>
        <w:rPr>
          <w:rFonts w:cs="Tahoma"/>
        </w:rPr>
      </w:pPr>
      <w:r w:rsidRPr="00782136">
        <w:rPr>
          <w:rFonts w:cs="Tahoma"/>
          <w:color w:val="00B0F0"/>
        </w:rPr>
        <w:t>RESPONSE OPTIONS:</w:t>
      </w:r>
    </w:p>
    <w:p w14:paraId="441784CF" w14:textId="77777777" w:rsidR="00782136" w:rsidRPr="00782136" w:rsidRDefault="00782136" w:rsidP="00782136">
      <w:pPr>
        <w:numPr>
          <w:ilvl w:val="0"/>
          <w:numId w:val="10"/>
        </w:numPr>
        <w:spacing w:after="0" w:line="240" w:lineRule="auto"/>
        <w:contextualSpacing/>
        <w:textAlignment w:val="baseline"/>
        <w:rPr>
          <w:rFonts w:cs="Tahoma"/>
        </w:rPr>
      </w:pPr>
      <w:r w:rsidRPr="00782136">
        <w:rPr>
          <w:rFonts w:cs="Tahoma"/>
        </w:rPr>
        <w:t>Yes</w:t>
      </w:r>
    </w:p>
    <w:p w14:paraId="554EC40D" w14:textId="77777777" w:rsidR="00782136" w:rsidRPr="00782136" w:rsidRDefault="00782136" w:rsidP="00782136">
      <w:pPr>
        <w:numPr>
          <w:ilvl w:val="0"/>
          <w:numId w:val="10"/>
        </w:numPr>
        <w:spacing w:after="0" w:line="240" w:lineRule="auto"/>
        <w:contextualSpacing/>
        <w:textAlignment w:val="baseline"/>
        <w:rPr>
          <w:sz w:val="28"/>
        </w:rPr>
      </w:pPr>
      <w:r w:rsidRPr="00782136">
        <w:rPr>
          <w:rFonts w:cs="Tahoma"/>
        </w:rPr>
        <w:t>No</w:t>
      </w:r>
    </w:p>
    <w:p w14:paraId="49C4122B" w14:textId="77777777" w:rsidR="00782136" w:rsidRPr="00782136" w:rsidRDefault="00782136" w:rsidP="00782136">
      <w:pPr>
        <w:numPr>
          <w:ilvl w:val="0"/>
          <w:numId w:val="11"/>
        </w:numPr>
        <w:spacing w:after="0" w:line="240" w:lineRule="auto"/>
        <w:contextualSpacing/>
        <w:textAlignment w:val="baseline"/>
        <w:rPr>
          <w:rFonts w:cs="Tahoma"/>
        </w:rPr>
      </w:pPr>
      <w:r w:rsidRPr="00782136">
        <w:rPr>
          <w:rFonts w:cs="Tahoma"/>
        </w:rPr>
        <w:t>Don’t Know</w:t>
      </w:r>
    </w:p>
    <w:p w14:paraId="01F9E799" w14:textId="77777777" w:rsidR="00782136" w:rsidRPr="00782136" w:rsidRDefault="00782136" w:rsidP="00782136">
      <w:pPr>
        <w:pBdr>
          <w:bottom w:val="single" w:sz="4" w:space="1" w:color="auto"/>
        </w:pBdr>
        <w:spacing w:after="0" w:line="240" w:lineRule="auto"/>
        <w:textAlignment w:val="baseline"/>
        <w:rPr>
          <w:color w:val="00B050"/>
          <w:sz w:val="28"/>
        </w:rPr>
      </w:pPr>
    </w:p>
    <w:p w14:paraId="6B36823D" w14:textId="77777777" w:rsidR="00782136" w:rsidRPr="00782136" w:rsidRDefault="00782136" w:rsidP="00782136">
      <w:pPr>
        <w:spacing w:after="0" w:line="240" w:lineRule="auto"/>
        <w:contextualSpacing/>
        <w:textAlignment w:val="baseline"/>
        <w:rPr>
          <w:color w:val="00B050"/>
          <w:sz w:val="28"/>
        </w:rPr>
      </w:pPr>
    </w:p>
    <w:p w14:paraId="252F5E11" w14:textId="77777777" w:rsidR="00782136" w:rsidRPr="00782136" w:rsidRDefault="00782136" w:rsidP="00782136">
      <w:pPr>
        <w:spacing w:after="0" w:line="240" w:lineRule="auto"/>
        <w:contextualSpacing/>
        <w:rPr>
          <w:rFonts w:cs="Tahoma"/>
          <w:color w:val="00B0F0"/>
        </w:rPr>
      </w:pPr>
      <w:r w:rsidRPr="00782136">
        <w:rPr>
          <w:rFonts w:cs="Tahoma"/>
          <w:color w:val="00B0F0"/>
        </w:rPr>
        <w:t>[SHOW IF LANGUAGE=EN]</w:t>
      </w:r>
    </w:p>
    <w:p w14:paraId="25387EFB" w14:textId="77777777" w:rsidR="00782136" w:rsidRPr="00782136" w:rsidRDefault="00782136" w:rsidP="00782136">
      <w:pPr>
        <w:spacing w:after="0" w:line="240" w:lineRule="auto"/>
        <w:contextualSpacing/>
        <w:rPr>
          <w:rFonts w:cs="Tahoma"/>
          <w:color w:val="00B0F0"/>
        </w:rPr>
      </w:pPr>
      <w:r w:rsidRPr="00782136">
        <w:rPr>
          <w:rFonts w:cs="Tahoma"/>
          <w:color w:val="00B0F0"/>
        </w:rPr>
        <w:t>DISPLAY_JCOIN2.</w:t>
      </w:r>
    </w:p>
    <w:p w14:paraId="036C1DA2" w14:textId="77777777" w:rsidR="00782136" w:rsidRPr="00782136" w:rsidRDefault="00782136" w:rsidP="00782136">
      <w:pPr>
        <w:spacing w:after="0" w:line="240" w:lineRule="auto"/>
        <w:contextualSpacing/>
        <w:textAlignment w:val="baseline"/>
      </w:pPr>
      <w:r w:rsidRPr="00782136">
        <w:t>As the United States continues to deal with COVID-19 (coronavirus), we would like to ask you about your experiences during the pandemic.</w:t>
      </w:r>
    </w:p>
    <w:p w14:paraId="65B97709" w14:textId="77777777" w:rsidR="00782136" w:rsidRPr="00782136" w:rsidRDefault="00782136" w:rsidP="00782136">
      <w:pPr>
        <w:pBdr>
          <w:bottom w:val="single" w:sz="4" w:space="1" w:color="auto"/>
        </w:pBdr>
        <w:spacing w:after="0" w:line="240" w:lineRule="auto"/>
        <w:contextualSpacing/>
        <w:textAlignment w:val="baseline"/>
        <w:rPr>
          <w:color w:val="00B050"/>
          <w:sz w:val="28"/>
        </w:rPr>
      </w:pPr>
    </w:p>
    <w:p w14:paraId="17189466" w14:textId="77777777" w:rsidR="00782136" w:rsidRPr="00782136" w:rsidRDefault="00782136" w:rsidP="00782136">
      <w:pPr>
        <w:spacing w:after="0" w:line="240" w:lineRule="auto"/>
        <w:contextualSpacing/>
        <w:textAlignment w:val="baseline"/>
        <w:rPr>
          <w:color w:val="00B050"/>
          <w:sz w:val="28"/>
        </w:rPr>
      </w:pPr>
    </w:p>
    <w:p w14:paraId="2501D7C3" w14:textId="77777777" w:rsidR="00782136" w:rsidRPr="00782136" w:rsidRDefault="00782136" w:rsidP="00782136">
      <w:pPr>
        <w:spacing w:after="0" w:line="240" w:lineRule="auto"/>
        <w:contextualSpacing/>
        <w:textAlignment w:val="baseline"/>
        <w:rPr>
          <w:color w:val="00B0F0"/>
        </w:rPr>
      </w:pPr>
      <w:r w:rsidRPr="00782136">
        <w:rPr>
          <w:color w:val="00B0F0"/>
        </w:rPr>
        <w:t>[SHOW IF LANGUAGE=EN]</w:t>
      </w:r>
    </w:p>
    <w:p w14:paraId="52BF0AFC" w14:textId="77777777" w:rsidR="00782136" w:rsidRPr="00782136" w:rsidRDefault="00782136" w:rsidP="00782136">
      <w:pPr>
        <w:spacing w:after="0" w:line="240" w:lineRule="auto"/>
        <w:contextualSpacing/>
        <w:textAlignment w:val="baseline"/>
        <w:rPr>
          <w:color w:val="00B0F0"/>
        </w:rPr>
      </w:pPr>
      <w:r w:rsidRPr="00782136">
        <w:rPr>
          <w:color w:val="00B0F0"/>
        </w:rPr>
        <w:t>[SP]</w:t>
      </w:r>
    </w:p>
    <w:p w14:paraId="061559C4" w14:textId="77777777" w:rsidR="00782136" w:rsidRPr="00782136" w:rsidRDefault="00782136" w:rsidP="00782136">
      <w:pPr>
        <w:spacing w:after="0" w:line="240" w:lineRule="auto"/>
        <w:contextualSpacing/>
        <w:textAlignment w:val="baseline"/>
        <w:rPr>
          <w:color w:val="00B0F0"/>
        </w:rPr>
      </w:pPr>
      <w:r w:rsidRPr="00782136">
        <w:rPr>
          <w:color w:val="00B0F0"/>
        </w:rPr>
        <w:t>JCOIN5.</w:t>
      </w:r>
    </w:p>
    <w:p w14:paraId="7C215D1C" w14:textId="77777777" w:rsidR="00782136" w:rsidRPr="00782136" w:rsidRDefault="00782136" w:rsidP="00782136">
      <w:pPr>
        <w:spacing w:after="0" w:line="240" w:lineRule="auto"/>
        <w:contextualSpacing/>
        <w:textAlignment w:val="baseline"/>
      </w:pPr>
      <w:r w:rsidRPr="00782136">
        <w:t xml:space="preserve">Have you been tested for COVID-19 (coronavirus)? If so, what was the result? </w:t>
      </w:r>
    </w:p>
    <w:p w14:paraId="26FE021F" w14:textId="77777777" w:rsidR="00782136" w:rsidRPr="00782136" w:rsidRDefault="00782136" w:rsidP="00782136">
      <w:pPr>
        <w:spacing w:after="0" w:line="240" w:lineRule="auto"/>
        <w:contextualSpacing/>
        <w:textAlignment w:val="baseline"/>
      </w:pPr>
    </w:p>
    <w:p w14:paraId="79A417FB" w14:textId="77777777" w:rsidR="00782136" w:rsidRPr="00782136" w:rsidRDefault="00782136" w:rsidP="00782136">
      <w:pPr>
        <w:spacing w:after="0" w:line="240" w:lineRule="auto"/>
        <w:contextualSpacing/>
        <w:textAlignment w:val="baseline"/>
      </w:pPr>
      <w:r w:rsidRPr="00782136">
        <w:rPr>
          <w:rFonts w:cs="Tahoma"/>
          <w:color w:val="00B0F0"/>
        </w:rPr>
        <w:t>CAWI RESPONSE OPTIONS:</w:t>
      </w:r>
    </w:p>
    <w:p w14:paraId="2738E548" w14:textId="77777777" w:rsidR="00782136" w:rsidRPr="00782136" w:rsidRDefault="00782136" w:rsidP="00782136">
      <w:pPr>
        <w:numPr>
          <w:ilvl w:val="0"/>
          <w:numId w:val="12"/>
        </w:numPr>
        <w:autoSpaceDE w:val="0"/>
        <w:autoSpaceDN w:val="0"/>
        <w:adjustRightInd w:val="0"/>
        <w:spacing w:after="0" w:line="240" w:lineRule="auto"/>
        <w:ind w:left="720"/>
        <w:contextualSpacing/>
        <w:rPr>
          <w:rFonts w:cs="Tahoma"/>
        </w:rPr>
      </w:pPr>
      <w:r w:rsidRPr="00782136">
        <w:rPr>
          <w:rFonts w:cs="Tahoma"/>
        </w:rPr>
        <w:t xml:space="preserve">Yes, I have tested positive for COVID-19 (I had coronavirus) </w:t>
      </w:r>
    </w:p>
    <w:p w14:paraId="4CC0C09D" w14:textId="77777777" w:rsidR="00782136" w:rsidRPr="00782136" w:rsidRDefault="00782136" w:rsidP="00782136">
      <w:pPr>
        <w:numPr>
          <w:ilvl w:val="0"/>
          <w:numId w:val="12"/>
        </w:numPr>
        <w:autoSpaceDE w:val="0"/>
        <w:autoSpaceDN w:val="0"/>
        <w:adjustRightInd w:val="0"/>
        <w:spacing w:after="0" w:line="240" w:lineRule="auto"/>
        <w:ind w:left="720"/>
        <w:contextualSpacing/>
        <w:rPr>
          <w:rFonts w:cs="Tahoma"/>
        </w:rPr>
      </w:pPr>
      <w:r w:rsidRPr="00782136">
        <w:rPr>
          <w:rFonts w:cs="Tahoma"/>
        </w:rPr>
        <w:t xml:space="preserve">Yes, I have </w:t>
      </w:r>
      <w:r w:rsidRPr="00782136">
        <w:rPr>
          <w:rFonts w:cs="Tahoma"/>
          <w:color w:val="00B0F0"/>
        </w:rPr>
        <w:t>&lt;u&gt;</w:t>
      </w:r>
      <w:r w:rsidRPr="00782136">
        <w:rPr>
          <w:rFonts w:cs="Tahoma"/>
          <w:u w:val="single"/>
        </w:rPr>
        <w:t>NEVER</w:t>
      </w:r>
      <w:r w:rsidRPr="00782136">
        <w:rPr>
          <w:rFonts w:cs="Tahoma"/>
          <w:color w:val="00B0F0"/>
        </w:rPr>
        <w:t xml:space="preserve">&lt;/u&gt; </w:t>
      </w:r>
      <w:r w:rsidRPr="00782136">
        <w:rPr>
          <w:rFonts w:cs="Tahoma"/>
        </w:rPr>
        <w:t xml:space="preserve">tested positive for COVID-19 (I did not have coronavirus) </w:t>
      </w:r>
    </w:p>
    <w:p w14:paraId="19AA2F7D" w14:textId="77777777" w:rsidR="00782136" w:rsidRPr="00782136" w:rsidRDefault="00782136" w:rsidP="00782136">
      <w:pPr>
        <w:numPr>
          <w:ilvl w:val="0"/>
          <w:numId w:val="12"/>
        </w:numPr>
        <w:autoSpaceDE w:val="0"/>
        <w:autoSpaceDN w:val="0"/>
        <w:adjustRightInd w:val="0"/>
        <w:spacing w:after="0" w:line="240" w:lineRule="auto"/>
        <w:ind w:left="720"/>
        <w:contextualSpacing/>
        <w:rPr>
          <w:rFonts w:cs="Tahoma"/>
        </w:rPr>
      </w:pPr>
      <w:r w:rsidRPr="00782136">
        <w:rPr>
          <w:rFonts w:cs="Tahoma"/>
        </w:rPr>
        <w:t xml:space="preserve">Yes, but I do not know the result </w:t>
      </w:r>
    </w:p>
    <w:p w14:paraId="30EC89D4" w14:textId="77777777" w:rsidR="00782136" w:rsidRPr="00782136" w:rsidRDefault="00782136" w:rsidP="00782136">
      <w:pPr>
        <w:numPr>
          <w:ilvl w:val="0"/>
          <w:numId w:val="12"/>
        </w:numPr>
        <w:autoSpaceDE w:val="0"/>
        <w:autoSpaceDN w:val="0"/>
        <w:adjustRightInd w:val="0"/>
        <w:spacing w:after="0" w:line="240" w:lineRule="auto"/>
        <w:ind w:left="720"/>
        <w:contextualSpacing/>
        <w:rPr>
          <w:rFonts w:cs="Tahoma"/>
        </w:rPr>
      </w:pPr>
      <w:r w:rsidRPr="00782136">
        <w:rPr>
          <w:rFonts w:cs="Tahoma"/>
        </w:rPr>
        <w:t xml:space="preserve">No, I have never been tested, but I experienced COVID-19 symptoms (e.g., fever, body aches, upper respiratory distress/shortness of breath, temporary loss of smell, cough, diarrhea or vomiting) </w:t>
      </w:r>
    </w:p>
    <w:p w14:paraId="7D70656D" w14:textId="77777777" w:rsidR="00782136" w:rsidRPr="00782136" w:rsidRDefault="00782136" w:rsidP="00782136">
      <w:pPr>
        <w:numPr>
          <w:ilvl w:val="0"/>
          <w:numId w:val="12"/>
        </w:numPr>
        <w:autoSpaceDE w:val="0"/>
        <w:autoSpaceDN w:val="0"/>
        <w:adjustRightInd w:val="0"/>
        <w:spacing w:after="0" w:line="240" w:lineRule="auto"/>
        <w:ind w:left="720"/>
        <w:contextualSpacing/>
        <w:rPr>
          <w:rFonts w:cs="Tahoma"/>
        </w:rPr>
      </w:pPr>
      <w:r w:rsidRPr="00782136">
        <w:rPr>
          <w:rFonts w:cs="Tahoma"/>
        </w:rPr>
        <w:t xml:space="preserve">No, I have never been tested and I have not had symptoms of COVID-19 </w:t>
      </w:r>
    </w:p>
    <w:p w14:paraId="5BEFF783" w14:textId="77777777" w:rsidR="00782136" w:rsidRPr="00782136" w:rsidRDefault="00782136" w:rsidP="00782136">
      <w:pPr>
        <w:spacing w:after="0" w:line="240" w:lineRule="auto"/>
        <w:contextualSpacing/>
        <w:textAlignment w:val="baseline"/>
        <w:rPr>
          <w:color w:val="00B0F0"/>
        </w:rPr>
      </w:pPr>
      <w:r w:rsidRPr="00782136">
        <w:rPr>
          <w:color w:val="00B0F0"/>
        </w:rPr>
        <w:t xml:space="preserve"> </w:t>
      </w:r>
    </w:p>
    <w:p w14:paraId="1FF7529B" w14:textId="77777777" w:rsidR="00782136" w:rsidRPr="00782136" w:rsidRDefault="00782136" w:rsidP="00782136">
      <w:pPr>
        <w:spacing w:after="0" w:line="240" w:lineRule="auto"/>
        <w:contextualSpacing/>
        <w:textAlignment w:val="baseline"/>
      </w:pPr>
      <w:r w:rsidRPr="00782136">
        <w:rPr>
          <w:rFonts w:cs="Tahoma"/>
          <w:color w:val="00B0F0"/>
        </w:rPr>
        <w:t>CATI RESPONSE OPTIONS:</w:t>
      </w:r>
    </w:p>
    <w:p w14:paraId="6E28BB01" w14:textId="77777777" w:rsidR="00782136" w:rsidRPr="00782136" w:rsidRDefault="00782136" w:rsidP="00782136">
      <w:pPr>
        <w:numPr>
          <w:ilvl w:val="0"/>
          <w:numId w:val="13"/>
        </w:numPr>
        <w:autoSpaceDE w:val="0"/>
        <w:autoSpaceDN w:val="0"/>
        <w:adjustRightInd w:val="0"/>
        <w:spacing w:after="0" w:line="240" w:lineRule="auto"/>
        <w:contextualSpacing/>
        <w:rPr>
          <w:rFonts w:cs="Tahoma"/>
        </w:rPr>
      </w:pPr>
      <w:r w:rsidRPr="00782136">
        <w:rPr>
          <w:rFonts w:cs="Tahoma"/>
        </w:rPr>
        <w:t xml:space="preserve">Yes, you have tested positive for COVID-19 (You had coronavirus) </w:t>
      </w:r>
    </w:p>
    <w:p w14:paraId="2B9B0622" w14:textId="77777777" w:rsidR="00782136" w:rsidRPr="00782136" w:rsidRDefault="00782136" w:rsidP="00782136">
      <w:pPr>
        <w:numPr>
          <w:ilvl w:val="0"/>
          <w:numId w:val="13"/>
        </w:numPr>
        <w:autoSpaceDE w:val="0"/>
        <w:autoSpaceDN w:val="0"/>
        <w:adjustRightInd w:val="0"/>
        <w:spacing w:after="0" w:line="240" w:lineRule="auto"/>
        <w:ind w:left="720"/>
        <w:contextualSpacing/>
        <w:rPr>
          <w:rFonts w:cs="Tahoma"/>
        </w:rPr>
      </w:pPr>
      <w:r w:rsidRPr="00782136">
        <w:rPr>
          <w:rFonts w:cs="Tahoma"/>
        </w:rPr>
        <w:t xml:space="preserve">Yes, you have </w:t>
      </w:r>
      <w:r w:rsidRPr="00782136">
        <w:rPr>
          <w:rFonts w:cs="Tahoma"/>
          <w:color w:val="00B0F0"/>
        </w:rPr>
        <w:t>&lt;u&gt;</w:t>
      </w:r>
      <w:r w:rsidRPr="00782136">
        <w:rPr>
          <w:rFonts w:cs="Tahoma"/>
          <w:u w:val="single"/>
        </w:rPr>
        <w:t>NEVER</w:t>
      </w:r>
      <w:r w:rsidRPr="00782136">
        <w:rPr>
          <w:rFonts w:cs="Tahoma"/>
          <w:color w:val="00B0F0"/>
        </w:rPr>
        <w:t>&lt;/u&gt;</w:t>
      </w:r>
      <w:r w:rsidRPr="00782136">
        <w:rPr>
          <w:rFonts w:cs="Tahoma"/>
        </w:rPr>
        <w:t xml:space="preserve"> tested positive for COVID-19 (You did not have coronavirus) </w:t>
      </w:r>
    </w:p>
    <w:p w14:paraId="75470810" w14:textId="77777777" w:rsidR="00782136" w:rsidRPr="00782136" w:rsidRDefault="00782136" w:rsidP="00782136">
      <w:pPr>
        <w:numPr>
          <w:ilvl w:val="0"/>
          <w:numId w:val="13"/>
        </w:numPr>
        <w:autoSpaceDE w:val="0"/>
        <w:autoSpaceDN w:val="0"/>
        <w:adjustRightInd w:val="0"/>
        <w:spacing w:after="0" w:line="240" w:lineRule="auto"/>
        <w:ind w:left="720"/>
        <w:contextualSpacing/>
        <w:rPr>
          <w:rFonts w:cs="Tahoma"/>
        </w:rPr>
      </w:pPr>
      <w:r w:rsidRPr="00782136">
        <w:rPr>
          <w:rFonts w:cs="Tahoma"/>
        </w:rPr>
        <w:t xml:space="preserve">Yes, but you do not know the result </w:t>
      </w:r>
    </w:p>
    <w:p w14:paraId="410D331E" w14:textId="77777777" w:rsidR="00782136" w:rsidRPr="00782136" w:rsidRDefault="00782136" w:rsidP="00782136">
      <w:pPr>
        <w:numPr>
          <w:ilvl w:val="0"/>
          <w:numId w:val="13"/>
        </w:numPr>
        <w:autoSpaceDE w:val="0"/>
        <w:autoSpaceDN w:val="0"/>
        <w:adjustRightInd w:val="0"/>
        <w:spacing w:after="0" w:line="240" w:lineRule="auto"/>
        <w:ind w:left="720"/>
        <w:contextualSpacing/>
        <w:rPr>
          <w:rFonts w:cs="Tahoma"/>
        </w:rPr>
      </w:pPr>
      <w:r w:rsidRPr="00782136">
        <w:rPr>
          <w:rFonts w:cs="Tahoma"/>
        </w:rPr>
        <w:t xml:space="preserve">No, you have never been tested, but you experienced COVID-19 symptoms (e.g., fever, body aches, upper respiratory distress/shortness of breath, temporary loss of smell, cough, diarrhea or vomiting) </w:t>
      </w:r>
    </w:p>
    <w:p w14:paraId="326ECF8E" w14:textId="77777777" w:rsidR="00782136" w:rsidRPr="00782136" w:rsidRDefault="00782136" w:rsidP="00782136">
      <w:pPr>
        <w:numPr>
          <w:ilvl w:val="0"/>
          <w:numId w:val="13"/>
        </w:numPr>
        <w:autoSpaceDE w:val="0"/>
        <w:autoSpaceDN w:val="0"/>
        <w:adjustRightInd w:val="0"/>
        <w:spacing w:after="0" w:line="240" w:lineRule="auto"/>
        <w:ind w:left="720"/>
        <w:contextualSpacing/>
        <w:rPr>
          <w:rFonts w:cs="Tahoma"/>
        </w:rPr>
      </w:pPr>
      <w:r w:rsidRPr="00782136">
        <w:rPr>
          <w:rFonts w:cs="Tahoma"/>
        </w:rPr>
        <w:t xml:space="preserve">No, you have never been tested and you have not had symptoms of COVID-19 </w:t>
      </w:r>
    </w:p>
    <w:p w14:paraId="601D4344" w14:textId="77777777" w:rsidR="00782136" w:rsidRPr="00782136" w:rsidRDefault="00782136" w:rsidP="00782136">
      <w:pPr>
        <w:pBdr>
          <w:bottom w:val="single" w:sz="4" w:space="1" w:color="auto"/>
        </w:pBdr>
        <w:spacing w:after="0" w:line="240" w:lineRule="auto"/>
        <w:contextualSpacing/>
        <w:textAlignment w:val="baseline"/>
        <w:rPr>
          <w:color w:val="00B0F0"/>
        </w:rPr>
      </w:pPr>
    </w:p>
    <w:p w14:paraId="5DAA68E2" w14:textId="77777777" w:rsidR="00782136" w:rsidRPr="00782136" w:rsidRDefault="00782136" w:rsidP="00782136">
      <w:pPr>
        <w:spacing w:after="0" w:line="240" w:lineRule="auto"/>
        <w:contextualSpacing/>
        <w:textAlignment w:val="baseline"/>
        <w:rPr>
          <w:color w:val="00B0F0"/>
        </w:rPr>
      </w:pPr>
      <w:r w:rsidRPr="00782136">
        <w:rPr>
          <w:color w:val="00B0F0"/>
        </w:rPr>
        <w:t>[SHOW IF JCOIN5=1-3 AND LANGUAGE=EN]</w:t>
      </w:r>
    </w:p>
    <w:p w14:paraId="6D86967E" w14:textId="77777777" w:rsidR="00782136" w:rsidRPr="00782136" w:rsidRDefault="00782136" w:rsidP="00782136">
      <w:pPr>
        <w:spacing w:after="0" w:line="240" w:lineRule="auto"/>
        <w:contextualSpacing/>
        <w:textAlignment w:val="baseline"/>
        <w:rPr>
          <w:color w:val="00B0F0"/>
        </w:rPr>
      </w:pPr>
      <w:r w:rsidRPr="00782136">
        <w:rPr>
          <w:color w:val="00B0F0"/>
        </w:rPr>
        <w:t>[GRID, 4</w:t>
      </w:r>
      <w:proofErr w:type="gramStart"/>
      <w:r w:rsidRPr="00782136">
        <w:rPr>
          <w:color w:val="00B0F0"/>
        </w:rPr>
        <w:t>,3</w:t>
      </w:r>
      <w:proofErr w:type="gramEnd"/>
      <w:r w:rsidRPr="00782136">
        <w:rPr>
          <w:color w:val="00B0F0"/>
        </w:rPr>
        <w:t>; SP]</w:t>
      </w:r>
    </w:p>
    <w:p w14:paraId="5F484B4B" w14:textId="77777777" w:rsidR="00782136" w:rsidRPr="00782136" w:rsidRDefault="00782136" w:rsidP="00782136">
      <w:pPr>
        <w:spacing w:after="0" w:line="240" w:lineRule="auto"/>
        <w:contextualSpacing/>
        <w:textAlignment w:val="baseline"/>
        <w:rPr>
          <w:color w:val="00B0F0"/>
        </w:rPr>
      </w:pPr>
      <w:r w:rsidRPr="00782136">
        <w:rPr>
          <w:color w:val="00B0F0"/>
        </w:rPr>
        <w:t>JCOIN6.</w:t>
      </w:r>
    </w:p>
    <w:p w14:paraId="737D6F42" w14:textId="77777777" w:rsidR="00782136" w:rsidRPr="00782136" w:rsidRDefault="00782136" w:rsidP="00782136">
      <w:pPr>
        <w:spacing w:after="0" w:line="240" w:lineRule="auto"/>
        <w:rPr>
          <w:rFonts w:cs="Tahoma"/>
        </w:rPr>
      </w:pPr>
      <w:r w:rsidRPr="00782136">
        <w:rPr>
          <w:rFonts w:cs="Tahoma"/>
        </w:rPr>
        <w:t>You indicated you were tested for COVID-19, which of the following were reasons you got tested?</w:t>
      </w:r>
    </w:p>
    <w:p w14:paraId="2E223036" w14:textId="77777777" w:rsidR="00782136" w:rsidRPr="00782136" w:rsidRDefault="00782136" w:rsidP="00782136">
      <w:pPr>
        <w:spacing w:after="0" w:line="240" w:lineRule="auto"/>
        <w:ind w:left="270"/>
        <w:contextualSpacing/>
        <w:textAlignment w:val="baseline"/>
        <w:rPr>
          <w:rFonts w:cs="Tahoma"/>
          <w:color w:val="00B0F0"/>
        </w:rPr>
      </w:pPr>
    </w:p>
    <w:p w14:paraId="70A05D8F" w14:textId="77777777" w:rsidR="00782136" w:rsidRPr="00782136" w:rsidRDefault="00782136" w:rsidP="00782136">
      <w:pPr>
        <w:spacing w:after="0" w:line="240" w:lineRule="auto"/>
        <w:ind w:left="270"/>
        <w:contextualSpacing/>
        <w:textAlignment w:val="baseline"/>
        <w:rPr>
          <w:rFonts w:cs="Tahoma"/>
        </w:rPr>
      </w:pPr>
      <w:r w:rsidRPr="00782136">
        <w:rPr>
          <w:rFonts w:cs="Tahoma"/>
          <w:color w:val="00B0F0"/>
        </w:rPr>
        <w:t>CAWI GRID ITEMS:</w:t>
      </w:r>
    </w:p>
    <w:p w14:paraId="53321DE6" w14:textId="77777777" w:rsidR="00782136" w:rsidRPr="00782136" w:rsidRDefault="00782136" w:rsidP="00782136">
      <w:pPr>
        <w:numPr>
          <w:ilvl w:val="0"/>
          <w:numId w:val="14"/>
        </w:numPr>
        <w:spacing w:after="0" w:line="240" w:lineRule="auto"/>
        <w:ind w:left="720"/>
        <w:contextualSpacing/>
        <w:rPr>
          <w:rFonts w:cs="Tahoma"/>
        </w:rPr>
      </w:pPr>
      <w:r w:rsidRPr="00782136">
        <w:rPr>
          <w:rFonts w:cs="Tahoma"/>
        </w:rPr>
        <w:t xml:space="preserve">I felt sick </w:t>
      </w:r>
    </w:p>
    <w:p w14:paraId="44B1F093" w14:textId="77777777" w:rsidR="00782136" w:rsidRPr="00782136" w:rsidRDefault="00782136" w:rsidP="00782136">
      <w:pPr>
        <w:numPr>
          <w:ilvl w:val="0"/>
          <w:numId w:val="14"/>
        </w:numPr>
        <w:spacing w:after="0" w:line="240" w:lineRule="auto"/>
        <w:ind w:left="720"/>
        <w:contextualSpacing/>
        <w:rPr>
          <w:rFonts w:cs="Tahoma"/>
        </w:rPr>
      </w:pPr>
      <w:r w:rsidRPr="00782136">
        <w:rPr>
          <w:rFonts w:cs="Tahoma"/>
        </w:rPr>
        <w:t>I was afraid I got exposed from a recent activity (</w:t>
      </w:r>
      <w:proofErr w:type="spellStart"/>
      <w:r w:rsidRPr="00782136">
        <w:rPr>
          <w:rFonts w:cs="Tahoma"/>
        </w:rPr>
        <w:t>e.g</w:t>
      </w:r>
      <w:proofErr w:type="spellEnd"/>
      <w:r w:rsidRPr="00782136">
        <w:rPr>
          <w:rFonts w:cs="Tahoma"/>
        </w:rPr>
        <w:t>, being on an airplane, large wedding, concert)</w:t>
      </w:r>
    </w:p>
    <w:p w14:paraId="79670014" w14:textId="77777777" w:rsidR="00782136" w:rsidRPr="00782136" w:rsidRDefault="00782136" w:rsidP="00782136">
      <w:pPr>
        <w:numPr>
          <w:ilvl w:val="0"/>
          <w:numId w:val="14"/>
        </w:numPr>
        <w:spacing w:after="0" w:line="240" w:lineRule="auto"/>
        <w:ind w:left="720"/>
        <w:contextualSpacing/>
        <w:rPr>
          <w:rFonts w:cs="Tahoma"/>
        </w:rPr>
      </w:pPr>
      <w:r w:rsidRPr="00782136">
        <w:rPr>
          <w:rFonts w:cs="Tahoma"/>
        </w:rPr>
        <w:t>It was required (e.g., before I could get a health procedure completed, part of my job, school required, when I entered the United States from abroad)</w:t>
      </w:r>
    </w:p>
    <w:p w14:paraId="7F7B06CF" w14:textId="77777777" w:rsidR="00782136" w:rsidRPr="00782136" w:rsidRDefault="00782136" w:rsidP="00782136">
      <w:pPr>
        <w:numPr>
          <w:ilvl w:val="0"/>
          <w:numId w:val="14"/>
        </w:numPr>
        <w:spacing w:after="0" w:line="240" w:lineRule="auto"/>
        <w:ind w:left="720"/>
        <w:contextualSpacing/>
        <w:rPr>
          <w:rFonts w:cs="Tahoma"/>
        </w:rPr>
      </w:pPr>
      <w:r w:rsidRPr="00782136">
        <w:rPr>
          <w:rFonts w:cs="Tahoma"/>
        </w:rPr>
        <w:t>I consider myself high-risk for COVID-19 and want to be safe</w:t>
      </w:r>
    </w:p>
    <w:p w14:paraId="2DC123AB" w14:textId="77777777" w:rsidR="00782136" w:rsidRPr="00782136" w:rsidRDefault="00782136" w:rsidP="00782136">
      <w:pPr>
        <w:numPr>
          <w:ilvl w:val="0"/>
          <w:numId w:val="14"/>
        </w:numPr>
        <w:spacing w:after="0" w:line="240" w:lineRule="auto"/>
        <w:ind w:left="720"/>
        <w:contextualSpacing/>
        <w:rPr>
          <w:rFonts w:cs="Tahoma"/>
        </w:rPr>
      </w:pPr>
      <w:r w:rsidRPr="00782136">
        <w:rPr>
          <w:rFonts w:cs="Tahoma"/>
        </w:rPr>
        <w:t xml:space="preserve">I wanted to make sure I was not spreading the coronavirus to other people </w:t>
      </w:r>
    </w:p>
    <w:p w14:paraId="65822352" w14:textId="77777777" w:rsidR="00782136" w:rsidRPr="00782136" w:rsidRDefault="00782136" w:rsidP="00782136">
      <w:pPr>
        <w:numPr>
          <w:ilvl w:val="0"/>
          <w:numId w:val="14"/>
        </w:numPr>
        <w:spacing w:after="0" w:line="240" w:lineRule="auto"/>
        <w:ind w:left="720"/>
        <w:contextualSpacing/>
        <w:rPr>
          <w:rFonts w:cs="Tahoma"/>
        </w:rPr>
      </w:pPr>
      <w:r w:rsidRPr="00782136">
        <w:rPr>
          <w:rFonts w:cs="Tahoma"/>
        </w:rPr>
        <w:t>My city/town was offering free testing</w:t>
      </w:r>
    </w:p>
    <w:p w14:paraId="4C91F693" w14:textId="77777777" w:rsidR="00782136" w:rsidRPr="00782136" w:rsidRDefault="00782136" w:rsidP="00782136">
      <w:pPr>
        <w:numPr>
          <w:ilvl w:val="0"/>
          <w:numId w:val="14"/>
        </w:numPr>
        <w:spacing w:after="0" w:line="240" w:lineRule="auto"/>
        <w:ind w:left="720"/>
        <w:contextualSpacing/>
        <w:rPr>
          <w:rFonts w:cs="Tahoma"/>
        </w:rPr>
      </w:pPr>
      <w:r w:rsidRPr="00782136">
        <w:rPr>
          <w:rFonts w:cs="Tahoma"/>
        </w:rPr>
        <w:t>I just wanted to know</w:t>
      </w:r>
    </w:p>
    <w:p w14:paraId="16AD53ED" w14:textId="77777777" w:rsidR="00782136" w:rsidRPr="00782136" w:rsidRDefault="00782136" w:rsidP="00782136">
      <w:pPr>
        <w:spacing w:after="0" w:line="240" w:lineRule="auto"/>
        <w:contextualSpacing/>
        <w:textAlignment w:val="baseline"/>
        <w:rPr>
          <w:rFonts w:cs="Tahoma"/>
        </w:rPr>
      </w:pPr>
    </w:p>
    <w:p w14:paraId="12795B81" w14:textId="77777777" w:rsidR="00782136" w:rsidRPr="00782136" w:rsidRDefault="00782136" w:rsidP="00782136">
      <w:pPr>
        <w:spacing w:after="0" w:line="240" w:lineRule="auto"/>
        <w:ind w:left="270"/>
        <w:contextualSpacing/>
        <w:textAlignment w:val="baseline"/>
        <w:rPr>
          <w:rFonts w:cs="Tahoma"/>
        </w:rPr>
      </w:pPr>
      <w:r w:rsidRPr="00782136">
        <w:rPr>
          <w:rFonts w:cs="Tahoma"/>
          <w:color w:val="00B0F0"/>
        </w:rPr>
        <w:t>CATI GRID ITEMS:</w:t>
      </w:r>
    </w:p>
    <w:p w14:paraId="54B82460" w14:textId="77777777" w:rsidR="00782136" w:rsidRPr="00782136" w:rsidRDefault="00782136" w:rsidP="00782136">
      <w:pPr>
        <w:numPr>
          <w:ilvl w:val="0"/>
          <w:numId w:val="16"/>
        </w:numPr>
        <w:spacing w:after="0" w:line="240" w:lineRule="auto"/>
        <w:contextualSpacing/>
        <w:rPr>
          <w:rFonts w:cs="Tahoma"/>
        </w:rPr>
      </w:pPr>
      <w:r w:rsidRPr="00782136">
        <w:rPr>
          <w:rFonts w:cs="Tahoma"/>
        </w:rPr>
        <w:lastRenderedPageBreak/>
        <w:t xml:space="preserve">You felt sick </w:t>
      </w:r>
    </w:p>
    <w:p w14:paraId="37585FC7" w14:textId="77777777" w:rsidR="00782136" w:rsidRPr="00782136" w:rsidRDefault="00782136" w:rsidP="00782136">
      <w:pPr>
        <w:numPr>
          <w:ilvl w:val="0"/>
          <w:numId w:val="16"/>
        </w:numPr>
        <w:spacing w:after="0" w:line="240" w:lineRule="auto"/>
        <w:ind w:left="720"/>
        <w:contextualSpacing/>
        <w:rPr>
          <w:rFonts w:cs="Tahoma"/>
        </w:rPr>
      </w:pPr>
      <w:r w:rsidRPr="00782136">
        <w:rPr>
          <w:rFonts w:cs="Tahoma"/>
        </w:rPr>
        <w:t>You were afraid you got exposed from a recent activity (</w:t>
      </w:r>
      <w:proofErr w:type="spellStart"/>
      <w:r w:rsidRPr="00782136">
        <w:rPr>
          <w:rFonts w:cs="Tahoma"/>
        </w:rPr>
        <w:t>e.g</w:t>
      </w:r>
      <w:proofErr w:type="spellEnd"/>
      <w:r w:rsidRPr="00782136">
        <w:rPr>
          <w:rFonts w:cs="Tahoma"/>
        </w:rPr>
        <w:t>, being on an airplane, large wedding, concert)</w:t>
      </w:r>
    </w:p>
    <w:p w14:paraId="545F1428" w14:textId="77777777" w:rsidR="00782136" w:rsidRPr="00782136" w:rsidRDefault="00782136" w:rsidP="00782136">
      <w:pPr>
        <w:numPr>
          <w:ilvl w:val="0"/>
          <w:numId w:val="16"/>
        </w:numPr>
        <w:spacing w:after="0" w:line="240" w:lineRule="auto"/>
        <w:ind w:left="720"/>
        <w:contextualSpacing/>
        <w:rPr>
          <w:rFonts w:cs="Tahoma"/>
        </w:rPr>
      </w:pPr>
      <w:r w:rsidRPr="00782136">
        <w:rPr>
          <w:rFonts w:cs="Tahoma"/>
        </w:rPr>
        <w:t>It was required (e.g., before you could get a health procedure completed, part of your job, school required, when you entered the United States from abroad)</w:t>
      </w:r>
    </w:p>
    <w:p w14:paraId="5E952B94" w14:textId="77777777" w:rsidR="00782136" w:rsidRPr="00782136" w:rsidRDefault="00782136" w:rsidP="00782136">
      <w:pPr>
        <w:numPr>
          <w:ilvl w:val="0"/>
          <w:numId w:val="16"/>
        </w:numPr>
        <w:spacing w:after="0" w:line="240" w:lineRule="auto"/>
        <w:ind w:left="720"/>
        <w:contextualSpacing/>
        <w:rPr>
          <w:rFonts w:cs="Tahoma"/>
        </w:rPr>
      </w:pPr>
      <w:r w:rsidRPr="00782136">
        <w:rPr>
          <w:rFonts w:cs="Tahoma"/>
        </w:rPr>
        <w:t>You consider yourself high-risk for COVID-19 and want to be safe</w:t>
      </w:r>
    </w:p>
    <w:p w14:paraId="1BB5BFEF" w14:textId="77777777" w:rsidR="00782136" w:rsidRPr="00782136" w:rsidRDefault="00782136" w:rsidP="00782136">
      <w:pPr>
        <w:numPr>
          <w:ilvl w:val="0"/>
          <w:numId w:val="16"/>
        </w:numPr>
        <w:spacing w:after="0" w:line="240" w:lineRule="auto"/>
        <w:ind w:left="720"/>
        <w:contextualSpacing/>
        <w:rPr>
          <w:rFonts w:cs="Tahoma"/>
        </w:rPr>
      </w:pPr>
      <w:r w:rsidRPr="00782136">
        <w:rPr>
          <w:rFonts w:cs="Tahoma"/>
        </w:rPr>
        <w:t xml:space="preserve">You wanted to make sure you were not spreading the coronavirus to other people </w:t>
      </w:r>
    </w:p>
    <w:p w14:paraId="2690EE45" w14:textId="77777777" w:rsidR="00782136" w:rsidRPr="00782136" w:rsidRDefault="00782136" w:rsidP="00782136">
      <w:pPr>
        <w:numPr>
          <w:ilvl w:val="0"/>
          <w:numId w:val="16"/>
        </w:numPr>
        <w:spacing w:after="0" w:line="240" w:lineRule="auto"/>
        <w:ind w:left="720"/>
        <w:contextualSpacing/>
        <w:rPr>
          <w:rFonts w:cs="Tahoma"/>
        </w:rPr>
      </w:pPr>
      <w:r w:rsidRPr="00782136">
        <w:rPr>
          <w:rFonts w:cs="Tahoma"/>
        </w:rPr>
        <w:t>Your city/town was offering free testing</w:t>
      </w:r>
    </w:p>
    <w:p w14:paraId="21119A9F" w14:textId="77777777" w:rsidR="00782136" w:rsidRPr="00782136" w:rsidRDefault="00782136" w:rsidP="00782136">
      <w:pPr>
        <w:numPr>
          <w:ilvl w:val="0"/>
          <w:numId w:val="16"/>
        </w:numPr>
        <w:spacing w:after="0" w:line="240" w:lineRule="auto"/>
        <w:ind w:left="720"/>
        <w:contextualSpacing/>
        <w:rPr>
          <w:rFonts w:cs="Tahoma"/>
        </w:rPr>
      </w:pPr>
      <w:r w:rsidRPr="00782136">
        <w:rPr>
          <w:rFonts w:cs="Tahoma"/>
        </w:rPr>
        <w:t>You just wanted to know</w:t>
      </w:r>
    </w:p>
    <w:p w14:paraId="3B65792A" w14:textId="77777777" w:rsidR="00782136" w:rsidRPr="00782136" w:rsidRDefault="00782136" w:rsidP="00782136">
      <w:pPr>
        <w:spacing w:after="0" w:line="240" w:lineRule="auto"/>
        <w:ind w:left="270"/>
        <w:contextualSpacing/>
        <w:textAlignment w:val="baseline"/>
        <w:rPr>
          <w:rFonts w:cs="Tahoma"/>
          <w:color w:val="00B0F0"/>
        </w:rPr>
      </w:pPr>
    </w:p>
    <w:p w14:paraId="3EE60AF6" w14:textId="77777777" w:rsidR="00782136" w:rsidRPr="00782136" w:rsidRDefault="00782136" w:rsidP="00782136">
      <w:pPr>
        <w:spacing w:after="0" w:line="240" w:lineRule="auto"/>
        <w:ind w:left="270"/>
        <w:contextualSpacing/>
        <w:textAlignment w:val="baseline"/>
        <w:rPr>
          <w:rFonts w:cs="Tahoma"/>
          <w:color w:val="00B0F0"/>
        </w:rPr>
      </w:pPr>
    </w:p>
    <w:p w14:paraId="1A3F5CE1" w14:textId="77777777" w:rsidR="00782136" w:rsidRPr="00782136" w:rsidRDefault="00782136" w:rsidP="00782136">
      <w:pPr>
        <w:spacing w:after="0" w:line="240" w:lineRule="auto"/>
        <w:ind w:left="270"/>
        <w:contextualSpacing/>
        <w:textAlignment w:val="baseline"/>
        <w:rPr>
          <w:rFonts w:cs="Tahoma"/>
        </w:rPr>
      </w:pPr>
      <w:r w:rsidRPr="00782136">
        <w:rPr>
          <w:rFonts w:cs="Tahoma"/>
          <w:color w:val="00B0F0"/>
        </w:rPr>
        <w:t>RESPONSE OPTIONS:</w:t>
      </w:r>
    </w:p>
    <w:p w14:paraId="0BDAF198" w14:textId="77777777" w:rsidR="00782136" w:rsidRPr="00782136" w:rsidRDefault="00782136" w:rsidP="00782136">
      <w:pPr>
        <w:numPr>
          <w:ilvl w:val="0"/>
          <w:numId w:val="15"/>
        </w:numPr>
        <w:spacing w:after="0" w:line="240" w:lineRule="auto"/>
        <w:contextualSpacing/>
        <w:textAlignment w:val="baseline"/>
        <w:rPr>
          <w:rFonts w:cs="Tahoma"/>
        </w:rPr>
      </w:pPr>
      <w:r w:rsidRPr="00782136">
        <w:rPr>
          <w:rFonts w:cs="Tahoma"/>
        </w:rPr>
        <w:t>Yes</w:t>
      </w:r>
    </w:p>
    <w:p w14:paraId="6972FD21" w14:textId="77777777" w:rsidR="00782136" w:rsidRPr="00782136" w:rsidRDefault="00782136" w:rsidP="00782136">
      <w:pPr>
        <w:numPr>
          <w:ilvl w:val="0"/>
          <w:numId w:val="15"/>
        </w:numPr>
        <w:spacing w:after="0" w:line="240" w:lineRule="auto"/>
        <w:contextualSpacing/>
        <w:textAlignment w:val="baseline"/>
        <w:rPr>
          <w:rFonts w:cs="Tahoma"/>
        </w:rPr>
      </w:pPr>
      <w:r w:rsidRPr="00782136">
        <w:rPr>
          <w:rFonts w:cs="Tahoma"/>
        </w:rPr>
        <w:t>No</w:t>
      </w:r>
    </w:p>
    <w:p w14:paraId="7B65BB91" w14:textId="77777777" w:rsidR="00782136" w:rsidRPr="00782136" w:rsidRDefault="00782136" w:rsidP="00782136">
      <w:pPr>
        <w:pBdr>
          <w:bottom w:val="single" w:sz="4" w:space="1" w:color="auto"/>
        </w:pBdr>
        <w:spacing w:after="0" w:line="240" w:lineRule="auto"/>
        <w:contextualSpacing/>
        <w:textAlignment w:val="baseline"/>
        <w:rPr>
          <w:color w:val="00B050"/>
          <w:sz w:val="28"/>
        </w:rPr>
      </w:pPr>
    </w:p>
    <w:p w14:paraId="08D9AF0D" w14:textId="77777777" w:rsidR="00782136" w:rsidRPr="00782136" w:rsidRDefault="00782136" w:rsidP="00782136">
      <w:pPr>
        <w:spacing w:after="0" w:line="240" w:lineRule="auto"/>
        <w:contextualSpacing/>
        <w:textAlignment w:val="baseline"/>
        <w:rPr>
          <w:color w:val="00B0F0"/>
        </w:rPr>
      </w:pPr>
      <w:r w:rsidRPr="00782136">
        <w:rPr>
          <w:color w:val="00B0F0"/>
        </w:rPr>
        <w:t>[SHOW IF LANGUAGE=EN]</w:t>
      </w:r>
    </w:p>
    <w:p w14:paraId="221D457D" w14:textId="77777777" w:rsidR="00782136" w:rsidRPr="00782136" w:rsidRDefault="00782136" w:rsidP="00782136">
      <w:pPr>
        <w:spacing w:after="0" w:line="240" w:lineRule="auto"/>
        <w:contextualSpacing/>
        <w:textAlignment w:val="baseline"/>
        <w:rPr>
          <w:color w:val="00B0F0"/>
        </w:rPr>
      </w:pPr>
      <w:commentRangeStart w:id="1"/>
      <w:r w:rsidRPr="00782136">
        <w:rPr>
          <w:color w:val="00B0F0"/>
        </w:rPr>
        <w:t>[MP]</w:t>
      </w:r>
      <w:commentRangeEnd w:id="1"/>
      <w:r w:rsidRPr="00782136">
        <w:rPr>
          <w:sz w:val="16"/>
          <w:szCs w:val="16"/>
        </w:rPr>
        <w:commentReference w:id="1"/>
      </w:r>
    </w:p>
    <w:p w14:paraId="57FF95FD" w14:textId="77777777" w:rsidR="00782136" w:rsidRPr="00782136" w:rsidRDefault="00782136" w:rsidP="00782136">
      <w:pPr>
        <w:spacing w:after="0" w:line="240" w:lineRule="auto"/>
        <w:contextualSpacing/>
        <w:textAlignment w:val="baseline"/>
        <w:rPr>
          <w:color w:val="00B0F0"/>
        </w:rPr>
      </w:pPr>
      <w:r w:rsidRPr="00782136">
        <w:rPr>
          <w:color w:val="00B0F0"/>
        </w:rPr>
        <w:t>JCOIN7.</w:t>
      </w:r>
    </w:p>
    <w:p w14:paraId="0329F2FD" w14:textId="77777777" w:rsidR="00782136" w:rsidRPr="00782136" w:rsidRDefault="00782136" w:rsidP="00782136">
      <w:pPr>
        <w:spacing w:after="0" w:line="240" w:lineRule="auto"/>
        <w:contextualSpacing/>
        <w:textAlignment w:val="baseline"/>
        <w:rPr>
          <w:color w:val="00B050"/>
          <w:sz w:val="28"/>
        </w:rPr>
      </w:pPr>
      <w:r w:rsidRPr="00782136">
        <w:t>Has anyone else in your household (not counting yourself) been tested for COVID-19 (coronavirus)?</w:t>
      </w:r>
    </w:p>
    <w:p w14:paraId="7B5B92D9" w14:textId="77777777" w:rsidR="00782136" w:rsidRPr="00782136" w:rsidRDefault="00782136" w:rsidP="00782136">
      <w:pPr>
        <w:spacing w:after="0" w:line="240" w:lineRule="auto"/>
        <w:contextualSpacing/>
        <w:textAlignment w:val="baseline"/>
        <w:rPr>
          <w:color w:val="00B050"/>
          <w:sz w:val="24"/>
        </w:rPr>
      </w:pPr>
    </w:p>
    <w:p w14:paraId="50E8741E" w14:textId="77777777" w:rsidR="00BB1BEE" w:rsidRDefault="00BB1BEE" w:rsidP="00BB1BEE">
      <w:pPr>
        <w:pStyle w:val="ListParagraph"/>
        <w:ind w:left="360"/>
        <w:textAlignment w:val="baseline"/>
      </w:pPr>
      <w:r w:rsidRPr="006B28CB">
        <w:rPr>
          <w:rFonts w:cs="Tahoma"/>
          <w:color w:val="00B0F0"/>
        </w:rPr>
        <w:t>RESPONSE OPTIONS:</w:t>
      </w:r>
    </w:p>
    <w:p w14:paraId="00BB7E9D" w14:textId="77777777" w:rsidR="00BB1BEE" w:rsidRPr="007400DA" w:rsidRDefault="00BB1BEE" w:rsidP="00BB1BEE">
      <w:pPr>
        <w:pStyle w:val="Default"/>
        <w:numPr>
          <w:ilvl w:val="0"/>
          <w:numId w:val="17"/>
        </w:numPr>
        <w:contextualSpacing/>
        <w:rPr>
          <w:rFonts w:asciiTheme="minorHAnsi" w:hAnsiTheme="minorHAnsi" w:cstheme="minorHAnsi"/>
          <w:sz w:val="22"/>
          <w:szCs w:val="22"/>
        </w:rPr>
      </w:pPr>
      <w:r>
        <w:rPr>
          <w:rFonts w:asciiTheme="minorHAnsi" w:hAnsiTheme="minorHAnsi" w:cstheme="minorHAnsi"/>
          <w:sz w:val="22"/>
          <w:szCs w:val="22"/>
        </w:rPr>
        <w:t>At least one has</w:t>
      </w:r>
      <w:r w:rsidRPr="007400DA">
        <w:rPr>
          <w:rFonts w:asciiTheme="minorHAnsi" w:hAnsiTheme="minorHAnsi" w:cstheme="minorHAnsi"/>
          <w:sz w:val="22"/>
          <w:szCs w:val="22"/>
        </w:rPr>
        <w:t xml:space="preserve"> been tested and </w:t>
      </w:r>
      <w:r>
        <w:rPr>
          <w:rFonts w:asciiTheme="minorHAnsi" w:hAnsiTheme="minorHAnsi" w:cstheme="minorHAnsi"/>
          <w:sz w:val="22"/>
          <w:szCs w:val="22"/>
        </w:rPr>
        <w:t>he/she</w:t>
      </w:r>
      <w:r w:rsidRPr="007400DA">
        <w:rPr>
          <w:rFonts w:asciiTheme="minorHAnsi" w:hAnsiTheme="minorHAnsi" w:cstheme="minorHAnsi"/>
          <w:sz w:val="22"/>
          <w:szCs w:val="22"/>
        </w:rPr>
        <w:t xml:space="preserve"> tested positive (They had coronavirus) </w:t>
      </w:r>
    </w:p>
    <w:p w14:paraId="33F50D1A" w14:textId="77777777" w:rsidR="00BB1BEE" w:rsidRPr="007400DA" w:rsidRDefault="00BB1BEE" w:rsidP="00BB1BEE">
      <w:pPr>
        <w:pStyle w:val="Default"/>
        <w:numPr>
          <w:ilvl w:val="0"/>
          <w:numId w:val="17"/>
        </w:numPr>
        <w:contextualSpacing/>
        <w:rPr>
          <w:rFonts w:asciiTheme="minorHAnsi" w:hAnsiTheme="minorHAnsi" w:cstheme="minorHAnsi"/>
          <w:sz w:val="22"/>
          <w:szCs w:val="22"/>
        </w:rPr>
      </w:pPr>
      <w:r>
        <w:rPr>
          <w:rFonts w:asciiTheme="minorHAnsi" w:hAnsiTheme="minorHAnsi" w:cstheme="minorHAnsi"/>
          <w:sz w:val="22"/>
          <w:szCs w:val="22"/>
        </w:rPr>
        <w:t xml:space="preserve">At </w:t>
      </w:r>
      <w:proofErr w:type="spellStart"/>
      <w:r>
        <w:rPr>
          <w:rFonts w:asciiTheme="minorHAnsi" w:hAnsiTheme="minorHAnsi" w:cstheme="minorHAnsi"/>
          <w:sz w:val="22"/>
          <w:szCs w:val="22"/>
        </w:rPr>
        <w:t>lease</w:t>
      </w:r>
      <w:proofErr w:type="spellEnd"/>
      <w:r>
        <w:rPr>
          <w:rFonts w:asciiTheme="minorHAnsi" w:hAnsiTheme="minorHAnsi" w:cstheme="minorHAnsi"/>
          <w:sz w:val="22"/>
          <w:szCs w:val="22"/>
        </w:rPr>
        <w:t xml:space="preserve"> one has</w:t>
      </w:r>
      <w:r w:rsidRPr="007400DA">
        <w:rPr>
          <w:rFonts w:asciiTheme="minorHAnsi" w:hAnsiTheme="minorHAnsi" w:cstheme="minorHAnsi"/>
          <w:sz w:val="22"/>
          <w:szCs w:val="22"/>
        </w:rPr>
        <w:t xml:space="preserve"> been tested and </w:t>
      </w:r>
      <w:r>
        <w:rPr>
          <w:rFonts w:asciiTheme="minorHAnsi" w:hAnsiTheme="minorHAnsi" w:cstheme="minorHAnsi"/>
          <w:sz w:val="22"/>
          <w:szCs w:val="22"/>
        </w:rPr>
        <w:t>he/she NEVER</w:t>
      </w:r>
      <w:r w:rsidRPr="007400DA">
        <w:rPr>
          <w:rFonts w:asciiTheme="minorHAnsi" w:hAnsiTheme="minorHAnsi" w:cstheme="minorHAnsi"/>
          <w:sz w:val="22"/>
          <w:szCs w:val="22"/>
        </w:rPr>
        <w:t xml:space="preserve"> tested </w:t>
      </w:r>
      <w:r>
        <w:rPr>
          <w:rFonts w:asciiTheme="minorHAnsi" w:hAnsiTheme="minorHAnsi" w:cstheme="minorHAnsi"/>
          <w:sz w:val="22"/>
          <w:szCs w:val="22"/>
        </w:rPr>
        <w:t>positive</w:t>
      </w:r>
      <w:r w:rsidRPr="007400DA">
        <w:rPr>
          <w:rFonts w:asciiTheme="minorHAnsi" w:hAnsiTheme="minorHAnsi" w:cstheme="minorHAnsi"/>
          <w:sz w:val="22"/>
          <w:szCs w:val="22"/>
        </w:rPr>
        <w:t xml:space="preserve"> (They did </w:t>
      </w:r>
      <w:r w:rsidRPr="007400DA">
        <w:rPr>
          <w:rFonts w:asciiTheme="minorHAnsi" w:hAnsiTheme="minorHAnsi" w:cstheme="minorHAnsi"/>
          <w:color w:val="00B0F0"/>
          <w:sz w:val="22"/>
          <w:szCs w:val="22"/>
        </w:rPr>
        <w:t>&lt;u&gt;</w:t>
      </w:r>
      <w:r w:rsidRPr="007400DA">
        <w:rPr>
          <w:rFonts w:asciiTheme="minorHAnsi" w:hAnsiTheme="minorHAnsi" w:cstheme="minorHAnsi"/>
          <w:bCs/>
          <w:sz w:val="22"/>
          <w:szCs w:val="22"/>
          <w:u w:val="single"/>
        </w:rPr>
        <w:t>not</w:t>
      </w:r>
      <w:r w:rsidRPr="007400DA">
        <w:rPr>
          <w:rFonts w:asciiTheme="minorHAnsi" w:hAnsiTheme="minorHAnsi" w:cstheme="minorHAnsi"/>
          <w:bCs/>
          <w:color w:val="00B0F0"/>
          <w:sz w:val="22"/>
          <w:szCs w:val="22"/>
        </w:rPr>
        <w:t>&lt;/u&gt;</w:t>
      </w:r>
      <w:r w:rsidRPr="007400DA">
        <w:rPr>
          <w:rFonts w:asciiTheme="minorHAnsi" w:hAnsiTheme="minorHAnsi" w:cstheme="minorHAnsi"/>
          <w:b/>
          <w:bCs/>
          <w:sz w:val="22"/>
          <w:szCs w:val="22"/>
        </w:rPr>
        <w:t xml:space="preserve"> </w:t>
      </w:r>
      <w:r w:rsidRPr="007400DA">
        <w:rPr>
          <w:rFonts w:asciiTheme="minorHAnsi" w:hAnsiTheme="minorHAnsi" w:cstheme="minorHAnsi"/>
          <w:sz w:val="22"/>
          <w:szCs w:val="22"/>
        </w:rPr>
        <w:t xml:space="preserve">have coronavirus) </w:t>
      </w:r>
    </w:p>
    <w:p w14:paraId="5B045D89" w14:textId="77777777" w:rsidR="00BB1BEE" w:rsidRPr="007400DA" w:rsidRDefault="00BB1BEE" w:rsidP="00BB1BEE">
      <w:pPr>
        <w:pStyle w:val="Default"/>
        <w:numPr>
          <w:ilvl w:val="0"/>
          <w:numId w:val="17"/>
        </w:numPr>
        <w:contextualSpacing/>
        <w:rPr>
          <w:rFonts w:asciiTheme="minorHAnsi" w:hAnsiTheme="minorHAnsi" w:cstheme="minorHAnsi"/>
          <w:sz w:val="22"/>
          <w:szCs w:val="22"/>
        </w:rPr>
      </w:pPr>
      <w:r>
        <w:rPr>
          <w:rFonts w:asciiTheme="minorHAnsi" w:hAnsiTheme="minorHAnsi" w:cstheme="minorHAnsi"/>
          <w:sz w:val="22"/>
          <w:szCs w:val="22"/>
        </w:rPr>
        <w:t>At least one has</w:t>
      </w:r>
      <w:r w:rsidRPr="007400DA">
        <w:rPr>
          <w:rFonts w:asciiTheme="minorHAnsi" w:hAnsiTheme="minorHAnsi" w:cstheme="minorHAnsi"/>
          <w:sz w:val="22"/>
          <w:szCs w:val="22"/>
        </w:rPr>
        <w:t xml:space="preserve"> been tested and </w:t>
      </w:r>
      <w:r w:rsidRPr="00936B9F">
        <w:rPr>
          <w:rFonts w:asciiTheme="minorHAnsi" w:hAnsiTheme="minorHAnsi" w:cstheme="minorHAnsi"/>
          <w:color w:val="00B0F0"/>
          <w:sz w:val="22"/>
          <w:szCs w:val="22"/>
        </w:rPr>
        <w:t>[CAWI</w:t>
      </w:r>
      <w:proofErr w:type="gramStart"/>
      <w:r>
        <w:rPr>
          <w:rFonts w:asciiTheme="minorHAnsi" w:hAnsiTheme="minorHAnsi" w:cstheme="minorHAnsi"/>
          <w:sz w:val="22"/>
          <w:szCs w:val="22"/>
        </w:rPr>
        <w:t>:I</w:t>
      </w:r>
      <w:proofErr w:type="gramEnd"/>
      <w:r>
        <w:rPr>
          <w:rFonts w:asciiTheme="minorHAnsi" w:hAnsiTheme="minorHAnsi" w:cstheme="minorHAnsi"/>
          <w:sz w:val="22"/>
          <w:szCs w:val="22"/>
        </w:rPr>
        <w:t xml:space="preserve"> </w:t>
      </w:r>
      <w:r w:rsidRPr="00936B9F">
        <w:rPr>
          <w:rFonts w:asciiTheme="minorHAnsi" w:hAnsiTheme="minorHAnsi" w:cstheme="minorHAnsi"/>
          <w:color w:val="00B0F0"/>
          <w:sz w:val="22"/>
          <w:szCs w:val="22"/>
        </w:rPr>
        <w:t>CATI:</w:t>
      </w:r>
      <w:r>
        <w:rPr>
          <w:rFonts w:asciiTheme="minorHAnsi" w:hAnsiTheme="minorHAnsi" w:cstheme="minorHAnsi"/>
          <w:sz w:val="22"/>
          <w:szCs w:val="22"/>
        </w:rPr>
        <w:t xml:space="preserve"> you</w:t>
      </w:r>
      <w:r w:rsidRPr="00936B9F">
        <w:rPr>
          <w:rFonts w:asciiTheme="minorHAnsi" w:hAnsiTheme="minorHAnsi" w:cstheme="minorHAnsi"/>
          <w:color w:val="00B0F0"/>
          <w:sz w:val="22"/>
          <w:szCs w:val="22"/>
        </w:rPr>
        <w:t>]</w:t>
      </w:r>
      <w:r w:rsidRPr="007400DA">
        <w:rPr>
          <w:rFonts w:asciiTheme="minorHAnsi" w:hAnsiTheme="minorHAnsi" w:cstheme="minorHAnsi"/>
          <w:sz w:val="22"/>
          <w:szCs w:val="22"/>
        </w:rPr>
        <w:t xml:space="preserve"> do not know the result </w:t>
      </w:r>
    </w:p>
    <w:p w14:paraId="518533DD" w14:textId="77777777" w:rsidR="00BB1BEE" w:rsidRPr="007400DA" w:rsidRDefault="00BB1BEE" w:rsidP="00BB1BEE">
      <w:pPr>
        <w:pStyle w:val="Default"/>
        <w:numPr>
          <w:ilvl w:val="0"/>
          <w:numId w:val="17"/>
        </w:numPr>
        <w:contextualSpacing/>
        <w:rPr>
          <w:rFonts w:asciiTheme="minorHAnsi" w:hAnsiTheme="minorHAnsi" w:cstheme="minorHAnsi"/>
          <w:sz w:val="22"/>
          <w:szCs w:val="22"/>
        </w:rPr>
      </w:pPr>
      <w:r>
        <w:rPr>
          <w:rFonts w:asciiTheme="minorHAnsi" w:hAnsiTheme="minorHAnsi" w:cstheme="minorHAnsi"/>
          <w:sz w:val="22"/>
          <w:szCs w:val="22"/>
        </w:rPr>
        <w:t>At least one has not been tested, but he/she experienced</w:t>
      </w:r>
      <w:r w:rsidRPr="007400DA">
        <w:rPr>
          <w:rFonts w:asciiTheme="minorHAnsi" w:hAnsiTheme="minorHAnsi" w:cstheme="minorHAnsi"/>
          <w:sz w:val="22"/>
          <w:szCs w:val="22"/>
        </w:rPr>
        <w:t xml:space="preserve"> COVID-19 symptoms (for example, fever, body aches, upper respiratory distress/shortness of breath, temporary loss of smell, cough, diarrhea or vomiting)</w:t>
      </w:r>
    </w:p>
    <w:p w14:paraId="7E237468" w14:textId="77777777" w:rsidR="00BB1BEE" w:rsidRPr="007400DA" w:rsidRDefault="00BB1BEE" w:rsidP="00BB1BEE">
      <w:pPr>
        <w:pStyle w:val="Default"/>
        <w:numPr>
          <w:ilvl w:val="0"/>
          <w:numId w:val="17"/>
        </w:numPr>
        <w:contextualSpacing/>
        <w:rPr>
          <w:rFonts w:asciiTheme="minorHAnsi" w:hAnsiTheme="minorHAnsi" w:cstheme="minorHAnsi"/>
          <w:sz w:val="22"/>
          <w:szCs w:val="22"/>
        </w:rPr>
      </w:pPr>
      <w:r>
        <w:rPr>
          <w:rFonts w:asciiTheme="minorHAnsi" w:hAnsiTheme="minorHAnsi" w:cstheme="minorHAnsi"/>
          <w:sz w:val="22"/>
          <w:szCs w:val="22"/>
        </w:rPr>
        <w:t>At least one has</w:t>
      </w:r>
      <w:r w:rsidRPr="007400DA">
        <w:rPr>
          <w:rFonts w:asciiTheme="minorHAnsi" w:hAnsiTheme="minorHAnsi" w:cstheme="minorHAnsi"/>
          <w:sz w:val="22"/>
          <w:szCs w:val="22"/>
        </w:rPr>
        <w:t xml:space="preserve"> not been tested </w:t>
      </w:r>
      <w:r>
        <w:rPr>
          <w:rFonts w:asciiTheme="minorHAnsi" w:hAnsiTheme="minorHAnsi" w:cstheme="minorHAnsi"/>
          <w:sz w:val="22"/>
          <w:szCs w:val="22"/>
        </w:rPr>
        <w:t>and he/she has not experienced COVID-19 symptoms</w:t>
      </w:r>
    </w:p>
    <w:p w14:paraId="3135B2CB" w14:textId="77777777" w:rsidR="00BB1BEE" w:rsidRDefault="00BB1BEE" w:rsidP="00BB1BEE">
      <w:pPr>
        <w:pStyle w:val="Default"/>
        <w:numPr>
          <w:ilvl w:val="0"/>
          <w:numId w:val="17"/>
        </w:numPr>
        <w:contextualSpacing/>
        <w:rPr>
          <w:rFonts w:asciiTheme="minorHAnsi" w:hAnsiTheme="minorHAnsi" w:cstheme="minorHAnsi"/>
          <w:sz w:val="22"/>
          <w:szCs w:val="22"/>
        </w:rPr>
      </w:pPr>
      <w:r w:rsidRPr="007400DA">
        <w:rPr>
          <w:rFonts w:asciiTheme="minorHAnsi" w:hAnsiTheme="minorHAnsi" w:cstheme="minorHAnsi"/>
          <w:sz w:val="22"/>
          <w:szCs w:val="22"/>
        </w:rPr>
        <w:t xml:space="preserve">There is no one else living in </w:t>
      </w:r>
      <w:r w:rsidRPr="00261F5E">
        <w:rPr>
          <w:rFonts w:asciiTheme="minorHAnsi" w:hAnsiTheme="minorHAnsi" w:cstheme="minorHAnsi"/>
          <w:color w:val="00B0F0"/>
          <w:sz w:val="22"/>
          <w:szCs w:val="22"/>
        </w:rPr>
        <w:t>[</w:t>
      </w:r>
      <w:proofErr w:type="spellStart"/>
      <w:r w:rsidRPr="00261F5E">
        <w:rPr>
          <w:rFonts w:asciiTheme="minorHAnsi" w:hAnsiTheme="minorHAnsi" w:cstheme="minorHAnsi"/>
          <w:color w:val="00B0F0"/>
          <w:sz w:val="22"/>
          <w:szCs w:val="22"/>
        </w:rPr>
        <w:t>CAWI</w:t>
      </w:r>
      <w:r>
        <w:rPr>
          <w:rFonts w:asciiTheme="minorHAnsi" w:hAnsiTheme="minorHAnsi" w:cstheme="minorHAnsi"/>
          <w:sz w:val="22"/>
          <w:szCs w:val="22"/>
        </w:rPr>
        <w:t>:</w:t>
      </w:r>
      <w:r w:rsidRPr="007400DA">
        <w:rPr>
          <w:rFonts w:asciiTheme="minorHAnsi" w:hAnsiTheme="minorHAnsi" w:cstheme="minorHAnsi"/>
          <w:sz w:val="22"/>
          <w:szCs w:val="22"/>
        </w:rPr>
        <w:t>my</w:t>
      </w:r>
      <w:proofErr w:type="spellEnd"/>
      <w:r>
        <w:rPr>
          <w:rFonts w:asciiTheme="minorHAnsi" w:hAnsiTheme="minorHAnsi" w:cstheme="minorHAnsi"/>
          <w:sz w:val="22"/>
          <w:szCs w:val="22"/>
        </w:rPr>
        <w:t xml:space="preserve"> </w:t>
      </w:r>
      <w:r w:rsidRPr="00261F5E">
        <w:rPr>
          <w:rFonts w:asciiTheme="minorHAnsi" w:hAnsiTheme="minorHAnsi" w:cstheme="minorHAnsi"/>
          <w:color w:val="00B0F0"/>
          <w:sz w:val="22"/>
          <w:szCs w:val="22"/>
        </w:rPr>
        <w:t>CATI:</w:t>
      </w:r>
      <w:r>
        <w:rPr>
          <w:rFonts w:asciiTheme="minorHAnsi" w:hAnsiTheme="minorHAnsi" w:cstheme="minorHAnsi"/>
          <w:sz w:val="22"/>
          <w:szCs w:val="22"/>
        </w:rPr>
        <w:t xml:space="preserve"> your</w:t>
      </w:r>
      <w:r w:rsidRPr="00261F5E">
        <w:rPr>
          <w:rFonts w:asciiTheme="minorHAnsi" w:hAnsiTheme="minorHAnsi" w:cstheme="minorHAnsi"/>
          <w:color w:val="00B0F0"/>
          <w:sz w:val="22"/>
          <w:szCs w:val="22"/>
        </w:rPr>
        <w:t>]</w:t>
      </w:r>
      <w:r w:rsidRPr="007400DA">
        <w:rPr>
          <w:rFonts w:asciiTheme="minorHAnsi" w:hAnsiTheme="minorHAnsi" w:cstheme="minorHAnsi"/>
          <w:sz w:val="22"/>
          <w:szCs w:val="22"/>
        </w:rPr>
        <w:t xml:space="preserve"> household</w:t>
      </w:r>
      <w:r>
        <w:rPr>
          <w:rFonts w:asciiTheme="minorHAnsi" w:hAnsiTheme="minorHAnsi" w:cstheme="minorHAnsi"/>
          <w:sz w:val="22"/>
          <w:szCs w:val="22"/>
        </w:rPr>
        <w:t xml:space="preserve"> </w:t>
      </w:r>
      <w:r w:rsidRPr="001075A9">
        <w:rPr>
          <w:rFonts w:asciiTheme="minorHAnsi" w:hAnsiTheme="minorHAnsi" w:cstheme="minorHAnsi"/>
          <w:color w:val="00B0F0"/>
          <w:sz w:val="22"/>
          <w:szCs w:val="22"/>
        </w:rPr>
        <w:t>[SP]</w:t>
      </w:r>
    </w:p>
    <w:p w14:paraId="43CB6D12" w14:textId="24B50E0B" w:rsidR="00782136" w:rsidRPr="00782136" w:rsidRDefault="00782136" w:rsidP="00BB1BEE">
      <w:pPr>
        <w:autoSpaceDE w:val="0"/>
        <w:autoSpaceDN w:val="0"/>
        <w:adjustRightInd w:val="0"/>
        <w:spacing w:after="0" w:line="240" w:lineRule="auto"/>
        <w:ind w:left="360"/>
        <w:contextualSpacing/>
        <w:rPr>
          <w:rFonts w:cstheme="minorHAnsi"/>
          <w:color w:val="000000"/>
        </w:rPr>
      </w:pPr>
    </w:p>
    <w:p w14:paraId="6E241EDB" w14:textId="77777777" w:rsidR="00782136" w:rsidRPr="00782136" w:rsidRDefault="00782136" w:rsidP="00782136">
      <w:pPr>
        <w:pBdr>
          <w:bottom w:val="single" w:sz="4" w:space="1" w:color="auto"/>
        </w:pBdr>
        <w:spacing w:after="0" w:line="240" w:lineRule="auto"/>
        <w:contextualSpacing/>
        <w:textAlignment w:val="baseline"/>
        <w:rPr>
          <w:color w:val="00B050"/>
          <w:sz w:val="28"/>
        </w:rPr>
      </w:pPr>
    </w:p>
    <w:p w14:paraId="7AC0B729" w14:textId="77777777" w:rsidR="00782136" w:rsidRPr="00782136" w:rsidRDefault="00782136" w:rsidP="00782136">
      <w:pPr>
        <w:spacing w:after="0" w:line="240" w:lineRule="auto"/>
        <w:contextualSpacing/>
        <w:textAlignment w:val="baseline"/>
        <w:rPr>
          <w:color w:val="00B0F0"/>
        </w:rPr>
      </w:pPr>
      <w:r w:rsidRPr="00782136">
        <w:rPr>
          <w:color w:val="00B0F0"/>
        </w:rPr>
        <w:t>[SHOW IF LANGUAGE=EN]</w:t>
      </w:r>
    </w:p>
    <w:p w14:paraId="4E3F869F" w14:textId="77777777" w:rsidR="00782136" w:rsidRPr="00782136" w:rsidRDefault="00782136" w:rsidP="00782136">
      <w:pPr>
        <w:spacing w:after="0" w:line="240" w:lineRule="auto"/>
        <w:contextualSpacing/>
        <w:textAlignment w:val="baseline"/>
        <w:rPr>
          <w:color w:val="00B0F0"/>
        </w:rPr>
      </w:pPr>
      <w:r w:rsidRPr="00782136">
        <w:rPr>
          <w:color w:val="00B0F0"/>
        </w:rPr>
        <w:t>[GRID, SP]</w:t>
      </w:r>
    </w:p>
    <w:p w14:paraId="761C5CCC" w14:textId="77777777" w:rsidR="00782136" w:rsidRPr="00782136" w:rsidRDefault="00782136" w:rsidP="00782136">
      <w:pPr>
        <w:spacing w:after="0" w:line="240" w:lineRule="auto"/>
        <w:contextualSpacing/>
        <w:textAlignment w:val="baseline"/>
        <w:rPr>
          <w:color w:val="00B0F0"/>
        </w:rPr>
      </w:pPr>
      <w:r w:rsidRPr="00782136">
        <w:rPr>
          <w:color w:val="00B0F0"/>
        </w:rPr>
        <w:t>JCOIN8.</w:t>
      </w:r>
    </w:p>
    <w:p w14:paraId="3920F28C" w14:textId="77777777" w:rsidR="00782136" w:rsidRPr="00782136" w:rsidRDefault="00782136" w:rsidP="00782136">
      <w:pPr>
        <w:spacing w:after="0" w:line="240" w:lineRule="auto"/>
        <w:contextualSpacing/>
        <w:textAlignment w:val="baseline"/>
      </w:pPr>
      <w:r w:rsidRPr="00782136">
        <w:t>Has anyone in your household passed away/died because of COVID-19 (coronavirus)?</w:t>
      </w:r>
    </w:p>
    <w:p w14:paraId="4005C930" w14:textId="77777777" w:rsidR="00782136" w:rsidRPr="00782136" w:rsidRDefault="00782136" w:rsidP="00782136">
      <w:pPr>
        <w:spacing w:after="0" w:line="240" w:lineRule="auto"/>
        <w:ind w:left="360"/>
        <w:textAlignment w:val="baseline"/>
        <w:rPr>
          <w:rFonts w:cs="Tahoma"/>
          <w:color w:val="00B0F0"/>
        </w:rPr>
      </w:pPr>
    </w:p>
    <w:p w14:paraId="39041898" w14:textId="77777777" w:rsidR="00782136" w:rsidRPr="00782136" w:rsidRDefault="00782136" w:rsidP="00782136">
      <w:pPr>
        <w:spacing w:after="0" w:line="240" w:lineRule="auto"/>
        <w:ind w:left="360"/>
        <w:textAlignment w:val="baseline"/>
      </w:pPr>
      <w:r w:rsidRPr="00782136">
        <w:rPr>
          <w:rFonts w:cs="Tahoma"/>
          <w:color w:val="00B0F0"/>
        </w:rPr>
        <w:t>CAWI RESPONSE OPTIONS:</w:t>
      </w:r>
    </w:p>
    <w:p w14:paraId="6D30571B" w14:textId="77777777" w:rsidR="00782136" w:rsidRPr="00782136" w:rsidRDefault="00782136" w:rsidP="00782136">
      <w:pPr>
        <w:numPr>
          <w:ilvl w:val="0"/>
          <w:numId w:val="18"/>
        </w:numPr>
        <w:spacing w:after="0" w:line="240" w:lineRule="auto"/>
        <w:contextualSpacing/>
      </w:pPr>
      <w:r w:rsidRPr="00782136">
        <w:t>Yes</w:t>
      </w:r>
    </w:p>
    <w:p w14:paraId="728AA97B" w14:textId="77777777" w:rsidR="00782136" w:rsidRPr="00782136" w:rsidRDefault="00782136" w:rsidP="00782136">
      <w:pPr>
        <w:numPr>
          <w:ilvl w:val="0"/>
          <w:numId w:val="18"/>
        </w:numPr>
        <w:spacing w:after="0" w:line="240" w:lineRule="auto"/>
        <w:contextualSpacing/>
      </w:pPr>
      <w:r w:rsidRPr="00782136">
        <w:t>No</w:t>
      </w:r>
    </w:p>
    <w:p w14:paraId="4C94CB7E" w14:textId="77777777" w:rsidR="00782136" w:rsidRPr="00782136" w:rsidRDefault="00782136" w:rsidP="00782136">
      <w:pPr>
        <w:spacing w:after="0" w:line="240" w:lineRule="auto"/>
        <w:ind w:left="360"/>
        <w:textAlignment w:val="baseline"/>
      </w:pPr>
      <w:r w:rsidRPr="00782136">
        <w:rPr>
          <w:rFonts w:cs="Tahoma"/>
          <w:color w:val="00B0F0"/>
        </w:rPr>
        <w:t>CATI RESPONSE OPTIONS:</w:t>
      </w:r>
    </w:p>
    <w:p w14:paraId="034F8BB3" w14:textId="77777777" w:rsidR="00782136" w:rsidRPr="00782136" w:rsidRDefault="00782136" w:rsidP="00782136">
      <w:pPr>
        <w:numPr>
          <w:ilvl w:val="0"/>
          <w:numId w:val="19"/>
        </w:numPr>
        <w:spacing w:after="0" w:line="240" w:lineRule="auto"/>
        <w:contextualSpacing/>
      </w:pPr>
      <w:r w:rsidRPr="00782136">
        <w:t>YES</w:t>
      </w:r>
    </w:p>
    <w:p w14:paraId="1DAF0D39" w14:textId="77777777" w:rsidR="00782136" w:rsidRPr="00782136" w:rsidRDefault="00782136" w:rsidP="00782136">
      <w:pPr>
        <w:numPr>
          <w:ilvl w:val="0"/>
          <w:numId w:val="19"/>
        </w:numPr>
        <w:spacing w:after="0" w:line="240" w:lineRule="auto"/>
        <w:contextualSpacing/>
      </w:pPr>
      <w:r w:rsidRPr="00782136">
        <w:t>NO</w:t>
      </w:r>
    </w:p>
    <w:p w14:paraId="5F9B0A37" w14:textId="77777777" w:rsidR="00782136" w:rsidRPr="00782136" w:rsidRDefault="00782136" w:rsidP="00782136">
      <w:pPr>
        <w:pBdr>
          <w:bottom w:val="single" w:sz="4" w:space="1" w:color="auto"/>
        </w:pBdr>
        <w:spacing w:after="0" w:line="240" w:lineRule="auto"/>
        <w:contextualSpacing/>
        <w:textAlignment w:val="baseline"/>
        <w:rPr>
          <w:color w:val="00B050"/>
          <w:sz w:val="16"/>
        </w:rPr>
      </w:pPr>
    </w:p>
    <w:p w14:paraId="59E3CDE6" w14:textId="77777777" w:rsidR="00782136" w:rsidRPr="00782136" w:rsidRDefault="00782136" w:rsidP="00782136">
      <w:pPr>
        <w:spacing w:after="0" w:line="240" w:lineRule="auto"/>
        <w:contextualSpacing/>
        <w:textAlignment w:val="baseline"/>
        <w:rPr>
          <w:color w:val="00B0F0"/>
        </w:rPr>
      </w:pPr>
      <w:r w:rsidRPr="00782136">
        <w:rPr>
          <w:color w:val="00B0F0"/>
        </w:rPr>
        <w:t>[SHOW IF LANGUAGE=EN]</w:t>
      </w:r>
    </w:p>
    <w:p w14:paraId="135EDC4E" w14:textId="77777777" w:rsidR="00782136" w:rsidRPr="00782136" w:rsidRDefault="00782136" w:rsidP="00782136">
      <w:pPr>
        <w:spacing w:after="0" w:line="240" w:lineRule="auto"/>
        <w:contextualSpacing/>
        <w:textAlignment w:val="baseline"/>
        <w:rPr>
          <w:color w:val="00B0F0"/>
        </w:rPr>
      </w:pPr>
      <w:r w:rsidRPr="00782136">
        <w:rPr>
          <w:color w:val="00B0F0"/>
        </w:rPr>
        <w:t>[GRID, 4</w:t>
      </w:r>
      <w:proofErr w:type="gramStart"/>
      <w:r w:rsidRPr="00782136">
        <w:rPr>
          <w:color w:val="00B0F0"/>
        </w:rPr>
        <w:t>,3</w:t>
      </w:r>
      <w:proofErr w:type="gramEnd"/>
      <w:r w:rsidRPr="00782136">
        <w:rPr>
          <w:color w:val="00B0F0"/>
        </w:rPr>
        <w:t>; SP]</w:t>
      </w:r>
    </w:p>
    <w:p w14:paraId="39365775" w14:textId="77777777" w:rsidR="00782136" w:rsidRPr="00782136" w:rsidRDefault="00782136" w:rsidP="00782136">
      <w:pPr>
        <w:spacing w:after="0" w:line="240" w:lineRule="auto"/>
        <w:contextualSpacing/>
        <w:textAlignment w:val="baseline"/>
        <w:rPr>
          <w:color w:val="00B0F0"/>
        </w:rPr>
      </w:pPr>
      <w:r w:rsidRPr="00782136">
        <w:rPr>
          <w:color w:val="00B0F0"/>
        </w:rPr>
        <w:t>JCOIN9.</w:t>
      </w:r>
    </w:p>
    <w:p w14:paraId="74C5E30A" w14:textId="77777777" w:rsidR="00782136" w:rsidRPr="00782136" w:rsidRDefault="00782136" w:rsidP="00782136">
      <w:pPr>
        <w:spacing w:after="0" w:line="240" w:lineRule="auto"/>
        <w:contextualSpacing/>
        <w:textAlignment w:val="baseline"/>
      </w:pPr>
      <w:r w:rsidRPr="00782136">
        <w:lastRenderedPageBreak/>
        <w:t>In the past two weeks, which of the following have you done as a general response to the coronavirus pandemic (in addition to what you normally do)?</w:t>
      </w:r>
    </w:p>
    <w:p w14:paraId="66A3F808" w14:textId="77777777" w:rsidR="00782136" w:rsidRPr="00782136" w:rsidRDefault="00782136" w:rsidP="00782136">
      <w:pPr>
        <w:spacing w:after="0" w:line="240" w:lineRule="auto"/>
        <w:contextualSpacing/>
        <w:textAlignment w:val="baseline"/>
      </w:pPr>
    </w:p>
    <w:p w14:paraId="3B6F3F6C" w14:textId="77777777" w:rsidR="00782136" w:rsidRPr="00782136" w:rsidRDefault="00782136" w:rsidP="00782136">
      <w:pPr>
        <w:spacing w:after="0" w:line="240" w:lineRule="auto"/>
        <w:ind w:left="360"/>
        <w:contextualSpacing/>
        <w:textAlignment w:val="baseline"/>
        <w:rPr>
          <w:rFonts w:cs="Tahoma"/>
        </w:rPr>
      </w:pPr>
      <w:r w:rsidRPr="00782136">
        <w:rPr>
          <w:rFonts w:cs="Tahoma"/>
          <w:color w:val="00B0F0"/>
        </w:rPr>
        <w:t>CAWI GRID ITEMS, RANDOMIZED:</w:t>
      </w:r>
    </w:p>
    <w:p w14:paraId="35E0D705" w14:textId="77777777" w:rsidR="00782136" w:rsidRPr="00782136" w:rsidRDefault="00782136" w:rsidP="00782136">
      <w:pPr>
        <w:numPr>
          <w:ilvl w:val="0"/>
          <w:numId w:val="21"/>
        </w:numPr>
        <w:spacing w:after="0" w:line="240" w:lineRule="auto"/>
        <w:contextualSpacing/>
      </w:pPr>
      <w:r w:rsidRPr="00782136">
        <w:t>Washed/sanitized hands more than usual</w:t>
      </w:r>
    </w:p>
    <w:p w14:paraId="0DA5AAEB" w14:textId="77777777" w:rsidR="00782136" w:rsidRPr="00782136" w:rsidRDefault="00782136" w:rsidP="00782136">
      <w:pPr>
        <w:numPr>
          <w:ilvl w:val="0"/>
          <w:numId w:val="21"/>
        </w:numPr>
        <w:spacing w:after="0" w:line="240" w:lineRule="auto"/>
        <w:contextualSpacing/>
      </w:pPr>
      <w:r w:rsidRPr="00782136">
        <w:t xml:space="preserve">Avoiding public transportation (e.., bus, subway, train, commuter rail) </w:t>
      </w:r>
    </w:p>
    <w:p w14:paraId="279AB384" w14:textId="77777777" w:rsidR="00782136" w:rsidRPr="00782136" w:rsidRDefault="00782136" w:rsidP="00782136">
      <w:pPr>
        <w:numPr>
          <w:ilvl w:val="0"/>
          <w:numId w:val="21"/>
        </w:numPr>
        <w:spacing w:after="0" w:line="240" w:lineRule="auto"/>
        <w:contextualSpacing/>
      </w:pPr>
      <w:r w:rsidRPr="00782136">
        <w:t>Limiting interactions with others to groups of 10 or less</w:t>
      </w:r>
    </w:p>
    <w:p w14:paraId="74E5A6FE" w14:textId="77777777" w:rsidR="00782136" w:rsidRPr="00782136" w:rsidRDefault="00782136" w:rsidP="00782136">
      <w:pPr>
        <w:numPr>
          <w:ilvl w:val="0"/>
          <w:numId w:val="21"/>
        </w:numPr>
        <w:spacing w:after="0" w:line="240" w:lineRule="auto"/>
        <w:contextualSpacing/>
      </w:pPr>
      <w:r w:rsidRPr="00782136">
        <w:t>Keeping a 6-foot radius when interacting with people you do not live with</w:t>
      </w:r>
    </w:p>
    <w:p w14:paraId="29444886" w14:textId="77777777" w:rsidR="00782136" w:rsidRPr="00782136" w:rsidRDefault="00782136" w:rsidP="00782136">
      <w:pPr>
        <w:numPr>
          <w:ilvl w:val="0"/>
          <w:numId w:val="21"/>
        </w:numPr>
        <w:spacing w:after="0" w:line="240" w:lineRule="auto"/>
        <w:contextualSpacing/>
      </w:pPr>
      <w:r w:rsidRPr="00782136">
        <w:t>Wearing a mask or face covering when leaving home</w:t>
      </w:r>
    </w:p>
    <w:p w14:paraId="3B9F0609" w14:textId="77777777" w:rsidR="00782136" w:rsidRPr="00782136" w:rsidRDefault="00782136" w:rsidP="00782136">
      <w:pPr>
        <w:numPr>
          <w:ilvl w:val="0"/>
          <w:numId w:val="21"/>
        </w:numPr>
        <w:spacing w:after="0" w:line="240" w:lineRule="auto"/>
        <w:contextualSpacing/>
      </w:pPr>
      <w:r w:rsidRPr="00782136">
        <w:t>I have done other things to keep myself safe</w:t>
      </w:r>
    </w:p>
    <w:p w14:paraId="5EB75A70" w14:textId="3F0DB425" w:rsidR="00782136" w:rsidRPr="00782136" w:rsidDel="00BC3F7E" w:rsidRDefault="00782136" w:rsidP="00782136">
      <w:pPr>
        <w:numPr>
          <w:ilvl w:val="0"/>
          <w:numId w:val="21"/>
        </w:numPr>
        <w:spacing w:after="0" w:line="240" w:lineRule="auto"/>
        <w:contextualSpacing/>
        <w:rPr>
          <w:del w:id="2" w:author="Phoebe Lamuda" w:date="2020-10-21T11:46:00Z"/>
        </w:rPr>
      </w:pPr>
      <w:del w:id="3" w:author="Phoebe Lamuda" w:date="2020-10-21T11:46:00Z">
        <w:r w:rsidRPr="00782136" w:rsidDel="00BC3F7E">
          <w:delText>I am not taking any steps (i.e., I have not changed anything)</w:delText>
        </w:r>
      </w:del>
    </w:p>
    <w:p w14:paraId="3B156C5B" w14:textId="77777777" w:rsidR="00782136" w:rsidRPr="00782136" w:rsidRDefault="00782136" w:rsidP="00782136">
      <w:pPr>
        <w:spacing w:after="0" w:line="240" w:lineRule="auto"/>
        <w:ind w:left="360"/>
        <w:contextualSpacing/>
        <w:textAlignment w:val="baseline"/>
        <w:rPr>
          <w:rFonts w:cs="Tahoma"/>
        </w:rPr>
      </w:pPr>
      <w:r w:rsidRPr="00782136">
        <w:rPr>
          <w:rFonts w:cs="Tahoma"/>
          <w:color w:val="00B0F0"/>
        </w:rPr>
        <w:t>CATI GRID ITEMS, RANDOMIZED:</w:t>
      </w:r>
    </w:p>
    <w:p w14:paraId="3FEAA797" w14:textId="77777777" w:rsidR="00782136" w:rsidRPr="00782136" w:rsidRDefault="00782136" w:rsidP="00782136">
      <w:pPr>
        <w:numPr>
          <w:ilvl w:val="0"/>
          <w:numId w:val="22"/>
        </w:numPr>
        <w:spacing w:after="0" w:line="240" w:lineRule="auto"/>
        <w:contextualSpacing/>
      </w:pPr>
      <w:r w:rsidRPr="00782136">
        <w:t>Washed/sanitized hands more than usual</w:t>
      </w:r>
    </w:p>
    <w:p w14:paraId="282C1F1A" w14:textId="77777777" w:rsidR="00782136" w:rsidRPr="00782136" w:rsidRDefault="00782136" w:rsidP="00782136">
      <w:pPr>
        <w:numPr>
          <w:ilvl w:val="0"/>
          <w:numId w:val="22"/>
        </w:numPr>
        <w:spacing w:after="0" w:line="240" w:lineRule="auto"/>
        <w:contextualSpacing/>
      </w:pPr>
      <w:r w:rsidRPr="00782136">
        <w:t xml:space="preserve">Avoiding public transportation (e.., bus, subway, train, commuter rail) </w:t>
      </w:r>
    </w:p>
    <w:p w14:paraId="3FB1FAB8" w14:textId="77777777" w:rsidR="00782136" w:rsidRPr="00782136" w:rsidRDefault="00782136" w:rsidP="00782136">
      <w:pPr>
        <w:numPr>
          <w:ilvl w:val="0"/>
          <w:numId w:val="22"/>
        </w:numPr>
        <w:spacing w:after="0" w:line="240" w:lineRule="auto"/>
        <w:contextualSpacing/>
      </w:pPr>
      <w:r w:rsidRPr="00782136">
        <w:t>Limiting interactions with others to groups of 10 or less</w:t>
      </w:r>
    </w:p>
    <w:p w14:paraId="29EC2941" w14:textId="77777777" w:rsidR="00782136" w:rsidRPr="00782136" w:rsidRDefault="00782136" w:rsidP="00782136">
      <w:pPr>
        <w:numPr>
          <w:ilvl w:val="0"/>
          <w:numId w:val="22"/>
        </w:numPr>
        <w:spacing w:after="0" w:line="240" w:lineRule="auto"/>
        <w:contextualSpacing/>
      </w:pPr>
      <w:r w:rsidRPr="00782136">
        <w:t>Keeping a 6-foot radius when interacting with people you do not live with</w:t>
      </w:r>
    </w:p>
    <w:p w14:paraId="63F7763B" w14:textId="77777777" w:rsidR="00782136" w:rsidRPr="00782136" w:rsidRDefault="00782136" w:rsidP="00782136">
      <w:pPr>
        <w:numPr>
          <w:ilvl w:val="0"/>
          <w:numId w:val="22"/>
        </w:numPr>
        <w:spacing w:after="0" w:line="240" w:lineRule="auto"/>
        <w:contextualSpacing/>
      </w:pPr>
      <w:r w:rsidRPr="00782136">
        <w:t>Wearing a mask or face covering when leaving home</w:t>
      </w:r>
    </w:p>
    <w:p w14:paraId="277FAA8C" w14:textId="77777777" w:rsidR="00782136" w:rsidRPr="00782136" w:rsidRDefault="00782136" w:rsidP="00782136">
      <w:pPr>
        <w:numPr>
          <w:ilvl w:val="0"/>
          <w:numId w:val="22"/>
        </w:numPr>
        <w:spacing w:after="0" w:line="240" w:lineRule="auto"/>
        <w:contextualSpacing/>
      </w:pPr>
      <w:r w:rsidRPr="00782136">
        <w:t>You have done other things to keep yourself safe</w:t>
      </w:r>
    </w:p>
    <w:p w14:paraId="67BE9306" w14:textId="193C4BE1" w:rsidR="00782136" w:rsidRPr="00782136" w:rsidDel="00BC3F7E" w:rsidRDefault="00782136" w:rsidP="00782136">
      <w:pPr>
        <w:numPr>
          <w:ilvl w:val="0"/>
          <w:numId w:val="22"/>
        </w:numPr>
        <w:spacing w:after="0" w:line="240" w:lineRule="auto"/>
        <w:contextualSpacing/>
        <w:rPr>
          <w:del w:id="4" w:author="Phoebe Lamuda" w:date="2020-10-21T11:46:00Z"/>
        </w:rPr>
      </w:pPr>
      <w:del w:id="5" w:author="Phoebe Lamuda" w:date="2020-10-21T11:46:00Z">
        <w:r w:rsidRPr="00782136" w:rsidDel="00BC3F7E">
          <w:delText>You are not taking any steps (i.e., You have not changed anything)</w:delText>
        </w:r>
      </w:del>
    </w:p>
    <w:p w14:paraId="151B490A" w14:textId="77777777" w:rsidR="00782136" w:rsidRPr="00782136" w:rsidRDefault="00782136" w:rsidP="00782136">
      <w:pPr>
        <w:spacing w:after="0" w:line="240" w:lineRule="auto"/>
        <w:textAlignment w:val="baseline"/>
        <w:rPr>
          <w:rFonts w:cs="Tahoma"/>
          <w:color w:val="00B0F0"/>
        </w:rPr>
      </w:pPr>
    </w:p>
    <w:p w14:paraId="52CDC1C6" w14:textId="77777777" w:rsidR="00782136" w:rsidRPr="00782136" w:rsidRDefault="00782136" w:rsidP="00782136">
      <w:pPr>
        <w:spacing w:after="0" w:line="240" w:lineRule="auto"/>
        <w:ind w:left="360"/>
        <w:textAlignment w:val="baseline"/>
      </w:pPr>
      <w:r w:rsidRPr="00782136">
        <w:rPr>
          <w:rFonts w:cs="Tahoma"/>
          <w:color w:val="00B0F0"/>
        </w:rPr>
        <w:t>CAWI RESPONSE OPTIONS:</w:t>
      </w:r>
    </w:p>
    <w:p w14:paraId="3A8FAB29" w14:textId="77777777" w:rsidR="00782136" w:rsidRPr="00782136" w:rsidRDefault="00782136" w:rsidP="00782136">
      <w:pPr>
        <w:numPr>
          <w:ilvl w:val="0"/>
          <w:numId w:val="20"/>
        </w:numPr>
        <w:spacing w:after="0" w:line="240" w:lineRule="auto"/>
        <w:contextualSpacing/>
      </w:pPr>
      <w:r w:rsidRPr="00782136">
        <w:t>No, I don’t think it is necessary</w:t>
      </w:r>
    </w:p>
    <w:p w14:paraId="34A622C1" w14:textId="77777777" w:rsidR="00782136" w:rsidRPr="00782136" w:rsidRDefault="00782136" w:rsidP="00782136">
      <w:pPr>
        <w:numPr>
          <w:ilvl w:val="0"/>
          <w:numId w:val="20"/>
        </w:numPr>
        <w:spacing w:after="0" w:line="240" w:lineRule="auto"/>
        <w:contextualSpacing/>
      </w:pPr>
      <w:r w:rsidRPr="00782136">
        <w:t xml:space="preserve">No, I would like to but I cannot </w:t>
      </w:r>
    </w:p>
    <w:p w14:paraId="64901E4D" w14:textId="77777777" w:rsidR="00782136" w:rsidRPr="00782136" w:rsidRDefault="00782136" w:rsidP="00782136">
      <w:pPr>
        <w:numPr>
          <w:ilvl w:val="0"/>
          <w:numId w:val="20"/>
        </w:numPr>
        <w:spacing w:after="0" w:line="240" w:lineRule="auto"/>
        <w:contextualSpacing/>
      </w:pPr>
      <w:r w:rsidRPr="00782136">
        <w:t>Yes</w:t>
      </w:r>
    </w:p>
    <w:p w14:paraId="07E76829" w14:textId="77777777" w:rsidR="00782136" w:rsidRPr="00782136" w:rsidRDefault="00782136" w:rsidP="00782136">
      <w:pPr>
        <w:spacing w:after="0" w:line="240" w:lineRule="auto"/>
        <w:ind w:left="360"/>
        <w:textAlignment w:val="baseline"/>
      </w:pPr>
      <w:r w:rsidRPr="00782136">
        <w:rPr>
          <w:rFonts w:cs="Tahoma"/>
          <w:color w:val="00B0F0"/>
        </w:rPr>
        <w:t>CATI RESPONSE OPTIONS:</w:t>
      </w:r>
    </w:p>
    <w:p w14:paraId="5393ADDB" w14:textId="77777777" w:rsidR="00782136" w:rsidRPr="00782136" w:rsidRDefault="00782136" w:rsidP="00782136">
      <w:pPr>
        <w:numPr>
          <w:ilvl w:val="0"/>
          <w:numId w:val="23"/>
        </w:numPr>
        <w:spacing w:after="0" w:line="240" w:lineRule="auto"/>
        <w:contextualSpacing/>
      </w:pPr>
      <w:r w:rsidRPr="00782136">
        <w:t>No, you don’t think it is necessary</w:t>
      </w:r>
    </w:p>
    <w:p w14:paraId="638196E7" w14:textId="77777777" w:rsidR="00782136" w:rsidRPr="00782136" w:rsidRDefault="00782136" w:rsidP="00782136">
      <w:pPr>
        <w:numPr>
          <w:ilvl w:val="0"/>
          <w:numId w:val="23"/>
        </w:numPr>
        <w:spacing w:after="0" w:line="240" w:lineRule="auto"/>
        <w:contextualSpacing/>
      </w:pPr>
      <w:r w:rsidRPr="00782136">
        <w:t>No, you would like to but you cannot</w:t>
      </w:r>
    </w:p>
    <w:p w14:paraId="7D870EC8" w14:textId="77777777" w:rsidR="00782136" w:rsidRPr="00782136" w:rsidRDefault="00782136" w:rsidP="00782136">
      <w:pPr>
        <w:numPr>
          <w:ilvl w:val="0"/>
          <w:numId w:val="23"/>
        </w:numPr>
        <w:spacing w:after="0" w:line="240" w:lineRule="auto"/>
        <w:contextualSpacing/>
      </w:pPr>
      <w:r w:rsidRPr="00782136">
        <w:t>Yes</w:t>
      </w:r>
    </w:p>
    <w:p w14:paraId="414EF9F4" w14:textId="77777777" w:rsidR="00782136" w:rsidRPr="00782136" w:rsidRDefault="00782136" w:rsidP="00782136">
      <w:pPr>
        <w:pBdr>
          <w:bottom w:val="single" w:sz="4" w:space="1" w:color="auto"/>
        </w:pBdr>
        <w:spacing w:after="0" w:line="240" w:lineRule="auto"/>
        <w:contextualSpacing/>
        <w:textAlignment w:val="baseline"/>
        <w:rPr>
          <w:color w:val="00B050"/>
        </w:rPr>
      </w:pPr>
    </w:p>
    <w:p w14:paraId="0DD7E3AE" w14:textId="77777777" w:rsidR="00782136" w:rsidRPr="00782136" w:rsidRDefault="00782136" w:rsidP="00782136">
      <w:pPr>
        <w:spacing w:after="0" w:line="240" w:lineRule="auto"/>
        <w:contextualSpacing/>
        <w:textAlignment w:val="baseline"/>
        <w:rPr>
          <w:color w:val="00B0F0"/>
        </w:rPr>
      </w:pPr>
      <w:r w:rsidRPr="00782136">
        <w:rPr>
          <w:color w:val="00B0F0"/>
        </w:rPr>
        <w:t>[SHOW IF LANGUAGE=EN]</w:t>
      </w:r>
    </w:p>
    <w:p w14:paraId="2E463C1D" w14:textId="77777777" w:rsidR="00782136" w:rsidRPr="00782136" w:rsidRDefault="00782136" w:rsidP="00782136">
      <w:pPr>
        <w:spacing w:after="0" w:line="240" w:lineRule="auto"/>
        <w:contextualSpacing/>
        <w:textAlignment w:val="baseline"/>
        <w:rPr>
          <w:color w:val="00B0F0"/>
        </w:rPr>
      </w:pPr>
      <w:r w:rsidRPr="00782136">
        <w:rPr>
          <w:color w:val="00B0F0"/>
        </w:rPr>
        <w:t>[GRID, 3</w:t>
      </w:r>
      <w:proofErr w:type="gramStart"/>
      <w:r w:rsidRPr="00782136">
        <w:rPr>
          <w:color w:val="00B0F0"/>
        </w:rPr>
        <w:t>,3</w:t>
      </w:r>
      <w:proofErr w:type="gramEnd"/>
      <w:r w:rsidRPr="00782136">
        <w:rPr>
          <w:color w:val="00B0F0"/>
        </w:rPr>
        <w:t>; SP]</w:t>
      </w:r>
    </w:p>
    <w:p w14:paraId="577CFD53" w14:textId="77777777" w:rsidR="00782136" w:rsidRPr="00782136" w:rsidRDefault="00782136" w:rsidP="00782136">
      <w:pPr>
        <w:spacing w:after="0" w:line="240" w:lineRule="auto"/>
        <w:contextualSpacing/>
        <w:textAlignment w:val="baseline"/>
        <w:rPr>
          <w:color w:val="00B0F0"/>
        </w:rPr>
      </w:pPr>
      <w:r w:rsidRPr="00782136">
        <w:rPr>
          <w:color w:val="00B0F0"/>
        </w:rPr>
        <w:t>JCOIN10.</w:t>
      </w:r>
    </w:p>
    <w:p w14:paraId="710F3C5B" w14:textId="77777777" w:rsidR="00782136" w:rsidRPr="00782136" w:rsidRDefault="00782136" w:rsidP="00782136">
      <w:pPr>
        <w:spacing w:after="0" w:line="240" w:lineRule="auto"/>
        <w:contextualSpacing/>
        <w:textAlignment w:val="baseline"/>
      </w:pPr>
      <w:r w:rsidRPr="00782136">
        <w:t xml:space="preserve">In the past two weeks, have you done the </w:t>
      </w:r>
      <w:proofErr w:type="gramStart"/>
      <w:r w:rsidRPr="00782136">
        <w:t>following:</w:t>
      </w:r>
      <w:proofErr w:type="gramEnd"/>
    </w:p>
    <w:p w14:paraId="708B5BC7" w14:textId="77777777" w:rsidR="00782136" w:rsidRPr="00782136" w:rsidRDefault="00782136" w:rsidP="00782136">
      <w:pPr>
        <w:spacing w:after="0" w:line="240" w:lineRule="auto"/>
        <w:contextualSpacing/>
        <w:textAlignment w:val="baseline"/>
      </w:pPr>
    </w:p>
    <w:p w14:paraId="2D4CD0B6" w14:textId="77777777" w:rsidR="00782136" w:rsidRPr="00782136" w:rsidRDefault="00782136" w:rsidP="00782136">
      <w:pPr>
        <w:spacing w:after="0" w:line="240" w:lineRule="auto"/>
        <w:ind w:left="360"/>
        <w:contextualSpacing/>
        <w:textAlignment w:val="baseline"/>
        <w:rPr>
          <w:rFonts w:cs="Tahoma"/>
        </w:rPr>
      </w:pPr>
      <w:r w:rsidRPr="00782136">
        <w:rPr>
          <w:rFonts w:cs="Tahoma"/>
          <w:color w:val="00B0F0"/>
        </w:rPr>
        <w:t>GRID ITEMS:</w:t>
      </w:r>
    </w:p>
    <w:p w14:paraId="76EFB3D9" w14:textId="77777777" w:rsidR="00782136" w:rsidRPr="00782136" w:rsidRDefault="00782136" w:rsidP="00782136">
      <w:pPr>
        <w:numPr>
          <w:ilvl w:val="1"/>
          <w:numId w:val="24"/>
        </w:numPr>
        <w:spacing w:after="0" w:line="240" w:lineRule="auto"/>
        <w:ind w:left="720"/>
        <w:contextualSpacing/>
      </w:pPr>
      <w:r w:rsidRPr="00782136">
        <w:t xml:space="preserve">Gone out to a bar, club, restaurant or other place where people gather </w:t>
      </w:r>
    </w:p>
    <w:p w14:paraId="64D394F3" w14:textId="77777777" w:rsidR="00782136" w:rsidRPr="00782136" w:rsidRDefault="00782136" w:rsidP="00782136">
      <w:pPr>
        <w:numPr>
          <w:ilvl w:val="0"/>
          <w:numId w:val="24"/>
        </w:numPr>
        <w:spacing w:after="0" w:line="240" w:lineRule="auto"/>
      </w:pPr>
      <w:r w:rsidRPr="00782136">
        <w:t xml:space="preserve">Gone to a friend, neighbor, or relative’s residence (that is not your own) or had visitors such as friends, neighbors or relatives at your residence </w:t>
      </w:r>
    </w:p>
    <w:p w14:paraId="240617B4" w14:textId="77777777" w:rsidR="00782136" w:rsidRPr="00782136" w:rsidRDefault="00782136" w:rsidP="00782136">
      <w:pPr>
        <w:numPr>
          <w:ilvl w:val="0"/>
          <w:numId w:val="24"/>
        </w:numPr>
        <w:spacing w:after="0" w:line="240" w:lineRule="auto"/>
      </w:pPr>
      <w:r w:rsidRPr="00782136">
        <w:t xml:space="preserve">Attended a gathering with more than 10 people, such as a reunion, wedding, funeral, birthday party, concert, or religious service </w:t>
      </w:r>
    </w:p>
    <w:p w14:paraId="18C81DAC" w14:textId="77777777" w:rsidR="00782136" w:rsidRPr="00782136" w:rsidRDefault="00782136" w:rsidP="00782136">
      <w:pPr>
        <w:numPr>
          <w:ilvl w:val="0"/>
          <w:numId w:val="24"/>
        </w:numPr>
        <w:spacing w:after="0" w:line="240" w:lineRule="auto"/>
      </w:pPr>
      <w:r w:rsidRPr="00782136">
        <w:t>Shared items like towels or utensils with other people not in your household</w:t>
      </w:r>
    </w:p>
    <w:p w14:paraId="50271BB0" w14:textId="77777777" w:rsidR="00782136" w:rsidRPr="00782136" w:rsidRDefault="00782136" w:rsidP="00782136">
      <w:pPr>
        <w:numPr>
          <w:ilvl w:val="0"/>
          <w:numId w:val="24"/>
        </w:numPr>
        <w:spacing w:after="0" w:line="240" w:lineRule="auto"/>
      </w:pPr>
      <w:r w:rsidRPr="00782136">
        <w:t xml:space="preserve">Had close contact (within 6 feet) with people who do not live with you and </w:t>
      </w:r>
      <w:r w:rsidRPr="00925358">
        <w:rPr>
          <w:u w:val="single"/>
          <w:rPrChange w:id="6" w:author="Phoebe Lamuda" w:date="2020-10-21T10:21:00Z">
            <w:rPr/>
          </w:rPrChange>
        </w:rPr>
        <w:t>they</w:t>
      </w:r>
      <w:r w:rsidRPr="00782136">
        <w:t xml:space="preserve"> were without a mask or face coverings</w:t>
      </w:r>
    </w:p>
    <w:p w14:paraId="075DFE5E" w14:textId="77777777" w:rsidR="00782136" w:rsidRPr="00782136" w:rsidRDefault="00782136" w:rsidP="00782136">
      <w:pPr>
        <w:numPr>
          <w:ilvl w:val="0"/>
          <w:numId w:val="24"/>
        </w:numPr>
        <w:spacing w:after="0" w:line="240" w:lineRule="auto"/>
      </w:pPr>
      <w:r w:rsidRPr="00782136">
        <w:t xml:space="preserve">Been within 6 feet of someone outside your household and </w:t>
      </w:r>
      <w:r w:rsidRPr="00925358">
        <w:rPr>
          <w:u w:val="single"/>
          <w:rPrChange w:id="7" w:author="Phoebe Lamuda" w:date="2020-10-21T10:21:00Z">
            <w:rPr/>
          </w:rPrChange>
        </w:rPr>
        <w:t>you</w:t>
      </w:r>
      <w:r w:rsidRPr="00782136">
        <w:t xml:space="preserve"> were not wearing a mask or face covering</w:t>
      </w:r>
    </w:p>
    <w:p w14:paraId="3BF3FDF1" w14:textId="77777777" w:rsidR="00782136" w:rsidRPr="00782136" w:rsidRDefault="00782136" w:rsidP="00782136">
      <w:pPr>
        <w:spacing w:after="0" w:line="240" w:lineRule="auto"/>
        <w:ind w:left="360"/>
        <w:textAlignment w:val="baseline"/>
        <w:rPr>
          <w:rFonts w:cs="Tahoma"/>
          <w:color w:val="00B0F0"/>
        </w:rPr>
      </w:pPr>
    </w:p>
    <w:p w14:paraId="1A61DD52" w14:textId="77777777" w:rsidR="00782136" w:rsidRPr="00782136" w:rsidRDefault="00782136" w:rsidP="00782136">
      <w:pPr>
        <w:spacing w:after="0" w:line="240" w:lineRule="auto"/>
        <w:ind w:left="360"/>
        <w:textAlignment w:val="baseline"/>
      </w:pPr>
      <w:r w:rsidRPr="00782136">
        <w:rPr>
          <w:rFonts w:cs="Tahoma"/>
          <w:color w:val="00B0F0"/>
        </w:rPr>
        <w:t>CAWI RESPONSE OPTIONS:</w:t>
      </w:r>
    </w:p>
    <w:p w14:paraId="3774534E" w14:textId="77777777" w:rsidR="00782136" w:rsidRPr="00782136" w:rsidRDefault="00782136" w:rsidP="00782136">
      <w:pPr>
        <w:numPr>
          <w:ilvl w:val="0"/>
          <w:numId w:val="25"/>
        </w:numPr>
        <w:spacing w:after="0" w:line="240" w:lineRule="auto"/>
        <w:ind w:left="720"/>
        <w:contextualSpacing/>
      </w:pPr>
      <w:r w:rsidRPr="00782136">
        <w:t>No</w:t>
      </w:r>
    </w:p>
    <w:p w14:paraId="04AC99E0" w14:textId="77777777" w:rsidR="00782136" w:rsidRPr="00782136" w:rsidRDefault="00782136" w:rsidP="00782136">
      <w:pPr>
        <w:numPr>
          <w:ilvl w:val="0"/>
          <w:numId w:val="25"/>
        </w:numPr>
        <w:spacing w:after="0" w:line="240" w:lineRule="auto"/>
        <w:ind w:left="720"/>
        <w:contextualSpacing/>
      </w:pPr>
      <w:r w:rsidRPr="00782136">
        <w:lastRenderedPageBreak/>
        <w:t>Yes</w:t>
      </w:r>
    </w:p>
    <w:p w14:paraId="6C97E53D" w14:textId="77777777" w:rsidR="00782136" w:rsidRPr="00782136" w:rsidRDefault="00782136" w:rsidP="00782136">
      <w:pPr>
        <w:spacing w:after="0" w:line="240" w:lineRule="auto"/>
        <w:ind w:left="360"/>
        <w:textAlignment w:val="baseline"/>
      </w:pPr>
      <w:r w:rsidRPr="00782136">
        <w:rPr>
          <w:rFonts w:cs="Tahoma"/>
          <w:color w:val="00B0F0"/>
        </w:rPr>
        <w:t>CATI RESPONSE OPTIONS:</w:t>
      </w:r>
    </w:p>
    <w:p w14:paraId="1A423E36" w14:textId="77777777" w:rsidR="00782136" w:rsidRPr="00782136" w:rsidRDefault="00782136" w:rsidP="00782136">
      <w:pPr>
        <w:numPr>
          <w:ilvl w:val="0"/>
          <w:numId w:val="26"/>
        </w:numPr>
        <w:spacing w:after="0" w:line="240" w:lineRule="auto"/>
        <w:contextualSpacing/>
      </w:pPr>
      <w:r w:rsidRPr="00782136">
        <w:t>NO</w:t>
      </w:r>
    </w:p>
    <w:p w14:paraId="7A596A91" w14:textId="77777777" w:rsidR="00782136" w:rsidRPr="00782136" w:rsidRDefault="00782136" w:rsidP="00782136">
      <w:pPr>
        <w:numPr>
          <w:ilvl w:val="0"/>
          <w:numId w:val="26"/>
        </w:numPr>
        <w:spacing w:after="0" w:line="240" w:lineRule="auto"/>
        <w:ind w:left="720"/>
        <w:contextualSpacing/>
      </w:pPr>
      <w:r w:rsidRPr="00782136">
        <w:t>YES</w:t>
      </w:r>
    </w:p>
    <w:p w14:paraId="535A2B6B" w14:textId="77777777" w:rsidR="00782136" w:rsidRPr="00782136" w:rsidRDefault="00782136" w:rsidP="00782136">
      <w:pPr>
        <w:pBdr>
          <w:bottom w:val="single" w:sz="4" w:space="1" w:color="auto"/>
        </w:pBdr>
        <w:spacing w:after="0" w:line="240" w:lineRule="auto"/>
        <w:contextualSpacing/>
        <w:textAlignment w:val="baseline"/>
      </w:pPr>
    </w:p>
    <w:p w14:paraId="454093B1" w14:textId="77777777" w:rsidR="00782136" w:rsidRPr="00782136" w:rsidRDefault="00782136" w:rsidP="00782136">
      <w:pPr>
        <w:spacing w:after="0" w:line="240" w:lineRule="auto"/>
        <w:contextualSpacing/>
        <w:textAlignment w:val="baseline"/>
      </w:pPr>
    </w:p>
    <w:p w14:paraId="596ED5C0" w14:textId="77777777" w:rsidR="00782136" w:rsidRPr="00782136" w:rsidRDefault="00782136" w:rsidP="00782136">
      <w:pPr>
        <w:spacing w:after="0" w:line="240" w:lineRule="auto"/>
        <w:contextualSpacing/>
        <w:textAlignment w:val="baseline"/>
        <w:rPr>
          <w:color w:val="00B0F0"/>
        </w:rPr>
      </w:pPr>
      <w:r w:rsidRPr="00782136">
        <w:rPr>
          <w:color w:val="00B0F0"/>
        </w:rPr>
        <w:t>[SHOW IF ANY JCOIN10A-F=2 AND LANGUAGE=EN]</w:t>
      </w:r>
    </w:p>
    <w:p w14:paraId="0C0B0889" w14:textId="77777777" w:rsidR="00782136" w:rsidRPr="00782136" w:rsidRDefault="00782136" w:rsidP="00782136">
      <w:pPr>
        <w:spacing w:after="0" w:line="240" w:lineRule="auto"/>
        <w:contextualSpacing/>
        <w:textAlignment w:val="baseline"/>
        <w:rPr>
          <w:color w:val="00B0F0"/>
        </w:rPr>
      </w:pPr>
      <w:r w:rsidRPr="00782136">
        <w:rPr>
          <w:color w:val="00B0F0"/>
        </w:rPr>
        <w:t>[SP]</w:t>
      </w:r>
    </w:p>
    <w:p w14:paraId="1E5324D2" w14:textId="77777777" w:rsidR="00782136" w:rsidRPr="00782136" w:rsidRDefault="00782136" w:rsidP="00782136">
      <w:pPr>
        <w:spacing w:after="0" w:line="240" w:lineRule="auto"/>
        <w:contextualSpacing/>
        <w:textAlignment w:val="baseline"/>
        <w:rPr>
          <w:color w:val="00B0F0"/>
        </w:rPr>
      </w:pPr>
      <w:r w:rsidRPr="00782136">
        <w:rPr>
          <w:color w:val="00B0F0"/>
        </w:rPr>
        <w:t>JCOIN11.</w:t>
      </w:r>
    </w:p>
    <w:p w14:paraId="76B856D7" w14:textId="0C00AC8B" w:rsidR="00782136" w:rsidRPr="00782136" w:rsidRDefault="00782136" w:rsidP="00782136">
      <w:pPr>
        <w:spacing w:after="0" w:line="240" w:lineRule="auto"/>
        <w:contextualSpacing/>
        <w:textAlignment w:val="baseline"/>
      </w:pPr>
      <w:r w:rsidRPr="00782136">
        <w:t xml:space="preserve">You indicated that you did not follow public health guidelines regarding coronavirus at least one time in the past two weeks. </w:t>
      </w:r>
      <w:commentRangeStart w:id="8"/>
      <w:r w:rsidRPr="00782136">
        <w:t>Please select the reason</w:t>
      </w:r>
      <w:ins w:id="9" w:author="Phoebe Lamuda" w:date="2020-10-21T11:14:00Z">
        <w:r w:rsidR="00F66B1F">
          <w:t>(s)</w:t>
        </w:r>
      </w:ins>
      <w:r w:rsidRPr="00782136">
        <w:t xml:space="preserve"> </w:t>
      </w:r>
      <w:commentRangeEnd w:id="8"/>
      <w:r w:rsidR="001E371C">
        <w:rPr>
          <w:rStyle w:val="CommentReference"/>
        </w:rPr>
        <w:commentReference w:id="8"/>
      </w:r>
      <w:del w:id="10" w:author="Phoebe Lamuda" w:date="2020-10-21T11:15:00Z">
        <w:r w:rsidRPr="00782136" w:rsidDel="00F66B1F">
          <w:delText xml:space="preserve">that most closely matches with </w:delText>
        </w:r>
      </w:del>
      <w:r w:rsidRPr="00782136">
        <w:t>why you did not social distance.</w:t>
      </w:r>
    </w:p>
    <w:p w14:paraId="18E86C0C" w14:textId="77777777" w:rsidR="00782136" w:rsidRPr="00782136" w:rsidRDefault="00782136" w:rsidP="00782136">
      <w:pPr>
        <w:spacing w:after="0" w:line="240" w:lineRule="auto"/>
        <w:contextualSpacing/>
        <w:textAlignment w:val="baseline"/>
      </w:pPr>
    </w:p>
    <w:p w14:paraId="2785B83E" w14:textId="77777777" w:rsidR="00782136" w:rsidRPr="00782136" w:rsidRDefault="00782136" w:rsidP="00782136">
      <w:pPr>
        <w:spacing w:after="0" w:line="240" w:lineRule="auto"/>
        <w:ind w:left="450"/>
        <w:textAlignment w:val="baseline"/>
        <w:rPr>
          <w:rFonts w:cs="Tahoma"/>
          <w:color w:val="00B0F0"/>
        </w:rPr>
      </w:pPr>
      <w:r w:rsidRPr="00782136">
        <w:rPr>
          <w:rFonts w:cs="Tahoma"/>
          <w:color w:val="00B0F0"/>
        </w:rPr>
        <w:t>CAWI RESPONSE OPTIONS:</w:t>
      </w:r>
    </w:p>
    <w:p w14:paraId="4FF9D89F" w14:textId="77777777" w:rsidR="00782136" w:rsidRPr="00782136" w:rsidRDefault="00782136" w:rsidP="00782136">
      <w:pPr>
        <w:numPr>
          <w:ilvl w:val="0"/>
          <w:numId w:val="27"/>
        </w:numPr>
        <w:spacing w:after="0" w:line="240" w:lineRule="auto"/>
        <w:ind w:left="720"/>
        <w:contextualSpacing/>
        <w:textAlignment w:val="baseline"/>
      </w:pPr>
      <w:r w:rsidRPr="00782136">
        <w:t>I do not believe in social distancing</w:t>
      </w:r>
    </w:p>
    <w:p w14:paraId="3EF82B25" w14:textId="77777777" w:rsidR="00782136" w:rsidRPr="00782136" w:rsidRDefault="00782136" w:rsidP="00782136">
      <w:pPr>
        <w:numPr>
          <w:ilvl w:val="0"/>
          <w:numId w:val="27"/>
        </w:numPr>
        <w:spacing w:after="0" w:line="240" w:lineRule="auto"/>
        <w:ind w:left="720"/>
        <w:contextualSpacing/>
        <w:textAlignment w:val="baseline"/>
      </w:pPr>
      <w:r w:rsidRPr="00782136">
        <w:t>Those I gathered with were unlikely to have the coronavirus</w:t>
      </w:r>
    </w:p>
    <w:p w14:paraId="519C0D0C" w14:textId="77777777" w:rsidR="00782136" w:rsidRPr="00782136" w:rsidRDefault="00782136" w:rsidP="00782136">
      <w:pPr>
        <w:numPr>
          <w:ilvl w:val="0"/>
          <w:numId w:val="27"/>
        </w:numPr>
        <w:spacing w:after="0" w:line="240" w:lineRule="auto"/>
        <w:ind w:left="720"/>
        <w:contextualSpacing/>
        <w:textAlignment w:val="baseline"/>
      </w:pPr>
      <w:r w:rsidRPr="00782136">
        <w:t>I don’t think coronavirus will make me really sick</w:t>
      </w:r>
    </w:p>
    <w:p w14:paraId="6AAD60B2" w14:textId="77777777" w:rsidR="00782136" w:rsidRPr="00782136" w:rsidRDefault="00782136" w:rsidP="00782136">
      <w:pPr>
        <w:numPr>
          <w:ilvl w:val="0"/>
          <w:numId w:val="27"/>
        </w:numPr>
        <w:spacing w:after="0" w:line="240" w:lineRule="auto"/>
        <w:ind w:left="720"/>
        <w:contextualSpacing/>
        <w:textAlignment w:val="baseline"/>
      </w:pPr>
      <w:r w:rsidRPr="00782136">
        <w:t>We stayed outside most of the time</w:t>
      </w:r>
    </w:p>
    <w:p w14:paraId="1863769E" w14:textId="77777777" w:rsidR="00782136" w:rsidRPr="00782136" w:rsidRDefault="00782136" w:rsidP="00782136">
      <w:pPr>
        <w:numPr>
          <w:ilvl w:val="0"/>
          <w:numId w:val="27"/>
        </w:numPr>
        <w:spacing w:after="0" w:line="240" w:lineRule="auto"/>
        <w:ind w:left="720"/>
        <w:contextualSpacing/>
        <w:textAlignment w:val="baseline"/>
      </w:pPr>
      <w:r w:rsidRPr="00782136">
        <w:t>I don’t know why</w:t>
      </w:r>
    </w:p>
    <w:p w14:paraId="3ACA38BB" w14:textId="77777777" w:rsidR="00782136" w:rsidRPr="00782136" w:rsidRDefault="00782136" w:rsidP="00782136">
      <w:pPr>
        <w:numPr>
          <w:ilvl w:val="0"/>
          <w:numId w:val="27"/>
        </w:numPr>
        <w:spacing w:after="0" w:line="240" w:lineRule="auto"/>
        <w:ind w:left="720"/>
        <w:contextualSpacing/>
        <w:textAlignment w:val="baseline"/>
      </w:pPr>
      <w:r w:rsidRPr="00782136">
        <w:t>I felt like I had to go to the event or be in that situation</w:t>
      </w:r>
    </w:p>
    <w:p w14:paraId="7AEF33A6" w14:textId="77777777" w:rsidR="00782136" w:rsidRPr="00782136" w:rsidRDefault="00782136" w:rsidP="00782136">
      <w:pPr>
        <w:numPr>
          <w:ilvl w:val="0"/>
          <w:numId w:val="27"/>
        </w:numPr>
        <w:spacing w:after="0" w:line="240" w:lineRule="auto"/>
        <w:ind w:left="720"/>
        <w:contextualSpacing/>
        <w:textAlignment w:val="baseline"/>
      </w:pPr>
      <w:r w:rsidRPr="00782136">
        <w:t>Other</w:t>
      </w:r>
    </w:p>
    <w:p w14:paraId="459D5FB7" w14:textId="77777777" w:rsidR="00782136" w:rsidRPr="00782136" w:rsidRDefault="00782136" w:rsidP="00782136">
      <w:pPr>
        <w:spacing w:after="0" w:line="240" w:lineRule="auto"/>
        <w:contextualSpacing/>
        <w:textAlignment w:val="baseline"/>
      </w:pPr>
    </w:p>
    <w:p w14:paraId="416DC56C" w14:textId="77777777" w:rsidR="00782136" w:rsidRPr="00782136" w:rsidRDefault="00782136" w:rsidP="00782136">
      <w:pPr>
        <w:spacing w:after="0" w:line="240" w:lineRule="auto"/>
        <w:ind w:left="450"/>
        <w:textAlignment w:val="baseline"/>
        <w:rPr>
          <w:rFonts w:cs="Tahoma"/>
          <w:color w:val="00B0F0"/>
        </w:rPr>
      </w:pPr>
      <w:r w:rsidRPr="00782136">
        <w:rPr>
          <w:rFonts w:cs="Tahoma"/>
          <w:color w:val="00B0F0"/>
        </w:rPr>
        <w:t>CATI RESPONSE OPTIONS:</w:t>
      </w:r>
    </w:p>
    <w:p w14:paraId="2B3BA730" w14:textId="77777777" w:rsidR="00782136" w:rsidRPr="00782136" w:rsidRDefault="00782136" w:rsidP="00782136">
      <w:pPr>
        <w:numPr>
          <w:ilvl w:val="0"/>
          <w:numId w:val="28"/>
        </w:numPr>
        <w:spacing w:after="0" w:line="240" w:lineRule="auto"/>
        <w:contextualSpacing/>
        <w:textAlignment w:val="baseline"/>
      </w:pPr>
      <w:r w:rsidRPr="00782136">
        <w:t>You do not believe in social distancing</w:t>
      </w:r>
    </w:p>
    <w:p w14:paraId="2A89A5F2" w14:textId="77777777" w:rsidR="00782136" w:rsidRPr="00782136" w:rsidRDefault="00782136" w:rsidP="00782136">
      <w:pPr>
        <w:numPr>
          <w:ilvl w:val="0"/>
          <w:numId w:val="28"/>
        </w:numPr>
        <w:spacing w:after="0" w:line="240" w:lineRule="auto"/>
        <w:ind w:left="720"/>
        <w:contextualSpacing/>
        <w:textAlignment w:val="baseline"/>
      </w:pPr>
      <w:r w:rsidRPr="00782136">
        <w:t>Those you gathered with were unlikely to have the coronavirus</w:t>
      </w:r>
    </w:p>
    <w:p w14:paraId="7DAFEFA8" w14:textId="77777777" w:rsidR="00782136" w:rsidRPr="00782136" w:rsidRDefault="00782136" w:rsidP="00782136">
      <w:pPr>
        <w:numPr>
          <w:ilvl w:val="0"/>
          <w:numId w:val="28"/>
        </w:numPr>
        <w:spacing w:after="0" w:line="240" w:lineRule="auto"/>
        <w:ind w:left="720"/>
        <w:contextualSpacing/>
        <w:textAlignment w:val="baseline"/>
      </w:pPr>
      <w:r w:rsidRPr="00782136">
        <w:t>You don’t think coronavirus will make you really sick</w:t>
      </w:r>
    </w:p>
    <w:p w14:paraId="6189E974" w14:textId="77777777" w:rsidR="00782136" w:rsidRPr="00782136" w:rsidRDefault="00782136" w:rsidP="00782136">
      <w:pPr>
        <w:numPr>
          <w:ilvl w:val="0"/>
          <w:numId w:val="28"/>
        </w:numPr>
        <w:spacing w:after="0" w:line="240" w:lineRule="auto"/>
        <w:ind w:left="720"/>
        <w:contextualSpacing/>
        <w:textAlignment w:val="baseline"/>
      </w:pPr>
      <w:r w:rsidRPr="00782136">
        <w:t>We stayed outside most of the time</w:t>
      </w:r>
    </w:p>
    <w:p w14:paraId="02CDF6DD" w14:textId="77777777" w:rsidR="00782136" w:rsidRPr="00782136" w:rsidRDefault="00782136" w:rsidP="00782136">
      <w:pPr>
        <w:numPr>
          <w:ilvl w:val="0"/>
          <w:numId w:val="28"/>
        </w:numPr>
        <w:spacing w:after="0" w:line="240" w:lineRule="auto"/>
        <w:ind w:left="720"/>
        <w:contextualSpacing/>
        <w:textAlignment w:val="baseline"/>
      </w:pPr>
      <w:r w:rsidRPr="00782136">
        <w:t>You don’t know why</w:t>
      </w:r>
    </w:p>
    <w:p w14:paraId="32842918" w14:textId="77777777" w:rsidR="00782136" w:rsidRPr="00782136" w:rsidRDefault="00782136" w:rsidP="00782136">
      <w:pPr>
        <w:numPr>
          <w:ilvl w:val="0"/>
          <w:numId w:val="28"/>
        </w:numPr>
        <w:spacing w:after="0" w:line="240" w:lineRule="auto"/>
        <w:ind w:left="720"/>
        <w:contextualSpacing/>
        <w:textAlignment w:val="baseline"/>
      </w:pPr>
      <w:r w:rsidRPr="00782136">
        <w:t>You felt like you had to go to the event or be in that situation</w:t>
      </w:r>
    </w:p>
    <w:p w14:paraId="13294907" w14:textId="77777777" w:rsidR="00782136" w:rsidRPr="00782136" w:rsidRDefault="00782136" w:rsidP="00782136">
      <w:pPr>
        <w:numPr>
          <w:ilvl w:val="0"/>
          <w:numId w:val="28"/>
        </w:numPr>
        <w:spacing w:after="0" w:line="240" w:lineRule="auto"/>
        <w:ind w:left="720"/>
        <w:contextualSpacing/>
        <w:textAlignment w:val="baseline"/>
      </w:pPr>
      <w:r w:rsidRPr="00782136">
        <w:t>Other</w:t>
      </w:r>
    </w:p>
    <w:p w14:paraId="31E34AB7" w14:textId="77777777" w:rsidR="00782136" w:rsidRPr="00782136" w:rsidRDefault="00782136" w:rsidP="00782136">
      <w:pPr>
        <w:pBdr>
          <w:bottom w:val="single" w:sz="4" w:space="1" w:color="auto"/>
        </w:pBdr>
        <w:spacing w:after="0" w:line="240" w:lineRule="auto"/>
        <w:contextualSpacing/>
        <w:textAlignment w:val="baseline"/>
      </w:pPr>
    </w:p>
    <w:p w14:paraId="77B618A8" w14:textId="77777777" w:rsidR="00782136" w:rsidRPr="00782136" w:rsidRDefault="00782136" w:rsidP="00782136">
      <w:pPr>
        <w:spacing w:after="0" w:line="240" w:lineRule="auto"/>
        <w:contextualSpacing/>
        <w:textAlignment w:val="baseline"/>
        <w:rPr>
          <w:color w:val="00B050"/>
          <w:sz w:val="28"/>
        </w:rPr>
      </w:pPr>
    </w:p>
    <w:p w14:paraId="1FDCDE7E" w14:textId="77777777" w:rsidR="00782136" w:rsidRPr="00782136" w:rsidRDefault="00782136" w:rsidP="00782136">
      <w:pPr>
        <w:spacing w:after="0" w:line="240" w:lineRule="auto"/>
        <w:contextualSpacing/>
        <w:textAlignment w:val="baseline"/>
        <w:rPr>
          <w:color w:val="00B0F0"/>
        </w:rPr>
      </w:pPr>
      <w:r w:rsidRPr="00782136">
        <w:rPr>
          <w:color w:val="00B0F0"/>
        </w:rPr>
        <w:t>[SHOW IF LANGUAGE=EN]</w:t>
      </w:r>
    </w:p>
    <w:p w14:paraId="77504C2E" w14:textId="77777777" w:rsidR="00782136" w:rsidRPr="00782136" w:rsidRDefault="00782136" w:rsidP="00782136">
      <w:pPr>
        <w:spacing w:after="0" w:line="240" w:lineRule="auto"/>
        <w:contextualSpacing/>
        <w:textAlignment w:val="baseline"/>
        <w:rPr>
          <w:color w:val="00B0F0"/>
        </w:rPr>
      </w:pPr>
      <w:r w:rsidRPr="00782136">
        <w:rPr>
          <w:color w:val="00B0F0"/>
        </w:rPr>
        <w:t>[SP]</w:t>
      </w:r>
    </w:p>
    <w:p w14:paraId="5E877AB1" w14:textId="77777777" w:rsidR="00782136" w:rsidRPr="00782136" w:rsidRDefault="00782136" w:rsidP="00782136">
      <w:pPr>
        <w:spacing w:after="0" w:line="240" w:lineRule="auto"/>
        <w:contextualSpacing/>
        <w:textAlignment w:val="baseline"/>
        <w:rPr>
          <w:color w:val="00B0F0"/>
        </w:rPr>
      </w:pPr>
      <w:r w:rsidRPr="00782136">
        <w:rPr>
          <w:color w:val="00B0F0"/>
        </w:rPr>
        <w:t>JCOIN12.</w:t>
      </w:r>
    </w:p>
    <w:p w14:paraId="0E7ACD6B" w14:textId="77777777" w:rsidR="00782136" w:rsidRPr="00782136" w:rsidRDefault="00782136" w:rsidP="00782136">
      <w:pPr>
        <w:spacing w:after="0" w:line="240" w:lineRule="auto"/>
        <w:contextualSpacing/>
        <w:textAlignment w:val="baseline"/>
      </w:pPr>
      <w:r w:rsidRPr="00782136">
        <w:t>If a vaccine against the coronavirus becomes available, do you plan to get vaccinated, or not?</w:t>
      </w:r>
    </w:p>
    <w:p w14:paraId="182731AE" w14:textId="77777777" w:rsidR="00782136" w:rsidRPr="00782136" w:rsidRDefault="00782136" w:rsidP="00782136">
      <w:pPr>
        <w:spacing w:after="0" w:line="240" w:lineRule="auto"/>
        <w:contextualSpacing/>
        <w:textAlignment w:val="baseline"/>
      </w:pPr>
    </w:p>
    <w:p w14:paraId="32A98F58" w14:textId="77777777" w:rsidR="00782136" w:rsidRPr="00782136" w:rsidRDefault="00782136" w:rsidP="00782136">
      <w:pPr>
        <w:spacing w:after="0" w:line="240" w:lineRule="auto"/>
        <w:ind w:left="450"/>
        <w:textAlignment w:val="baseline"/>
        <w:rPr>
          <w:rFonts w:cs="Tahoma"/>
          <w:color w:val="00B0F0"/>
        </w:rPr>
      </w:pPr>
      <w:r w:rsidRPr="00782136">
        <w:rPr>
          <w:rFonts w:cs="Tahoma"/>
          <w:color w:val="00B0F0"/>
        </w:rPr>
        <w:t>CAWI RESPONSE OPTIONS:</w:t>
      </w:r>
    </w:p>
    <w:p w14:paraId="2DECE01D" w14:textId="77777777" w:rsidR="00782136" w:rsidRPr="00782136" w:rsidRDefault="00782136" w:rsidP="00782136">
      <w:pPr>
        <w:numPr>
          <w:ilvl w:val="0"/>
          <w:numId w:val="29"/>
        </w:numPr>
        <w:spacing w:after="0" w:line="240" w:lineRule="auto"/>
        <w:contextualSpacing/>
      </w:pPr>
      <w:r w:rsidRPr="00782136">
        <w:t>Yes, I will get a coronavirus vaccine as soon as it is available to me</w:t>
      </w:r>
    </w:p>
    <w:p w14:paraId="735E7466" w14:textId="77777777" w:rsidR="00782136" w:rsidRPr="00782136" w:rsidRDefault="00782136" w:rsidP="00782136">
      <w:pPr>
        <w:numPr>
          <w:ilvl w:val="0"/>
          <w:numId w:val="29"/>
        </w:numPr>
        <w:spacing w:after="0" w:line="240" w:lineRule="auto"/>
        <w:contextualSpacing/>
      </w:pPr>
      <w:r w:rsidRPr="00782136">
        <w:t>Yes, I will get a coronavirus vaccine, but I will wait until it is proven to be safe and effective</w:t>
      </w:r>
    </w:p>
    <w:p w14:paraId="09A47248" w14:textId="77777777" w:rsidR="00782136" w:rsidRPr="00782136" w:rsidRDefault="00782136" w:rsidP="00782136">
      <w:pPr>
        <w:numPr>
          <w:ilvl w:val="0"/>
          <w:numId w:val="29"/>
        </w:numPr>
        <w:spacing w:after="0" w:line="240" w:lineRule="auto"/>
        <w:contextualSpacing/>
      </w:pPr>
      <w:r w:rsidRPr="00782136">
        <w:t>No, I will not get a coronavirus vaccine</w:t>
      </w:r>
    </w:p>
    <w:p w14:paraId="04C0E623" w14:textId="77777777" w:rsidR="00782136" w:rsidRPr="00782136" w:rsidRDefault="00782136" w:rsidP="00782136">
      <w:pPr>
        <w:numPr>
          <w:ilvl w:val="0"/>
          <w:numId w:val="31"/>
        </w:numPr>
        <w:spacing w:after="0" w:line="240" w:lineRule="auto"/>
        <w:contextualSpacing/>
      </w:pPr>
      <w:r w:rsidRPr="00782136">
        <w:t>Not sure</w:t>
      </w:r>
    </w:p>
    <w:p w14:paraId="7749861B" w14:textId="77777777" w:rsidR="00782136" w:rsidRPr="00782136" w:rsidRDefault="00782136" w:rsidP="00782136">
      <w:pPr>
        <w:spacing w:after="0" w:line="240" w:lineRule="auto"/>
        <w:contextualSpacing/>
        <w:textAlignment w:val="baseline"/>
      </w:pPr>
    </w:p>
    <w:p w14:paraId="5AAABF41" w14:textId="77777777" w:rsidR="00782136" w:rsidRPr="00782136" w:rsidRDefault="00782136" w:rsidP="00782136">
      <w:pPr>
        <w:spacing w:after="0" w:line="240" w:lineRule="auto"/>
        <w:ind w:left="450"/>
        <w:textAlignment w:val="baseline"/>
        <w:rPr>
          <w:rFonts w:cs="Tahoma"/>
          <w:color w:val="00B0F0"/>
        </w:rPr>
      </w:pPr>
      <w:r w:rsidRPr="00782136">
        <w:rPr>
          <w:rFonts w:cs="Tahoma"/>
          <w:color w:val="00B0F0"/>
        </w:rPr>
        <w:t>CATI RESPONSE OPTIONS:</w:t>
      </w:r>
    </w:p>
    <w:p w14:paraId="63780DC8" w14:textId="77777777" w:rsidR="00782136" w:rsidRPr="00782136" w:rsidRDefault="00782136" w:rsidP="00782136">
      <w:pPr>
        <w:numPr>
          <w:ilvl w:val="0"/>
          <w:numId w:val="30"/>
        </w:numPr>
        <w:spacing w:after="0" w:line="240" w:lineRule="auto"/>
        <w:contextualSpacing/>
      </w:pPr>
      <w:r w:rsidRPr="00782136">
        <w:t>Yes, you will get a coronavirus vaccine as soon as it is available to you</w:t>
      </w:r>
    </w:p>
    <w:p w14:paraId="0FB5A473" w14:textId="77777777" w:rsidR="00782136" w:rsidRPr="00782136" w:rsidRDefault="00782136" w:rsidP="00782136">
      <w:pPr>
        <w:numPr>
          <w:ilvl w:val="0"/>
          <w:numId w:val="30"/>
        </w:numPr>
        <w:spacing w:after="0" w:line="240" w:lineRule="auto"/>
        <w:contextualSpacing/>
      </w:pPr>
      <w:r w:rsidRPr="00782136">
        <w:lastRenderedPageBreak/>
        <w:t>Yes, you will get a coronavirus vaccine, but you will wait until it is proven to be safe and effective</w:t>
      </w:r>
    </w:p>
    <w:p w14:paraId="46728DBE" w14:textId="77777777" w:rsidR="00782136" w:rsidRPr="00782136" w:rsidRDefault="00782136" w:rsidP="00782136">
      <w:pPr>
        <w:numPr>
          <w:ilvl w:val="0"/>
          <w:numId w:val="30"/>
        </w:numPr>
        <w:spacing w:after="0" w:line="240" w:lineRule="auto"/>
        <w:contextualSpacing/>
      </w:pPr>
      <w:r w:rsidRPr="00782136">
        <w:t>No, you will not get a coronavirus vaccine</w:t>
      </w:r>
    </w:p>
    <w:p w14:paraId="33B4942E" w14:textId="77777777" w:rsidR="00782136" w:rsidRPr="00782136" w:rsidRDefault="00782136" w:rsidP="00782136">
      <w:pPr>
        <w:numPr>
          <w:ilvl w:val="0"/>
          <w:numId w:val="32"/>
        </w:numPr>
        <w:spacing w:after="0" w:line="240" w:lineRule="auto"/>
        <w:contextualSpacing/>
      </w:pPr>
      <w:r w:rsidRPr="00782136">
        <w:t>Not sure</w:t>
      </w:r>
    </w:p>
    <w:p w14:paraId="31A5809A" w14:textId="77777777" w:rsidR="00782136" w:rsidRPr="00782136" w:rsidRDefault="00782136" w:rsidP="00782136">
      <w:pPr>
        <w:pBdr>
          <w:bottom w:val="single" w:sz="4" w:space="1" w:color="auto"/>
        </w:pBdr>
        <w:spacing w:after="0" w:line="240" w:lineRule="auto"/>
        <w:contextualSpacing/>
        <w:textAlignment w:val="baseline"/>
      </w:pPr>
    </w:p>
    <w:p w14:paraId="35437042" w14:textId="77777777" w:rsidR="00782136" w:rsidRPr="00782136" w:rsidRDefault="00782136" w:rsidP="00782136">
      <w:pPr>
        <w:spacing w:after="0" w:line="240" w:lineRule="auto"/>
        <w:contextualSpacing/>
        <w:textAlignment w:val="baseline"/>
        <w:rPr>
          <w:color w:val="00B0F0"/>
        </w:rPr>
      </w:pPr>
      <w:r w:rsidRPr="00782136">
        <w:rPr>
          <w:color w:val="00B0F0"/>
        </w:rPr>
        <w:t>[SHOW IF JCOIN12=1</w:t>
      </w:r>
      <w:proofErr w:type="gramStart"/>
      <w:r w:rsidRPr="00782136">
        <w:rPr>
          <w:color w:val="00B0F0"/>
        </w:rPr>
        <w:t>,2</w:t>
      </w:r>
      <w:proofErr w:type="gramEnd"/>
      <w:r w:rsidRPr="00782136">
        <w:rPr>
          <w:color w:val="00B0F0"/>
        </w:rPr>
        <w:t xml:space="preserve"> AND LANGUAGE=EN]</w:t>
      </w:r>
    </w:p>
    <w:p w14:paraId="7736656C" w14:textId="77777777" w:rsidR="00782136" w:rsidRPr="00782136" w:rsidRDefault="00782136" w:rsidP="00782136">
      <w:pPr>
        <w:spacing w:after="0" w:line="240" w:lineRule="auto"/>
        <w:contextualSpacing/>
        <w:textAlignment w:val="baseline"/>
        <w:rPr>
          <w:color w:val="00B0F0"/>
        </w:rPr>
      </w:pPr>
      <w:r w:rsidRPr="00782136">
        <w:rPr>
          <w:color w:val="00B0F0"/>
        </w:rPr>
        <w:t>[GRID, 4</w:t>
      </w:r>
      <w:proofErr w:type="gramStart"/>
      <w:r w:rsidRPr="00782136">
        <w:rPr>
          <w:color w:val="00B0F0"/>
        </w:rPr>
        <w:t>,3</w:t>
      </w:r>
      <w:proofErr w:type="gramEnd"/>
      <w:r w:rsidRPr="00782136">
        <w:rPr>
          <w:color w:val="00B0F0"/>
        </w:rPr>
        <w:t>;  SP]</w:t>
      </w:r>
    </w:p>
    <w:p w14:paraId="7CDDCB14" w14:textId="77777777" w:rsidR="00782136" w:rsidRPr="00782136" w:rsidRDefault="00782136" w:rsidP="00782136">
      <w:pPr>
        <w:spacing w:after="0" w:line="240" w:lineRule="auto"/>
        <w:contextualSpacing/>
        <w:textAlignment w:val="baseline"/>
        <w:rPr>
          <w:color w:val="00B0F0"/>
        </w:rPr>
      </w:pPr>
      <w:r w:rsidRPr="00782136">
        <w:rPr>
          <w:color w:val="00B0F0"/>
        </w:rPr>
        <w:t>JCOIN13.</w:t>
      </w:r>
    </w:p>
    <w:p w14:paraId="63C4BF5D" w14:textId="77777777" w:rsidR="00782136" w:rsidRPr="00782136" w:rsidRDefault="00782136" w:rsidP="00782136">
      <w:pPr>
        <w:spacing w:after="0" w:line="240" w:lineRule="auto"/>
        <w:contextualSpacing/>
        <w:textAlignment w:val="baseline"/>
      </w:pPr>
      <w:r w:rsidRPr="00782136">
        <w:t>Which of the following are reasons you would get a coronavirus vaccine?</w:t>
      </w:r>
    </w:p>
    <w:p w14:paraId="0DEE51CB" w14:textId="77777777" w:rsidR="00782136" w:rsidRPr="00782136" w:rsidRDefault="00782136" w:rsidP="00782136">
      <w:pPr>
        <w:spacing w:after="0" w:line="240" w:lineRule="auto"/>
        <w:ind w:left="450"/>
        <w:textAlignment w:val="baseline"/>
        <w:rPr>
          <w:rFonts w:cs="Tahoma"/>
          <w:color w:val="00B0F0"/>
        </w:rPr>
      </w:pPr>
    </w:p>
    <w:p w14:paraId="0AC487A8" w14:textId="77777777" w:rsidR="00782136" w:rsidRPr="00782136" w:rsidRDefault="00782136" w:rsidP="00782136">
      <w:pPr>
        <w:spacing w:after="0" w:line="240" w:lineRule="auto"/>
        <w:ind w:left="450"/>
        <w:textAlignment w:val="baseline"/>
        <w:rPr>
          <w:rFonts w:cs="Tahoma"/>
          <w:color w:val="00B0F0"/>
        </w:rPr>
      </w:pPr>
      <w:r w:rsidRPr="00782136">
        <w:rPr>
          <w:rFonts w:cs="Tahoma"/>
          <w:color w:val="00B0F0"/>
        </w:rPr>
        <w:t>CAWI GRID ITEMS:</w:t>
      </w:r>
    </w:p>
    <w:p w14:paraId="3094E045" w14:textId="77777777" w:rsidR="00782136" w:rsidRPr="00782136" w:rsidRDefault="00782136" w:rsidP="00782136">
      <w:pPr>
        <w:numPr>
          <w:ilvl w:val="0"/>
          <w:numId w:val="33"/>
        </w:numPr>
        <w:spacing w:after="0" w:line="240" w:lineRule="auto"/>
        <w:contextualSpacing/>
      </w:pPr>
      <w:r w:rsidRPr="00782136">
        <w:t xml:space="preserve">I want to protect my family </w:t>
      </w:r>
    </w:p>
    <w:p w14:paraId="5A6C7F4C" w14:textId="77777777" w:rsidR="00782136" w:rsidRPr="00782136" w:rsidRDefault="00782136" w:rsidP="00782136">
      <w:pPr>
        <w:numPr>
          <w:ilvl w:val="0"/>
          <w:numId w:val="33"/>
        </w:numPr>
        <w:spacing w:after="0" w:line="240" w:lineRule="auto"/>
        <w:contextualSpacing/>
      </w:pPr>
      <w:r w:rsidRPr="00782136">
        <w:t xml:space="preserve">I want to protect my community </w:t>
      </w:r>
    </w:p>
    <w:p w14:paraId="0F5C6459" w14:textId="77777777" w:rsidR="00782136" w:rsidRPr="00782136" w:rsidRDefault="00782136" w:rsidP="00782136">
      <w:pPr>
        <w:numPr>
          <w:ilvl w:val="0"/>
          <w:numId w:val="33"/>
        </w:numPr>
        <w:spacing w:after="0" w:line="240" w:lineRule="auto"/>
        <w:contextualSpacing/>
      </w:pPr>
      <w:r w:rsidRPr="00782136">
        <w:t xml:space="preserve">I want to protect myself </w:t>
      </w:r>
    </w:p>
    <w:p w14:paraId="668266B9" w14:textId="77777777" w:rsidR="00782136" w:rsidRPr="00782136" w:rsidRDefault="00782136" w:rsidP="00782136">
      <w:pPr>
        <w:numPr>
          <w:ilvl w:val="0"/>
          <w:numId w:val="33"/>
        </w:numPr>
        <w:spacing w:after="0" w:line="240" w:lineRule="auto"/>
        <w:contextualSpacing/>
      </w:pPr>
      <w:r w:rsidRPr="00782136">
        <w:t xml:space="preserve">My doctor recommends vaccines </w:t>
      </w:r>
    </w:p>
    <w:p w14:paraId="33ABB07B" w14:textId="77777777" w:rsidR="00782136" w:rsidRPr="00782136" w:rsidRDefault="00782136" w:rsidP="00782136">
      <w:pPr>
        <w:numPr>
          <w:ilvl w:val="0"/>
          <w:numId w:val="33"/>
        </w:numPr>
        <w:spacing w:after="0" w:line="240" w:lineRule="auto"/>
        <w:contextualSpacing/>
      </w:pPr>
      <w:r w:rsidRPr="00782136">
        <w:t xml:space="preserve">Life won’t go back to normal until most people are vaccinated </w:t>
      </w:r>
    </w:p>
    <w:p w14:paraId="5C9E4063" w14:textId="77777777" w:rsidR="00782136" w:rsidRPr="00782136" w:rsidRDefault="00782136" w:rsidP="00782136">
      <w:pPr>
        <w:numPr>
          <w:ilvl w:val="0"/>
          <w:numId w:val="33"/>
        </w:numPr>
        <w:spacing w:after="0" w:line="240" w:lineRule="auto"/>
        <w:contextualSpacing/>
      </w:pPr>
      <w:r w:rsidRPr="00782136">
        <w:t xml:space="preserve">I think the majority of the public will get the vaccine </w:t>
      </w:r>
    </w:p>
    <w:p w14:paraId="3E1910C6" w14:textId="77777777" w:rsidR="00782136" w:rsidRPr="00782136" w:rsidRDefault="00782136" w:rsidP="00782136">
      <w:pPr>
        <w:numPr>
          <w:ilvl w:val="0"/>
          <w:numId w:val="33"/>
        </w:numPr>
        <w:spacing w:after="0" w:line="240" w:lineRule="auto"/>
        <w:contextualSpacing/>
      </w:pPr>
      <w:r w:rsidRPr="00782136">
        <w:t xml:space="preserve">Other </w:t>
      </w:r>
    </w:p>
    <w:p w14:paraId="62A54A9A" w14:textId="77777777" w:rsidR="00782136" w:rsidRPr="00782136" w:rsidRDefault="00782136" w:rsidP="00782136">
      <w:pPr>
        <w:spacing w:after="0" w:line="240" w:lineRule="auto"/>
        <w:contextualSpacing/>
        <w:textAlignment w:val="baseline"/>
      </w:pPr>
    </w:p>
    <w:p w14:paraId="7A2BEB81" w14:textId="77777777" w:rsidR="00782136" w:rsidRPr="00782136" w:rsidRDefault="00782136" w:rsidP="00782136">
      <w:pPr>
        <w:spacing w:after="0" w:line="240" w:lineRule="auto"/>
        <w:ind w:left="450"/>
        <w:textAlignment w:val="baseline"/>
        <w:rPr>
          <w:rFonts w:cs="Tahoma"/>
          <w:color w:val="00B0F0"/>
        </w:rPr>
      </w:pPr>
      <w:r w:rsidRPr="00782136">
        <w:rPr>
          <w:rFonts w:cs="Tahoma"/>
          <w:color w:val="00B0F0"/>
        </w:rPr>
        <w:t>CATI GRID ITEMS:</w:t>
      </w:r>
    </w:p>
    <w:p w14:paraId="01F6B3D8" w14:textId="77777777" w:rsidR="00782136" w:rsidRPr="00782136" w:rsidRDefault="00782136" w:rsidP="00782136">
      <w:pPr>
        <w:numPr>
          <w:ilvl w:val="0"/>
          <w:numId w:val="34"/>
        </w:numPr>
        <w:spacing w:after="0" w:line="240" w:lineRule="auto"/>
        <w:contextualSpacing/>
      </w:pPr>
      <w:r w:rsidRPr="00782136">
        <w:t xml:space="preserve">You want to protect your family </w:t>
      </w:r>
    </w:p>
    <w:p w14:paraId="705E223C" w14:textId="77777777" w:rsidR="00782136" w:rsidRPr="00782136" w:rsidRDefault="00782136" w:rsidP="00782136">
      <w:pPr>
        <w:numPr>
          <w:ilvl w:val="0"/>
          <w:numId w:val="34"/>
        </w:numPr>
        <w:spacing w:after="0" w:line="240" w:lineRule="auto"/>
        <w:contextualSpacing/>
      </w:pPr>
      <w:r w:rsidRPr="00782136">
        <w:t xml:space="preserve">You want to protect your community </w:t>
      </w:r>
    </w:p>
    <w:p w14:paraId="66543D8D" w14:textId="77777777" w:rsidR="00782136" w:rsidRPr="00782136" w:rsidRDefault="00782136" w:rsidP="00782136">
      <w:pPr>
        <w:numPr>
          <w:ilvl w:val="0"/>
          <w:numId w:val="34"/>
        </w:numPr>
        <w:spacing w:after="0" w:line="240" w:lineRule="auto"/>
        <w:contextualSpacing/>
      </w:pPr>
      <w:r w:rsidRPr="00782136">
        <w:t xml:space="preserve">You want to protect yourself </w:t>
      </w:r>
    </w:p>
    <w:p w14:paraId="48CA2E67" w14:textId="77777777" w:rsidR="00782136" w:rsidRPr="00782136" w:rsidRDefault="00782136" w:rsidP="00782136">
      <w:pPr>
        <w:numPr>
          <w:ilvl w:val="0"/>
          <w:numId w:val="34"/>
        </w:numPr>
        <w:spacing w:after="0" w:line="240" w:lineRule="auto"/>
        <w:contextualSpacing/>
      </w:pPr>
      <w:r w:rsidRPr="00782136">
        <w:t xml:space="preserve">Your doctor recommends vaccines </w:t>
      </w:r>
    </w:p>
    <w:p w14:paraId="0F62F9A4" w14:textId="77777777" w:rsidR="00782136" w:rsidRPr="00782136" w:rsidRDefault="00782136" w:rsidP="00782136">
      <w:pPr>
        <w:numPr>
          <w:ilvl w:val="0"/>
          <w:numId w:val="34"/>
        </w:numPr>
        <w:spacing w:after="0" w:line="240" w:lineRule="auto"/>
        <w:contextualSpacing/>
      </w:pPr>
      <w:r w:rsidRPr="00782136">
        <w:t xml:space="preserve">Life won’t go back to normal until most people are vaccinated </w:t>
      </w:r>
    </w:p>
    <w:p w14:paraId="630FC259" w14:textId="77777777" w:rsidR="00782136" w:rsidRPr="00782136" w:rsidRDefault="00782136" w:rsidP="00782136">
      <w:pPr>
        <w:numPr>
          <w:ilvl w:val="0"/>
          <w:numId w:val="34"/>
        </w:numPr>
        <w:spacing w:after="0" w:line="240" w:lineRule="auto"/>
        <w:contextualSpacing/>
      </w:pPr>
      <w:r w:rsidRPr="00782136">
        <w:t xml:space="preserve">You think the majority of the public will get the vaccine </w:t>
      </w:r>
    </w:p>
    <w:p w14:paraId="6E9FABE4" w14:textId="77777777" w:rsidR="00782136" w:rsidRPr="00782136" w:rsidRDefault="00782136" w:rsidP="00782136">
      <w:pPr>
        <w:numPr>
          <w:ilvl w:val="0"/>
          <w:numId w:val="34"/>
        </w:numPr>
        <w:spacing w:after="0" w:line="240" w:lineRule="auto"/>
        <w:contextualSpacing/>
      </w:pPr>
      <w:r w:rsidRPr="00782136">
        <w:t xml:space="preserve">Other </w:t>
      </w:r>
    </w:p>
    <w:p w14:paraId="7E9248AE" w14:textId="77777777" w:rsidR="00782136" w:rsidRPr="00782136" w:rsidRDefault="00782136" w:rsidP="00782136">
      <w:pPr>
        <w:spacing w:after="0" w:line="240" w:lineRule="auto"/>
        <w:ind w:left="360"/>
        <w:textAlignment w:val="baseline"/>
        <w:rPr>
          <w:rFonts w:cs="Tahoma"/>
          <w:color w:val="00B0F0"/>
        </w:rPr>
      </w:pPr>
    </w:p>
    <w:p w14:paraId="4CFB28FB" w14:textId="77777777" w:rsidR="00782136" w:rsidRPr="00782136" w:rsidRDefault="00782136" w:rsidP="00782136">
      <w:pPr>
        <w:spacing w:after="0" w:line="240" w:lineRule="auto"/>
        <w:ind w:left="360"/>
        <w:textAlignment w:val="baseline"/>
      </w:pPr>
      <w:r w:rsidRPr="00782136">
        <w:rPr>
          <w:rFonts w:cs="Tahoma"/>
          <w:color w:val="00B0F0"/>
        </w:rPr>
        <w:t>CAWI RESPONSE OPTIONS:</w:t>
      </w:r>
    </w:p>
    <w:p w14:paraId="5A600311" w14:textId="77777777" w:rsidR="00782136" w:rsidRPr="00782136" w:rsidRDefault="00782136" w:rsidP="00782136">
      <w:pPr>
        <w:numPr>
          <w:ilvl w:val="0"/>
          <w:numId w:val="35"/>
        </w:numPr>
        <w:spacing w:after="0" w:line="240" w:lineRule="auto"/>
        <w:contextualSpacing/>
      </w:pPr>
      <w:r w:rsidRPr="00782136">
        <w:t>No</w:t>
      </w:r>
    </w:p>
    <w:p w14:paraId="306293DF" w14:textId="77777777" w:rsidR="00782136" w:rsidRPr="00782136" w:rsidRDefault="00782136" w:rsidP="00782136">
      <w:pPr>
        <w:numPr>
          <w:ilvl w:val="0"/>
          <w:numId w:val="35"/>
        </w:numPr>
        <w:spacing w:after="0" w:line="240" w:lineRule="auto"/>
        <w:ind w:left="720"/>
        <w:contextualSpacing/>
      </w:pPr>
      <w:r w:rsidRPr="00782136">
        <w:t>Yes</w:t>
      </w:r>
    </w:p>
    <w:p w14:paraId="50CF8CAE" w14:textId="77777777" w:rsidR="00782136" w:rsidRPr="00782136" w:rsidRDefault="00782136" w:rsidP="00782136">
      <w:pPr>
        <w:spacing w:after="0" w:line="240" w:lineRule="auto"/>
        <w:ind w:left="360"/>
        <w:textAlignment w:val="baseline"/>
      </w:pPr>
      <w:r w:rsidRPr="00782136">
        <w:rPr>
          <w:rFonts w:cs="Tahoma"/>
          <w:color w:val="00B0F0"/>
        </w:rPr>
        <w:t>CATI RESPONSE OPTIONS:</w:t>
      </w:r>
    </w:p>
    <w:p w14:paraId="4554D1AB" w14:textId="77777777" w:rsidR="00782136" w:rsidRPr="00782136" w:rsidRDefault="00782136" w:rsidP="00782136">
      <w:pPr>
        <w:numPr>
          <w:ilvl w:val="0"/>
          <w:numId w:val="36"/>
        </w:numPr>
        <w:spacing w:after="0" w:line="240" w:lineRule="auto"/>
        <w:contextualSpacing/>
      </w:pPr>
      <w:r w:rsidRPr="00782136">
        <w:t>NO</w:t>
      </w:r>
    </w:p>
    <w:p w14:paraId="61FC5A85" w14:textId="77777777" w:rsidR="00782136" w:rsidRPr="00782136" w:rsidRDefault="00782136" w:rsidP="00782136">
      <w:pPr>
        <w:numPr>
          <w:ilvl w:val="0"/>
          <w:numId w:val="36"/>
        </w:numPr>
        <w:spacing w:after="0" w:line="240" w:lineRule="auto"/>
        <w:ind w:left="720"/>
        <w:contextualSpacing/>
      </w:pPr>
      <w:r w:rsidRPr="00782136">
        <w:t>YES</w:t>
      </w:r>
    </w:p>
    <w:p w14:paraId="29299282" w14:textId="77777777" w:rsidR="00782136" w:rsidRPr="00782136" w:rsidRDefault="00782136" w:rsidP="00782136">
      <w:pPr>
        <w:pBdr>
          <w:bottom w:val="single" w:sz="4" w:space="1" w:color="auto"/>
        </w:pBdr>
        <w:spacing w:after="0" w:line="240" w:lineRule="auto"/>
        <w:contextualSpacing/>
        <w:textAlignment w:val="baseline"/>
      </w:pPr>
    </w:p>
    <w:p w14:paraId="3AE6582C" w14:textId="77777777" w:rsidR="00782136" w:rsidRPr="00782136" w:rsidRDefault="00782136" w:rsidP="00782136">
      <w:pPr>
        <w:spacing w:after="0" w:line="240" w:lineRule="auto"/>
        <w:contextualSpacing/>
        <w:textAlignment w:val="baseline"/>
        <w:rPr>
          <w:color w:val="00B0F0"/>
        </w:rPr>
      </w:pPr>
      <w:r w:rsidRPr="00782136">
        <w:rPr>
          <w:color w:val="00B0F0"/>
        </w:rPr>
        <w:t>[SHOW IF JCOIN12=3 AND LANGUAGE=EN]</w:t>
      </w:r>
    </w:p>
    <w:p w14:paraId="31D16CBF" w14:textId="77777777" w:rsidR="00782136" w:rsidRPr="00782136" w:rsidRDefault="00782136" w:rsidP="00782136">
      <w:pPr>
        <w:spacing w:after="0" w:line="240" w:lineRule="auto"/>
        <w:contextualSpacing/>
        <w:textAlignment w:val="baseline"/>
        <w:rPr>
          <w:color w:val="00B0F0"/>
        </w:rPr>
      </w:pPr>
      <w:r w:rsidRPr="00782136">
        <w:rPr>
          <w:color w:val="00B0F0"/>
        </w:rPr>
        <w:t>[GRID, 4</w:t>
      </w:r>
      <w:proofErr w:type="gramStart"/>
      <w:r w:rsidRPr="00782136">
        <w:rPr>
          <w:color w:val="00B0F0"/>
        </w:rPr>
        <w:t>,4,3</w:t>
      </w:r>
      <w:proofErr w:type="gramEnd"/>
      <w:r w:rsidRPr="00782136">
        <w:rPr>
          <w:color w:val="00B0F0"/>
        </w:rPr>
        <w:t>;  SP]</w:t>
      </w:r>
    </w:p>
    <w:p w14:paraId="4A45B048" w14:textId="77777777" w:rsidR="00782136" w:rsidRPr="00782136" w:rsidRDefault="00782136" w:rsidP="00782136">
      <w:pPr>
        <w:spacing w:after="0" w:line="240" w:lineRule="auto"/>
        <w:contextualSpacing/>
        <w:textAlignment w:val="baseline"/>
        <w:rPr>
          <w:color w:val="00B0F0"/>
        </w:rPr>
      </w:pPr>
      <w:r w:rsidRPr="00782136">
        <w:rPr>
          <w:color w:val="00B0F0"/>
        </w:rPr>
        <w:t>JCOIN14.</w:t>
      </w:r>
    </w:p>
    <w:p w14:paraId="6E888C46" w14:textId="77777777" w:rsidR="00782136" w:rsidRPr="00782136" w:rsidRDefault="00782136" w:rsidP="00782136">
      <w:pPr>
        <w:spacing w:after="0" w:line="240" w:lineRule="auto"/>
        <w:textAlignment w:val="baseline"/>
        <w:rPr>
          <w:rFonts w:cs="Tahoma"/>
          <w:color w:val="00B0F0"/>
        </w:rPr>
      </w:pPr>
      <w:r w:rsidRPr="00782136">
        <w:t>Which of the following are reasons you would not get a coronavirus vaccine?</w:t>
      </w:r>
    </w:p>
    <w:p w14:paraId="077A5CA2" w14:textId="77777777" w:rsidR="00782136" w:rsidRPr="00782136" w:rsidRDefault="00782136" w:rsidP="00782136">
      <w:pPr>
        <w:spacing w:after="0" w:line="240" w:lineRule="auto"/>
        <w:ind w:left="450"/>
        <w:textAlignment w:val="baseline"/>
        <w:rPr>
          <w:rFonts w:cs="Tahoma"/>
          <w:color w:val="00B0F0"/>
        </w:rPr>
      </w:pPr>
    </w:p>
    <w:p w14:paraId="7C40686C" w14:textId="77777777" w:rsidR="00782136" w:rsidRPr="00782136" w:rsidRDefault="00782136" w:rsidP="00782136">
      <w:pPr>
        <w:spacing w:after="0" w:line="240" w:lineRule="auto"/>
        <w:ind w:left="450"/>
        <w:textAlignment w:val="baseline"/>
        <w:rPr>
          <w:rFonts w:cs="Tahoma"/>
          <w:color w:val="00B0F0"/>
        </w:rPr>
      </w:pPr>
      <w:r w:rsidRPr="00782136">
        <w:rPr>
          <w:rFonts w:cs="Tahoma"/>
          <w:color w:val="00B0F0"/>
        </w:rPr>
        <w:t>CAWI GRID ITEMS:</w:t>
      </w:r>
    </w:p>
    <w:p w14:paraId="4DF2F291" w14:textId="77777777" w:rsidR="00782136" w:rsidRPr="00782136" w:rsidRDefault="00782136" w:rsidP="00782136">
      <w:pPr>
        <w:numPr>
          <w:ilvl w:val="0"/>
          <w:numId w:val="37"/>
        </w:numPr>
        <w:spacing w:after="0" w:line="240" w:lineRule="auto"/>
        <w:contextualSpacing/>
      </w:pPr>
      <w:r w:rsidRPr="00782136">
        <w:t xml:space="preserve">I am allergic to vaccines </w:t>
      </w:r>
    </w:p>
    <w:p w14:paraId="7C507DE9" w14:textId="77777777" w:rsidR="00782136" w:rsidRPr="00782136" w:rsidRDefault="00782136" w:rsidP="00782136">
      <w:pPr>
        <w:numPr>
          <w:ilvl w:val="0"/>
          <w:numId w:val="37"/>
        </w:numPr>
        <w:spacing w:after="0" w:line="240" w:lineRule="auto"/>
        <w:contextualSpacing/>
      </w:pPr>
      <w:r w:rsidRPr="00782136">
        <w:t xml:space="preserve">I don’t like needles </w:t>
      </w:r>
    </w:p>
    <w:p w14:paraId="36FB60A9" w14:textId="77777777" w:rsidR="00782136" w:rsidRPr="00782136" w:rsidRDefault="00782136" w:rsidP="00782136">
      <w:pPr>
        <w:numPr>
          <w:ilvl w:val="0"/>
          <w:numId w:val="37"/>
        </w:numPr>
        <w:spacing w:after="0" w:line="240" w:lineRule="auto"/>
        <w:contextualSpacing/>
      </w:pPr>
      <w:r w:rsidRPr="00782136">
        <w:t xml:space="preserve">I’m not concerned about getting seriously ill from the coronavirus </w:t>
      </w:r>
    </w:p>
    <w:p w14:paraId="64B80789" w14:textId="77777777" w:rsidR="00782136" w:rsidRPr="00782136" w:rsidRDefault="00782136" w:rsidP="00782136">
      <w:pPr>
        <w:numPr>
          <w:ilvl w:val="0"/>
          <w:numId w:val="37"/>
        </w:numPr>
        <w:spacing w:after="0" w:line="240" w:lineRule="auto"/>
        <w:contextualSpacing/>
      </w:pPr>
      <w:r w:rsidRPr="00782136">
        <w:t xml:space="preserve">I won’t have time to get vaccinated </w:t>
      </w:r>
    </w:p>
    <w:p w14:paraId="0306124D" w14:textId="77777777" w:rsidR="00782136" w:rsidRPr="00782136" w:rsidRDefault="00782136" w:rsidP="00782136">
      <w:pPr>
        <w:numPr>
          <w:ilvl w:val="0"/>
          <w:numId w:val="37"/>
        </w:numPr>
        <w:spacing w:after="0" w:line="240" w:lineRule="auto"/>
        <w:contextualSpacing/>
      </w:pPr>
      <w:r w:rsidRPr="00782136">
        <w:t>I would be concerned about getting infected with the coronavirus from the vaccine</w:t>
      </w:r>
    </w:p>
    <w:p w14:paraId="1AF8CD4C" w14:textId="77777777" w:rsidR="00782136" w:rsidRPr="00782136" w:rsidRDefault="00782136" w:rsidP="00782136">
      <w:pPr>
        <w:numPr>
          <w:ilvl w:val="0"/>
          <w:numId w:val="37"/>
        </w:numPr>
        <w:spacing w:after="0" w:line="240" w:lineRule="auto"/>
        <w:contextualSpacing/>
      </w:pPr>
      <w:r w:rsidRPr="00782136">
        <w:t xml:space="preserve">I would be concerned about side effects from the vaccine </w:t>
      </w:r>
    </w:p>
    <w:p w14:paraId="55E88E5D" w14:textId="77777777" w:rsidR="00782136" w:rsidRPr="00782136" w:rsidRDefault="00782136" w:rsidP="00782136">
      <w:pPr>
        <w:numPr>
          <w:ilvl w:val="0"/>
          <w:numId w:val="37"/>
        </w:numPr>
        <w:spacing w:after="0" w:line="240" w:lineRule="auto"/>
        <w:contextualSpacing/>
      </w:pPr>
      <w:r w:rsidRPr="00782136">
        <w:t xml:space="preserve">I don’t think vaccines work very well </w:t>
      </w:r>
    </w:p>
    <w:p w14:paraId="55AA67A4" w14:textId="77777777" w:rsidR="00782136" w:rsidRPr="00782136" w:rsidRDefault="00782136" w:rsidP="00782136">
      <w:pPr>
        <w:numPr>
          <w:ilvl w:val="0"/>
          <w:numId w:val="37"/>
        </w:numPr>
        <w:spacing w:after="0" w:line="240" w:lineRule="auto"/>
        <w:contextualSpacing/>
      </w:pPr>
      <w:r w:rsidRPr="00782136">
        <w:lastRenderedPageBreak/>
        <w:t>Politicians might promote a vaccine to win votes even if it is not fully tested or safe</w:t>
      </w:r>
    </w:p>
    <w:p w14:paraId="0556E0F6" w14:textId="77777777" w:rsidR="00782136" w:rsidRPr="00782136" w:rsidRDefault="00782136" w:rsidP="00782136">
      <w:pPr>
        <w:numPr>
          <w:ilvl w:val="0"/>
          <w:numId w:val="37"/>
        </w:numPr>
        <w:spacing w:after="0" w:line="240" w:lineRule="auto"/>
        <w:contextualSpacing/>
      </w:pPr>
      <w:r w:rsidRPr="00782136">
        <w:t xml:space="preserve">The coronavirus outbreak is not as serious as some people say it is </w:t>
      </w:r>
    </w:p>
    <w:p w14:paraId="710103CC" w14:textId="77777777" w:rsidR="00782136" w:rsidRPr="00782136" w:rsidRDefault="00782136" w:rsidP="00782136">
      <w:pPr>
        <w:numPr>
          <w:ilvl w:val="0"/>
          <w:numId w:val="37"/>
        </w:numPr>
        <w:spacing w:after="0" w:line="240" w:lineRule="auto"/>
        <w:contextualSpacing/>
      </w:pPr>
      <w:r w:rsidRPr="00782136">
        <w:t>I don’t think the majority of the public will get the vaccine</w:t>
      </w:r>
    </w:p>
    <w:p w14:paraId="4EFB9F6C" w14:textId="77777777" w:rsidR="00782136" w:rsidRPr="00782136" w:rsidRDefault="00782136" w:rsidP="00782136">
      <w:pPr>
        <w:numPr>
          <w:ilvl w:val="0"/>
          <w:numId w:val="37"/>
        </w:numPr>
        <w:spacing w:after="0" w:line="240" w:lineRule="auto"/>
        <w:contextualSpacing/>
      </w:pPr>
      <w:r w:rsidRPr="00782136">
        <w:t xml:space="preserve">Other </w:t>
      </w:r>
    </w:p>
    <w:p w14:paraId="261FC4E2" w14:textId="77777777" w:rsidR="00782136" w:rsidRPr="00782136" w:rsidRDefault="00782136" w:rsidP="00782136">
      <w:pPr>
        <w:spacing w:after="0" w:line="240" w:lineRule="auto"/>
        <w:contextualSpacing/>
        <w:textAlignment w:val="baseline"/>
        <w:rPr>
          <w:b/>
          <w:color w:val="00B0F0"/>
        </w:rPr>
      </w:pPr>
    </w:p>
    <w:p w14:paraId="2BD0D2FE" w14:textId="77777777" w:rsidR="00782136" w:rsidRPr="00782136" w:rsidRDefault="00782136" w:rsidP="00782136">
      <w:pPr>
        <w:spacing w:after="0" w:line="240" w:lineRule="auto"/>
        <w:ind w:left="450"/>
        <w:textAlignment w:val="baseline"/>
        <w:rPr>
          <w:rFonts w:cs="Tahoma"/>
          <w:color w:val="00B0F0"/>
        </w:rPr>
      </w:pPr>
      <w:r w:rsidRPr="00782136">
        <w:rPr>
          <w:rFonts w:cs="Tahoma"/>
          <w:color w:val="00B0F0"/>
        </w:rPr>
        <w:t>CATI GRID ITEMS:</w:t>
      </w:r>
    </w:p>
    <w:p w14:paraId="053B194B" w14:textId="77777777" w:rsidR="00782136" w:rsidRPr="00782136" w:rsidRDefault="00782136" w:rsidP="00782136">
      <w:pPr>
        <w:numPr>
          <w:ilvl w:val="0"/>
          <w:numId w:val="38"/>
        </w:numPr>
        <w:spacing w:after="0" w:line="240" w:lineRule="auto"/>
        <w:contextualSpacing/>
      </w:pPr>
      <w:r w:rsidRPr="00782136">
        <w:t xml:space="preserve">You are allergic to vaccines </w:t>
      </w:r>
    </w:p>
    <w:p w14:paraId="4745FC81" w14:textId="77777777" w:rsidR="00782136" w:rsidRPr="00782136" w:rsidRDefault="00782136" w:rsidP="00782136">
      <w:pPr>
        <w:numPr>
          <w:ilvl w:val="0"/>
          <w:numId w:val="38"/>
        </w:numPr>
        <w:spacing w:after="0" w:line="240" w:lineRule="auto"/>
        <w:contextualSpacing/>
      </w:pPr>
      <w:r w:rsidRPr="00782136">
        <w:t xml:space="preserve">You don’t like needles </w:t>
      </w:r>
    </w:p>
    <w:p w14:paraId="62F4CBC9" w14:textId="77777777" w:rsidR="00782136" w:rsidRPr="00782136" w:rsidRDefault="00782136" w:rsidP="00782136">
      <w:pPr>
        <w:numPr>
          <w:ilvl w:val="0"/>
          <w:numId w:val="38"/>
        </w:numPr>
        <w:spacing w:after="0" w:line="240" w:lineRule="auto"/>
        <w:contextualSpacing/>
      </w:pPr>
      <w:r w:rsidRPr="00782136">
        <w:t xml:space="preserve">You’re not concerned about getting seriously ill from the coronavirus </w:t>
      </w:r>
    </w:p>
    <w:p w14:paraId="643ABF93" w14:textId="77777777" w:rsidR="00782136" w:rsidRPr="00782136" w:rsidRDefault="00782136" w:rsidP="00782136">
      <w:pPr>
        <w:numPr>
          <w:ilvl w:val="0"/>
          <w:numId w:val="38"/>
        </w:numPr>
        <w:spacing w:after="0" w:line="240" w:lineRule="auto"/>
        <w:contextualSpacing/>
      </w:pPr>
      <w:r w:rsidRPr="00782136">
        <w:t xml:space="preserve">You won’t have time to get vaccinated </w:t>
      </w:r>
    </w:p>
    <w:p w14:paraId="3CD45746" w14:textId="77777777" w:rsidR="00782136" w:rsidRPr="00782136" w:rsidRDefault="00782136" w:rsidP="00782136">
      <w:pPr>
        <w:numPr>
          <w:ilvl w:val="0"/>
          <w:numId w:val="38"/>
        </w:numPr>
        <w:spacing w:after="0" w:line="240" w:lineRule="auto"/>
        <w:contextualSpacing/>
      </w:pPr>
      <w:r w:rsidRPr="00782136">
        <w:t>You would be concerned about getting infected with the coronavirus from the vaccine</w:t>
      </w:r>
    </w:p>
    <w:p w14:paraId="3924EF59" w14:textId="77777777" w:rsidR="00782136" w:rsidRPr="00782136" w:rsidRDefault="00782136" w:rsidP="00782136">
      <w:pPr>
        <w:numPr>
          <w:ilvl w:val="0"/>
          <w:numId w:val="38"/>
        </w:numPr>
        <w:spacing w:after="0" w:line="240" w:lineRule="auto"/>
        <w:contextualSpacing/>
      </w:pPr>
      <w:r w:rsidRPr="00782136">
        <w:t xml:space="preserve">You would be concerned about side effects from the vaccine </w:t>
      </w:r>
    </w:p>
    <w:p w14:paraId="58FEF7C8" w14:textId="77777777" w:rsidR="00782136" w:rsidRPr="00782136" w:rsidRDefault="00782136" w:rsidP="00782136">
      <w:pPr>
        <w:numPr>
          <w:ilvl w:val="0"/>
          <w:numId w:val="38"/>
        </w:numPr>
        <w:spacing w:after="0" w:line="240" w:lineRule="auto"/>
        <w:contextualSpacing/>
      </w:pPr>
      <w:r w:rsidRPr="00782136">
        <w:t xml:space="preserve">You don’t think vaccines work very well </w:t>
      </w:r>
    </w:p>
    <w:p w14:paraId="48749450" w14:textId="77777777" w:rsidR="00782136" w:rsidRPr="00782136" w:rsidRDefault="00782136" w:rsidP="00782136">
      <w:pPr>
        <w:numPr>
          <w:ilvl w:val="0"/>
          <w:numId w:val="38"/>
        </w:numPr>
        <w:spacing w:after="0" w:line="240" w:lineRule="auto"/>
        <w:contextualSpacing/>
      </w:pPr>
      <w:r w:rsidRPr="00782136">
        <w:t>Politicians might promote a vaccine to win votes even if it is not fully tested or safe</w:t>
      </w:r>
    </w:p>
    <w:p w14:paraId="3B6AA70A" w14:textId="77777777" w:rsidR="00782136" w:rsidRPr="00782136" w:rsidRDefault="00782136" w:rsidP="00782136">
      <w:pPr>
        <w:numPr>
          <w:ilvl w:val="0"/>
          <w:numId w:val="38"/>
        </w:numPr>
        <w:spacing w:after="0" w:line="240" w:lineRule="auto"/>
        <w:contextualSpacing/>
      </w:pPr>
      <w:r w:rsidRPr="00782136">
        <w:t xml:space="preserve">The coronavirus outbreak is not as serious as some people say it is </w:t>
      </w:r>
    </w:p>
    <w:p w14:paraId="05970CA5" w14:textId="77777777" w:rsidR="00782136" w:rsidRPr="00782136" w:rsidRDefault="00782136" w:rsidP="00782136">
      <w:pPr>
        <w:numPr>
          <w:ilvl w:val="0"/>
          <w:numId w:val="38"/>
        </w:numPr>
        <w:spacing w:after="0" w:line="240" w:lineRule="auto"/>
        <w:contextualSpacing/>
      </w:pPr>
      <w:r w:rsidRPr="00782136">
        <w:t>You don’t think the majority of the public will get the vaccine</w:t>
      </w:r>
    </w:p>
    <w:p w14:paraId="0ECCB989" w14:textId="77777777" w:rsidR="00782136" w:rsidRPr="00782136" w:rsidRDefault="00782136" w:rsidP="00782136">
      <w:pPr>
        <w:numPr>
          <w:ilvl w:val="0"/>
          <w:numId w:val="38"/>
        </w:numPr>
        <w:spacing w:after="0" w:line="240" w:lineRule="auto"/>
        <w:contextualSpacing/>
      </w:pPr>
      <w:r w:rsidRPr="00782136">
        <w:t xml:space="preserve">Other </w:t>
      </w:r>
    </w:p>
    <w:p w14:paraId="5EF67AF5" w14:textId="77777777" w:rsidR="00782136" w:rsidRPr="00782136" w:rsidRDefault="00782136" w:rsidP="00782136">
      <w:pPr>
        <w:spacing w:after="0" w:line="240" w:lineRule="auto"/>
        <w:contextualSpacing/>
        <w:textAlignment w:val="baseline"/>
        <w:rPr>
          <w:b/>
          <w:color w:val="00B0F0"/>
        </w:rPr>
      </w:pPr>
    </w:p>
    <w:p w14:paraId="30D80011" w14:textId="77777777" w:rsidR="00782136" w:rsidRPr="00782136" w:rsidRDefault="00782136" w:rsidP="00782136">
      <w:pPr>
        <w:spacing w:after="0" w:line="240" w:lineRule="auto"/>
        <w:ind w:left="360"/>
        <w:textAlignment w:val="baseline"/>
      </w:pPr>
      <w:r w:rsidRPr="00782136">
        <w:rPr>
          <w:rFonts w:cs="Tahoma"/>
          <w:color w:val="00B0F0"/>
        </w:rPr>
        <w:t>CAWI RESPONSE OPTIONS:</w:t>
      </w:r>
    </w:p>
    <w:p w14:paraId="698757B4" w14:textId="77777777" w:rsidR="00782136" w:rsidRPr="00782136" w:rsidRDefault="00782136" w:rsidP="00782136">
      <w:pPr>
        <w:numPr>
          <w:ilvl w:val="0"/>
          <w:numId w:val="39"/>
        </w:numPr>
        <w:spacing w:after="0" w:line="240" w:lineRule="auto"/>
        <w:contextualSpacing/>
      </w:pPr>
      <w:r w:rsidRPr="00782136">
        <w:t>No</w:t>
      </w:r>
    </w:p>
    <w:p w14:paraId="083C71D4" w14:textId="77777777" w:rsidR="00782136" w:rsidRPr="00782136" w:rsidRDefault="00782136" w:rsidP="00782136">
      <w:pPr>
        <w:numPr>
          <w:ilvl w:val="0"/>
          <w:numId w:val="39"/>
        </w:numPr>
        <w:spacing w:after="0" w:line="240" w:lineRule="auto"/>
        <w:ind w:left="720"/>
        <w:contextualSpacing/>
      </w:pPr>
      <w:r w:rsidRPr="00782136">
        <w:t>Yes</w:t>
      </w:r>
    </w:p>
    <w:p w14:paraId="11E798E7" w14:textId="77777777" w:rsidR="00782136" w:rsidRPr="00782136" w:rsidRDefault="00782136" w:rsidP="00782136">
      <w:pPr>
        <w:spacing w:after="0" w:line="240" w:lineRule="auto"/>
        <w:ind w:left="360"/>
        <w:textAlignment w:val="baseline"/>
      </w:pPr>
      <w:r w:rsidRPr="00782136">
        <w:rPr>
          <w:rFonts w:cs="Tahoma"/>
          <w:color w:val="00B0F0"/>
        </w:rPr>
        <w:t>CATI RESPONSE OPTIONS:</w:t>
      </w:r>
    </w:p>
    <w:p w14:paraId="7CE182F2" w14:textId="77777777" w:rsidR="00782136" w:rsidRPr="00782136" w:rsidRDefault="00782136" w:rsidP="00782136">
      <w:pPr>
        <w:numPr>
          <w:ilvl w:val="0"/>
          <w:numId w:val="40"/>
        </w:numPr>
        <w:spacing w:after="0" w:line="240" w:lineRule="auto"/>
        <w:contextualSpacing/>
      </w:pPr>
      <w:r w:rsidRPr="00782136">
        <w:t>NO</w:t>
      </w:r>
    </w:p>
    <w:p w14:paraId="7269847C" w14:textId="77777777" w:rsidR="00782136" w:rsidRPr="00782136" w:rsidRDefault="00782136" w:rsidP="00782136">
      <w:pPr>
        <w:numPr>
          <w:ilvl w:val="0"/>
          <w:numId w:val="40"/>
        </w:numPr>
        <w:spacing w:after="0" w:line="240" w:lineRule="auto"/>
        <w:ind w:left="720"/>
        <w:contextualSpacing/>
      </w:pPr>
      <w:r w:rsidRPr="00782136">
        <w:t>YES</w:t>
      </w:r>
    </w:p>
    <w:p w14:paraId="550C6B94" w14:textId="77777777" w:rsidR="00782136" w:rsidRPr="00782136" w:rsidRDefault="00782136" w:rsidP="00782136">
      <w:pPr>
        <w:pBdr>
          <w:bottom w:val="single" w:sz="4" w:space="1" w:color="auto"/>
        </w:pBdr>
        <w:spacing w:after="0" w:line="240" w:lineRule="auto"/>
        <w:contextualSpacing/>
        <w:textAlignment w:val="baseline"/>
        <w:rPr>
          <w:color w:val="00B050"/>
          <w:sz w:val="24"/>
        </w:rPr>
      </w:pPr>
    </w:p>
    <w:p w14:paraId="5887E135" w14:textId="77777777" w:rsidR="00782136" w:rsidRPr="00782136" w:rsidRDefault="00782136" w:rsidP="00782136">
      <w:pPr>
        <w:spacing w:after="0" w:line="240" w:lineRule="auto"/>
        <w:contextualSpacing/>
        <w:textAlignment w:val="baseline"/>
        <w:rPr>
          <w:color w:val="00B0F0"/>
        </w:rPr>
      </w:pPr>
      <w:r w:rsidRPr="00782136">
        <w:rPr>
          <w:color w:val="00B0F0"/>
        </w:rPr>
        <w:t>[SHOW IF JCOIN12=3 AND LANGUAGE=EN]</w:t>
      </w:r>
    </w:p>
    <w:p w14:paraId="6FD7A34A" w14:textId="77777777" w:rsidR="00782136" w:rsidRPr="00782136" w:rsidRDefault="00782136" w:rsidP="00782136">
      <w:pPr>
        <w:spacing w:after="0" w:line="240" w:lineRule="auto"/>
        <w:contextualSpacing/>
        <w:textAlignment w:val="baseline"/>
        <w:rPr>
          <w:color w:val="00B0F0"/>
        </w:rPr>
      </w:pPr>
      <w:r w:rsidRPr="00782136">
        <w:rPr>
          <w:color w:val="00B0F0"/>
        </w:rPr>
        <w:t>[GRID, 3</w:t>
      </w:r>
      <w:proofErr w:type="gramStart"/>
      <w:r w:rsidRPr="00782136">
        <w:rPr>
          <w:color w:val="00B0F0"/>
        </w:rPr>
        <w:t>,3</w:t>
      </w:r>
      <w:proofErr w:type="gramEnd"/>
      <w:r w:rsidRPr="00782136">
        <w:rPr>
          <w:color w:val="00B0F0"/>
        </w:rPr>
        <w:t>;  SP]</w:t>
      </w:r>
    </w:p>
    <w:p w14:paraId="3EA04372" w14:textId="77777777" w:rsidR="00782136" w:rsidRPr="00782136" w:rsidRDefault="00782136" w:rsidP="00782136">
      <w:pPr>
        <w:spacing w:after="0" w:line="240" w:lineRule="auto"/>
        <w:contextualSpacing/>
        <w:textAlignment w:val="baseline"/>
        <w:rPr>
          <w:color w:val="00B0F0"/>
        </w:rPr>
      </w:pPr>
      <w:r w:rsidRPr="00782136">
        <w:rPr>
          <w:color w:val="00B0F0"/>
        </w:rPr>
        <w:t>JCOIN14b.</w:t>
      </w:r>
    </w:p>
    <w:p w14:paraId="2548461B" w14:textId="77777777" w:rsidR="00782136" w:rsidRPr="00782136" w:rsidRDefault="00782136" w:rsidP="00782136">
      <w:pPr>
        <w:spacing w:after="0" w:line="240" w:lineRule="auto"/>
        <w:contextualSpacing/>
        <w:textAlignment w:val="baseline"/>
      </w:pPr>
      <w:r w:rsidRPr="00782136">
        <w:t xml:space="preserve">Which of the </w:t>
      </w:r>
      <w:proofErr w:type="gramStart"/>
      <w:r w:rsidRPr="00782136">
        <w:t>following  reasons</w:t>
      </w:r>
      <w:proofErr w:type="gramEnd"/>
      <w:r w:rsidRPr="00782136">
        <w:t xml:space="preserve"> would make you reconsider getting the coronavirus vaccine?</w:t>
      </w:r>
    </w:p>
    <w:p w14:paraId="60B63D8B" w14:textId="77777777" w:rsidR="00782136" w:rsidRPr="00782136" w:rsidRDefault="00782136" w:rsidP="00782136">
      <w:pPr>
        <w:spacing w:after="0" w:line="240" w:lineRule="auto"/>
        <w:contextualSpacing/>
        <w:textAlignment w:val="baseline"/>
        <w:rPr>
          <w:color w:val="00B0F0"/>
        </w:rPr>
      </w:pPr>
    </w:p>
    <w:p w14:paraId="4A63DF21" w14:textId="77777777" w:rsidR="00782136" w:rsidRPr="00782136" w:rsidRDefault="00782136" w:rsidP="00782136">
      <w:pPr>
        <w:spacing w:after="0" w:line="240" w:lineRule="auto"/>
        <w:ind w:left="450"/>
        <w:textAlignment w:val="baseline"/>
        <w:rPr>
          <w:rFonts w:cs="Tahoma"/>
          <w:color w:val="00B0F0"/>
        </w:rPr>
      </w:pPr>
      <w:r w:rsidRPr="00782136">
        <w:rPr>
          <w:rFonts w:cs="Tahoma"/>
          <w:color w:val="00B0F0"/>
        </w:rPr>
        <w:t>CAWI GRID ITEMS:</w:t>
      </w:r>
    </w:p>
    <w:p w14:paraId="7473C276" w14:textId="77777777" w:rsidR="00782136" w:rsidRPr="00782136" w:rsidRDefault="00782136" w:rsidP="00782136">
      <w:pPr>
        <w:numPr>
          <w:ilvl w:val="0"/>
          <w:numId w:val="51"/>
        </w:numPr>
        <w:spacing w:after="0" w:line="240" w:lineRule="auto"/>
        <w:ind w:left="720"/>
        <w:contextualSpacing/>
      </w:pPr>
      <w:r w:rsidRPr="00782136">
        <w:t>Famous people I trust get the coronavirus vaccine</w:t>
      </w:r>
    </w:p>
    <w:p w14:paraId="17F82207" w14:textId="77777777" w:rsidR="00782136" w:rsidRPr="00782136" w:rsidRDefault="00782136" w:rsidP="00782136">
      <w:pPr>
        <w:numPr>
          <w:ilvl w:val="0"/>
          <w:numId w:val="51"/>
        </w:numPr>
        <w:spacing w:after="0" w:line="240" w:lineRule="auto"/>
        <w:ind w:left="720"/>
        <w:contextualSpacing/>
      </w:pPr>
      <w:r w:rsidRPr="00782136">
        <w:t>Close friends get the coronavirus vaccine</w:t>
      </w:r>
    </w:p>
    <w:p w14:paraId="253E3572" w14:textId="77777777" w:rsidR="00782136" w:rsidRPr="00782136" w:rsidRDefault="00782136" w:rsidP="00782136">
      <w:pPr>
        <w:numPr>
          <w:ilvl w:val="0"/>
          <w:numId w:val="51"/>
        </w:numPr>
        <w:spacing w:after="0" w:line="240" w:lineRule="auto"/>
        <w:ind w:left="720"/>
        <w:contextualSpacing/>
      </w:pPr>
      <w:r w:rsidRPr="00782136">
        <w:t>The majority of the public gets the vaccine</w:t>
      </w:r>
    </w:p>
    <w:p w14:paraId="5E951427" w14:textId="77777777" w:rsidR="00782136" w:rsidRPr="00782136" w:rsidRDefault="00782136" w:rsidP="00782136">
      <w:pPr>
        <w:numPr>
          <w:ilvl w:val="0"/>
          <w:numId w:val="51"/>
        </w:numPr>
        <w:spacing w:after="0" w:line="240" w:lineRule="auto"/>
        <w:ind w:left="720"/>
        <w:contextualSpacing/>
      </w:pPr>
      <w:r w:rsidRPr="00782136">
        <w:t>The vaccine is free</w:t>
      </w:r>
    </w:p>
    <w:p w14:paraId="18330FC9" w14:textId="77777777" w:rsidR="00782136" w:rsidRPr="00782136" w:rsidRDefault="00782136" w:rsidP="00782136">
      <w:pPr>
        <w:numPr>
          <w:ilvl w:val="0"/>
          <w:numId w:val="51"/>
        </w:numPr>
        <w:spacing w:after="0" w:line="240" w:lineRule="auto"/>
        <w:ind w:left="720"/>
        <w:contextualSpacing/>
      </w:pPr>
      <w:r w:rsidRPr="00782136">
        <w:t>My doctor recommends that I get the vaccine</w:t>
      </w:r>
    </w:p>
    <w:p w14:paraId="79F14FE8" w14:textId="77777777" w:rsidR="00782136" w:rsidRPr="00782136" w:rsidRDefault="00782136" w:rsidP="00782136">
      <w:pPr>
        <w:numPr>
          <w:ilvl w:val="0"/>
          <w:numId w:val="51"/>
        </w:numPr>
        <w:spacing w:after="0" w:line="240" w:lineRule="auto"/>
        <w:ind w:left="720"/>
        <w:contextualSpacing/>
      </w:pPr>
      <w:r w:rsidRPr="00782136">
        <w:t>There is nothing that would make me get the vaccine</w:t>
      </w:r>
    </w:p>
    <w:p w14:paraId="399378D5" w14:textId="77777777" w:rsidR="00782136" w:rsidRPr="00782136" w:rsidRDefault="00782136" w:rsidP="00782136">
      <w:pPr>
        <w:spacing w:after="0" w:line="240" w:lineRule="auto"/>
        <w:contextualSpacing/>
        <w:textAlignment w:val="baseline"/>
        <w:rPr>
          <w:color w:val="00B0F0"/>
        </w:rPr>
      </w:pPr>
    </w:p>
    <w:p w14:paraId="698F5F77" w14:textId="77777777" w:rsidR="00782136" w:rsidRPr="00782136" w:rsidRDefault="00782136" w:rsidP="00782136">
      <w:pPr>
        <w:spacing w:after="0" w:line="240" w:lineRule="auto"/>
        <w:ind w:left="450"/>
        <w:textAlignment w:val="baseline"/>
        <w:rPr>
          <w:rFonts w:cs="Tahoma"/>
          <w:color w:val="00B0F0"/>
        </w:rPr>
      </w:pPr>
      <w:r w:rsidRPr="00782136">
        <w:rPr>
          <w:rFonts w:cs="Tahoma"/>
          <w:color w:val="00B0F0"/>
        </w:rPr>
        <w:t>CAWI GRID ITEMS:</w:t>
      </w:r>
    </w:p>
    <w:p w14:paraId="3C4E3B23" w14:textId="77777777" w:rsidR="00782136" w:rsidRPr="00782136" w:rsidRDefault="00782136" w:rsidP="00782136">
      <w:pPr>
        <w:numPr>
          <w:ilvl w:val="0"/>
          <w:numId w:val="52"/>
        </w:numPr>
        <w:spacing w:after="0" w:line="240" w:lineRule="auto"/>
        <w:ind w:left="720"/>
        <w:contextualSpacing/>
      </w:pPr>
      <w:r w:rsidRPr="00782136">
        <w:t>Famous people you trust get the coronavirus vaccine</w:t>
      </w:r>
    </w:p>
    <w:p w14:paraId="203F7E91" w14:textId="77777777" w:rsidR="00782136" w:rsidRPr="00782136" w:rsidRDefault="00782136" w:rsidP="00782136">
      <w:pPr>
        <w:numPr>
          <w:ilvl w:val="0"/>
          <w:numId w:val="52"/>
        </w:numPr>
        <w:spacing w:after="0" w:line="240" w:lineRule="auto"/>
        <w:ind w:left="720"/>
        <w:contextualSpacing/>
      </w:pPr>
      <w:r w:rsidRPr="00782136">
        <w:t>Close friends get the coronavirus vaccine</w:t>
      </w:r>
    </w:p>
    <w:p w14:paraId="3EE733C7" w14:textId="77777777" w:rsidR="00782136" w:rsidRPr="00782136" w:rsidRDefault="00782136" w:rsidP="00782136">
      <w:pPr>
        <w:numPr>
          <w:ilvl w:val="0"/>
          <w:numId w:val="52"/>
        </w:numPr>
        <w:spacing w:after="0" w:line="240" w:lineRule="auto"/>
        <w:ind w:left="720"/>
        <w:contextualSpacing/>
      </w:pPr>
      <w:r w:rsidRPr="00782136">
        <w:t>The majority of the public gets the vaccine</w:t>
      </w:r>
    </w:p>
    <w:p w14:paraId="46BA2E7D" w14:textId="77777777" w:rsidR="00782136" w:rsidRPr="00782136" w:rsidRDefault="00782136" w:rsidP="00782136">
      <w:pPr>
        <w:numPr>
          <w:ilvl w:val="0"/>
          <w:numId w:val="52"/>
        </w:numPr>
        <w:spacing w:after="0" w:line="240" w:lineRule="auto"/>
        <w:ind w:left="720"/>
        <w:contextualSpacing/>
      </w:pPr>
      <w:r w:rsidRPr="00782136">
        <w:t>The vaccine is free</w:t>
      </w:r>
    </w:p>
    <w:p w14:paraId="6F96390A" w14:textId="77777777" w:rsidR="00782136" w:rsidRPr="00782136" w:rsidRDefault="00782136" w:rsidP="00782136">
      <w:pPr>
        <w:numPr>
          <w:ilvl w:val="0"/>
          <w:numId w:val="52"/>
        </w:numPr>
        <w:spacing w:after="0" w:line="240" w:lineRule="auto"/>
        <w:ind w:left="720"/>
        <w:contextualSpacing/>
      </w:pPr>
      <w:r w:rsidRPr="00782136">
        <w:t>Your doctor recommends that you get the vaccine</w:t>
      </w:r>
    </w:p>
    <w:p w14:paraId="71172758" w14:textId="77777777" w:rsidR="00782136" w:rsidRPr="00782136" w:rsidRDefault="00782136" w:rsidP="00782136">
      <w:pPr>
        <w:numPr>
          <w:ilvl w:val="0"/>
          <w:numId w:val="52"/>
        </w:numPr>
        <w:spacing w:after="0" w:line="240" w:lineRule="auto"/>
        <w:ind w:left="720"/>
        <w:contextualSpacing/>
      </w:pPr>
      <w:r w:rsidRPr="00782136">
        <w:t>There is nothing that would make you get the vaccine</w:t>
      </w:r>
    </w:p>
    <w:p w14:paraId="204D5EC5" w14:textId="77777777" w:rsidR="00782136" w:rsidRPr="00782136" w:rsidRDefault="00782136" w:rsidP="00782136">
      <w:pPr>
        <w:spacing w:after="0" w:line="240" w:lineRule="auto"/>
        <w:contextualSpacing/>
        <w:textAlignment w:val="baseline"/>
        <w:rPr>
          <w:color w:val="00B0F0"/>
        </w:rPr>
      </w:pPr>
    </w:p>
    <w:p w14:paraId="53397286" w14:textId="77777777" w:rsidR="00782136" w:rsidRPr="00782136" w:rsidRDefault="00782136" w:rsidP="00782136">
      <w:pPr>
        <w:spacing w:after="0" w:line="240" w:lineRule="auto"/>
        <w:ind w:left="360"/>
        <w:textAlignment w:val="baseline"/>
      </w:pPr>
      <w:r w:rsidRPr="00782136">
        <w:rPr>
          <w:rFonts w:cs="Tahoma"/>
          <w:color w:val="00B0F0"/>
        </w:rPr>
        <w:t>CAWI RESPONSE OPTIONS:</w:t>
      </w:r>
    </w:p>
    <w:p w14:paraId="5DEB590B" w14:textId="77777777" w:rsidR="00782136" w:rsidRPr="00782136" w:rsidRDefault="00782136" w:rsidP="00782136">
      <w:pPr>
        <w:numPr>
          <w:ilvl w:val="0"/>
          <w:numId w:val="53"/>
        </w:numPr>
        <w:spacing w:after="0" w:line="240" w:lineRule="auto"/>
        <w:contextualSpacing/>
      </w:pPr>
      <w:r w:rsidRPr="00782136">
        <w:t>No</w:t>
      </w:r>
    </w:p>
    <w:p w14:paraId="28C3D716" w14:textId="77777777" w:rsidR="00782136" w:rsidRPr="00782136" w:rsidRDefault="00782136" w:rsidP="00782136">
      <w:pPr>
        <w:numPr>
          <w:ilvl w:val="0"/>
          <w:numId w:val="53"/>
        </w:numPr>
        <w:spacing w:after="0" w:line="240" w:lineRule="auto"/>
        <w:ind w:left="720"/>
        <w:contextualSpacing/>
      </w:pPr>
      <w:r w:rsidRPr="00782136">
        <w:lastRenderedPageBreak/>
        <w:t>Yes</w:t>
      </w:r>
    </w:p>
    <w:p w14:paraId="7C1F2388" w14:textId="77777777" w:rsidR="00782136" w:rsidRPr="00782136" w:rsidRDefault="00782136" w:rsidP="00782136">
      <w:pPr>
        <w:spacing w:after="0" w:line="240" w:lineRule="auto"/>
        <w:ind w:left="360"/>
        <w:textAlignment w:val="baseline"/>
      </w:pPr>
      <w:r w:rsidRPr="00782136">
        <w:rPr>
          <w:rFonts w:cs="Tahoma"/>
          <w:color w:val="00B0F0"/>
        </w:rPr>
        <w:t>CATI RESPONSE OPTIONS:</w:t>
      </w:r>
    </w:p>
    <w:p w14:paraId="51A30F9E" w14:textId="77777777" w:rsidR="00782136" w:rsidRPr="00782136" w:rsidRDefault="00782136" w:rsidP="00782136">
      <w:pPr>
        <w:numPr>
          <w:ilvl w:val="0"/>
          <w:numId w:val="54"/>
        </w:numPr>
        <w:spacing w:after="0" w:line="240" w:lineRule="auto"/>
        <w:contextualSpacing/>
      </w:pPr>
      <w:r w:rsidRPr="00782136">
        <w:t>NO</w:t>
      </w:r>
    </w:p>
    <w:p w14:paraId="779AF9EF" w14:textId="77777777" w:rsidR="00782136" w:rsidRPr="00782136" w:rsidRDefault="00782136" w:rsidP="00782136">
      <w:pPr>
        <w:numPr>
          <w:ilvl w:val="0"/>
          <w:numId w:val="54"/>
        </w:numPr>
        <w:spacing w:after="0" w:line="240" w:lineRule="auto"/>
        <w:ind w:left="720"/>
        <w:contextualSpacing/>
      </w:pPr>
      <w:r w:rsidRPr="00782136">
        <w:t>YES</w:t>
      </w:r>
    </w:p>
    <w:p w14:paraId="0F73485A" w14:textId="77777777" w:rsidR="00782136" w:rsidRPr="00782136" w:rsidRDefault="00782136" w:rsidP="00782136">
      <w:pPr>
        <w:pBdr>
          <w:bottom w:val="single" w:sz="4" w:space="1" w:color="auto"/>
        </w:pBdr>
        <w:spacing w:after="0" w:line="240" w:lineRule="auto"/>
        <w:contextualSpacing/>
        <w:textAlignment w:val="baseline"/>
        <w:rPr>
          <w:color w:val="00B0F0"/>
        </w:rPr>
      </w:pPr>
    </w:p>
    <w:p w14:paraId="54AB685B" w14:textId="77777777" w:rsidR="00782136" w:rsidRPr="00782136" w:rsidRDefault="00782136" w:rsidP="00782136">
      <w:pPr>
        <w:spacing w:after="0" w:line="240" w:lineRule="auto"/>
        <w:contextualSpacing/>
        <w:textAlignment w:val="baseline"/>
        <w:rPr>
          <w:color w:val="00B0F0"/>
        </w:rPr>
      </w:pPr>
    </w:p>
    <w:p w14:paraId="4ECF45B9" w14:textId="77777777" w:rsidR="00782136" w:rsidRPr="00782136" w:rsidRDefault="00782136" w:rsidP="00782136">
      <w:pPr>
        <w:spacing w:after="0" w:line="240" w:lineRule="auto"/>
        <w:contextualSpacing/>
        <w:textAlignment w:val="baseline"/>
        <w:rPr>
          <w:color w:val="00B0F0"/>
        </w:rPr>
      </w:pPr>
      <w:r w:rsidRPr="00782136">
        <w:rPr>
          <w:color w:val="00B0F0"/>
        </w:rPr>
        <w:t>[SHOW IF LANGUAGE=EN]</w:t>
      </w:r>
    </w:p>
    <w:p w14:paraId="00B29BCF" w14:textId="77777777" w:rsidR="00782136" w:rsidRPr="00782136" w:rsidRDefault="00782136" w:rsidP="00782136">
      <w:pPr>
        <w:spacing w:after="0" w:line="240" w:lineRule="auto"/>
        <w:contextualSpacing/>
        <w:textAlignment w:val="baseline"/>
        <w:rPr>
          <w:color w:val="00B0F0"/>
        </w:rPr>
      </w:pPr>
      <w:r w:rsidRPr="00782136">
        <w:rPr>
          <w:color w:val="00B0F0"/>
        </w:rPr>
        <w:t>[SP]</w:t>
      </w:r>
    </w:p>
    <w:p w14:paraId="5F100041" w14:textId="77777777" w:rsidR="00782136" w:rsidRPr="00782136" w:rsidRDefault="00782136" w:rsidP="00782136">
      <w:pPr>
        <w:spacing w:after="0" w:line="240" w:lineRule="auto"/>
        <w:contextualSpacing/>
        <w:textAlignment w:val="baseline"/>
        <w:rPr>
          <w:color w:val="00B0F0"/>
        </w:rPr>
      </w:pPr>
      <w:r w:rsidRPr="00782136">
        <w:rPr>
          <w:color w:val="00B0F0"/>
        </w:rPr>
        <w:t>JCOIN15.</w:t>
      </w:r>
    </w:p>
    <w:p w14:paraId="03E6B654" w14:textId="77777777" w:rsidR="00782136" w:rsidRPr="00782136" w:rsidRDefault="00782136" w:rsidP="00782136">
      <w:pPr>
        <w:spacing w:after="0" w:line="240" w:lineRule="auto"/>
        <w:contextualSpacing/>
        <w:textAlignment w:val="baseline"/>
        <w:rPr>
          <w:rFonts w:cs="Tahoma"/>
        </w:rPr>
      </w:pPr>
      <w:r w:rsidRPr="00782136">
        <w:rPr>
          <w:rFonts w:cs="Tahoma"/>
        </w:rPr>
        <w:t>Have you or do you plan to get a flu vaccine this year? The vaccine is typically sprayed in your nose or a flu shot injected into your arm.</w:t>
      </w:r>
    </w:p>
    <w:p w14:paraId="44ED64FF" w14:textId="77777777" w:rsidR="00782136" w:rsidRPr="00782136" w:rsidRDefault="00782136" w:rsidP="00782136">
      <w:pPr>
        <w:spacing w:after="0" w:line="240" w:lineRule="auto"/>
        <w:ind w:left="270"/>
        <w:contextualSpacing/>
        <w:textAlignment w:val="baseline"/>
        <w:rPr>
          <w:rFonts w:cs="Tahoma"/>
          <w:color w:val="00B0F0"/>
        </w:rPr>
      </w:pPr>
      <w:r w:rsidRPr="00782136">
        <w:rPr>
          <w:rFonts w:cs="Tahoma"/>
          <w:color w:val="00B0F0"/>
        </w:rPr>
        <w:t>CAWI RESPONSE OPTIONS:</w:t>
      </w:r>
    </w:p>
    <w:p w14:paraId="6248521E" w14:textId="77777777" w:rsidR="00782136" w:rsidRPr="00782136" w:rsidRDefault="00782136" w:rsidP="00782136">
      <w:pPr>
        <w:numPr>
          <w:ilvl w:val="0"/>
          <w:numId w:val="41"/>
        </w:numPr>
        <w:spacing w:after="0" w:line="240" w:lineRule="auto"/>
        <w:contextualSpacing/>
        <w:textAlignment w:val="baseline"/>
        <w:rPr>
          <w:rFonts w:cs="Tahoma"/>
        </w:rPr>
      </w:pPr>
      <w:r w:rsidRPr="00782136">
        <w:rPr>
          <w:rFonts w:cs="Tahoma"/>
        </w:rPr>
        <w:t>Yes, I already got the vaccine this year</w:t>
      </w:r>
    </w:p>
    <w:p w14:paraId="0B832DAE" w14:textId="77777777" w:rsidR="00782136" w:rsidRPr="00782136" w:rsidRDefault="00782136" w:rsidP="00782136">
      <w:pPr>
        <w:numPr>
          <w:ilvl w:val="0"/>
          <w:numId w:val="41"/>
        </w:numPr>
        <w:spacing w:after="0" w:line="240" w:lineRule="auto"/>
        <w:contextualSpacing/>
        <w:textAlignment w:val="baseline"/>
        <w:rPr>
          <w:rFonts w:cs="Tahoma"/>
        </w:rPr>
      </w:pPr>
      <w:r w:rsidRPr="00782136">
        <w:rPr>
          <w:rFonts w:cs="Tahoma"/>
        </w:rPr>
        <w:t>Yes, I plan to get the vaccine this year</w:t>
      </w:r>
    </w:p>
    <w:p w14:paraId="427C2B73" w14:textId="77777777" w:rsidR="00782136" w:rsidRPr="00782136" w:rsidRDefault="00782136" w:rsidP="00782136">
      <w:pPr>
        <w:numPr>
          <w:ilvl w:val="0"/>
          <w:numId w:val="41"/>
        </w:numPr>
        <w:spacing w:after="0" w:line="240" w:lineRule="auto"/>
        <w:contextualSpacing/>
        <w:textAlignment w:val="baseline"/>
        <w:rPr>
          <w:rFonts w:cs="Tahoma"/>
        </w:rPr>
      </w:pPr>
      <w:r w:rsidRPr="00782136">
        <w:rPr>
          <w:rFonts w:cs="Tahoma"/>
        </w:rPr>
        <w:t>No, not this year</w:t>
      </w:r>
    </w:p>
    <w:p w14:paraId="309BC04E" w14:textId="77777777" w:rsidR="00782136" w:rsidRPr="00782136" w:rsidRDefault="00782136" w:rsidP="00782136">
      <w:pPr>
        <w:numPr>
          <w:ilvl w:val="0"/>
          <w:numId w:val="41"/>
        </w:numPr>
        <w:spacing w:after="0" w:line="240" w:lineRule="auto"/>
        <w:contextualSpacing/>
        <w:textAlignment w:val="baseline"/>
        <w:rPr>
          <w:rFonts w:cs="Tahoma"/>
        </w:rPr>
      </w:pPr>
      <w:r w:rsidRPr="00782136">
        <w:rPr>
          <w:rFonts w:cs="Tahoma"/>
        </w:rPr>
        <w:t>No, I never get the vaccine</w:t>
      </w:r>
    </w:p>
    <w:p w14:paraId="622D4EE5" w14:textId="77777777" w:rsidR="00782136" w:rsidRPr="00782136" w:rsidRDefault="00782136" w:rsidP="00782136">
      <w:pPr>
        <w:spacing w:after="0" w:line="240" w:lineRule="auto"/>
        <w:contextualSpacing/>
        <w:textAlignment w:val="baseline"/>
        <w:rPr>
          <w:color w:val="00B0F0"/>
        </w:rPr>
      </w:pPr>
    </w:p>
    <w:p w14:paraId="7F3889DE" w14:textId="77777777" w:rsidR="00782136" w:rsidRPr="00782136" w:rsidRDefault="00782136" w:rsidP="00782136">
      <w:pPr>
        <w:spacing w:after="0" w:line="240" w:lineRule="auto"/>
        <w:ind w:left="270"/>
        <w:contextualSpacing/>
        <w:textAlignment w:val="baseline"/>
        <w:rPr>
          <w:rFonts w:cs="Tahoma"/>
          <w:color w:val="00B0F0"/>
        </w:rPr>
      </w:pPr>
      <w:r w:rsidRPr="00782136">
        <w:rPr>
          <w:rFonts w:cs="Tahoma"/>
          <w:color w:val="00B0F0"/>
        </w:rPr>
        <w:t>CATI RESPONSE OPTIONS:</w:t>
      </w:r>
    </w:p>
    <w:p w14:paraId="370E1252" w14:textId="77777777" w:rsidR="00782136" w:rsidRPr="00782136" w:rsidRDefault="00782136" w:rsidP="00782136">
      <w:pPr>
        <w:numPr>
          <w:ilvl w:val="0"/>
          <w:numId w:val="42"/>
        </w:numPr>
        <w:spacing w:after="0" w:line="240" w:lineRule="auto"/>
        <w:contextualSpacing/>
        <w:textAlignment w:val="baseline"/>
        <w:rPr>
          <w:rFonts w:cs="Tahoma"/>
        </w:rPr>
      </w:pPr>
      <w:r w:rsidRPr="00782136">
        <w:rPr>
          <w:rFonts w:cs="Tahoma"/>
        </w:rPr>
        <w:t>Yes, you already got the vaccine this year</w:t>
      </w:r>
    </w:p>
    <w:p w14:paraId="31E19341" w14:textId="77777777" w:rsidR="00782136" w:rsidRPr="00782136" w:rsidRDefault="00782136" w:rsidP="00782136">
      <w:pPr>
        <w:numPr>
          <w:ilvl w:val="0"/>
          <w:numId w:val="42"/>
        </w:numPr>
        <w:spacing w:after="0" w:line="240" w:lineRule="auto"/>
        <w:contextualSpacing/>
        <w:textAlignment w:val="baseline"/>
        <w:rPr>
          <w:rFonts w:cs="Tahoma"/>
        </w:rPr>
      </w:pPr>
      <w:r w:rsidRPr="00782136">
        <w:rPr>
          <w:rFonts w:cs="Tahoma"/>
        </w:rPr>
        <w:t>Yes, you plan to get the vaccine this year</w:t>
      </w:r>
    </w:p>
    <w:p w14:paraId="35DAF8AF" w14:textId="77777777" w:rsidR="00782136" w:rsidRPr="00782136" w:rsidRDefault="00782136" w:rsidP="00782136">
      <w:pPr>
        <w:numPr>
          <w:ilvl w:val="0"/>
          <w:numId w:val="42"/>
        </w:numPr>
        <w:spacing w:after="0" w:line="240" w:lineRule="auto"/>
        <w:contextualSpacing/>
        <w:textAlignment w:val="baseline"/>
        <w:rPr>
          <w:rFonts w:cs="Tahoma"/>
        </w:rPr>
      </w:pPr>
      <w:r w:rsidRPr="00782136">
        <w:rPr>
          <w:rFonts w:cs="Tahoma"/>
        </w:rPr>
        <w:t>No, not this year</w:t>
      </w:r>
    </w:p>
    <w:p w14:paraId="2C8323C6" w14:textId="77777777" w:rsidR="00782136" w:rsidRPr="00782136" w:rsidRDefault="00782136" w:rsidP="00782136">
      <w:pPr>
        <w:numPr>
          <w:ilvl w:val="0"/>
          <w:numId w:val="42"/>
        </w:numPr>
        <w:spacing w:after="0" w:line="240" w:lineRule="auto"/>
        <w:contextualSpacing/>
        <w:textAlignment w:val="baseline"/>
        <w:rPr>
          <w:rFonts w:cs="Tahoma"/>
        </w:rPr>
      </w:pPr>
      <w:r w:rsidRPr="00782136">
        <w:rPr>
          <w:rFonts w:cs="Tahoma"/>
        </w:rPr>
        <w:t>No, you never get the vaccine</w:t>
      </w:r>
    </w:p>
    <w:p w14:paraId="3E00205F" w14:textId="77777777" w:rsidR="00782136" w:rsidRPr="00782136" w:rsidRDefault="00782136" w:rsidP="00782136">
      <w:pPr>
        <w:pBdr>
          <w:bottom w:val="single" w:sz="4" w:space="1" w:color="auto"/>
        </w:pBdr>
        <w:spacing w:after="0" w:line="240" w:lineRule="auto"/>
        <w:contextualSpacing/>
        <w:textAlignment w:val="baseline"/>
        <w:rPr>
          <w:color w:val="00B0F0"/>
        </w:rPr>
      </w:pPr>
    </w:p>
    <w:p w14:paraId="25E6B441" w14:textId="77777777" w:rsidR="00782136" w:rsidRPr="00782136" w:rsidRDefault="00782136" w:rsidP="00782136">
      <w:pPr>
        <w:spacing w:after="0" w:line="240" w:lineRule="auto"/>
        <w:contextualSpacing/>
        <w:textAlignment w:val="baseline"/>
        <w:rPr>
          <w:color w:val="00B0F0"/>
        </w:rPr>
      </w:pPr>
      <w:r w:rsidRPr="00782136">
        <w:rPr>
          <w:color w:val="00B0F0"/>
        </w:rPr>
        <w:t>[SHOW IF LANGUAGE=EN]</w:t>
      </w:r>
    </w:p>
    <w:p w14:paraId="1E9DEFFE" w14:textId="77777777" w:rsidR="00782136" w:rsidRPr="00782136" w:rsidRDefault="00782136" w:rsidP="00782136">
      <w:pPr>
        <w:spacing w:after="0" w:line="240" w:lineRule="auto"/>
        <w:contextualSpacing/>
        <w:textAlignment w:val="baseline"/>
        <w:rPr>
          <w:color w:val="00B0F0"/>
        </w:rPr>
      </w:pPr>
      <w:r w:rsidRPr="00782136">
        <w:rPr>
          <w:color w:val="00B0F0"/>
        </w:rPr>
        <w:t>[GRID, SP]</w:t>
      </w:r>
    </w:p>
    <w:p w14:paraId="2C0C969A" w14:textId="77777777" w:rsidR="00782136" w:rsidRPr="00782136" w:rsidRDefault="00782136" w:rsidP="00782136">
      <w:pPr>
        <w:spacing w:after="0" w:line="240" w:lineRule="auto"/>
        <w:contextualSpacing/>
        <w:textAlignment w:val="baseline"/>
        <w:rPr>
          <w:color w:val="00B0F0"/>
        </w:rPr>
      </w:pPr>
      <w:r w:rsidRPr="00782136">
        <w:rPr>
          <w:color w:val="00B0F0"/>
        </w:rPr>
        <w:t>JCOIN15.</w:t>
      </w:r>
    </w:p>
    <w:p w14:paraId="79FA55AD" w14:textId="77777777" w:rsidR="00782136" w:rsidRPr="00782136" w:rsidRDefault="00782136" w:rsidP="00782136">
      <w:pPr>
        <w:rPr>
          <w:color w:val="000000"/>
        </w:rPr>
      </w:pPr>
      <w:r w:rsidRPr="00782136">
        <w:rPr>
          <w:color w:val="000000"/>
        </w:rPr>
        <w:t>Over the past month, how often have you:</w:t>
      </w:r>
    </w:p>
    <w:p w14:paraId="13B5D5D8" w14:textId="77777777" w:rsidR="00782136" w:rsidRPr="00782136" w:rsidRDefault="00782136" w:rsidP="00782136">
      <w:pPr>
        <w:spacing w:after="0" w:line="240" w:lineRule="auto"/>
        <w:ind w:left="450"/>
        <w:textAlignment w:val="baseline"/>
        <w:rPr>
          <w:rFonts w:cs="Tahoma"/>
          <w:color w:val="00B0F0"/>
        </w:rPr>
      </w:pPr>
      <w:r w:rsidRPr="00782136">
        <w:rPr>
          <w:rFonts w:cs="Tahoma"/>
          <w:color w:val="00B0F0"/>
        </w:rPr>
        <w:t>GRID ITEMS:</w:t>
      </w:r>
    </w:p>
    <w:p w14:paraId="41D98D05" w14:textId="77777777" w:rsidR="00782136" w:rsidRPr="00782136" w:rsidRDefault="00782136" w:rsidP="00782136">
      <w:pPr>
        <w:numPr>
          <w:ilvl w:val="0"/>
          <w:numId w:val="44"/>
        </w:numPr>
        <w:spacing w:after="0" w:line="240" w:lineRule="auto"/>
        <w:contextualSpacing/>
        <w:textAlignment w:val="baseline"/>
        <w:rPr>
          <w:color w:val="000000"/>
        </w:rPr>
      </w:pPr>
      <w:r w:rsidRPr="00782136">
        <w:rPr>
          <w:color w:val="000000"/>
        </w:rPr>
        <w:t>Been a very nervous person</w:t>
      </w:r>
    </w:p>
    <w:p w14:paraId="5203D294" w14:textId="77777777" w:rsidR="00782136" w:rsidRPr="00782136" w:rsidRDefault="00782136" w:rsidP="00782136">
      <w:pPr>
        <w:numPr>
          <w:ilvl w:val="0"/>
          <w:numId w:val="44"/>
        </w:numPr>
        <w:spacing w:after="0" w:line="240" w:lineRule="auto"/>
        <w:contextualSpacing/>
        <w:textAlignment w:val="baseline"/>
        <w:rPr>
          <w:color w:val="000000"/>
        </w:rPr>
      </w:pPr>
      <w:r w:rsidRPr="00782136">
        <w:rPr>
          <w:color w:val="000000"/>
        </w:rPr>
        <w:t>Felt downhearted and blue</w:t>
      </w:r>
    </w:p>
    <w:p w14:paraId="77B268D4" w14:textId="77777777" w:rsidR="00782136" w:rsidRPr="00782136" w:rsidRDefault="00782136" w:rsidP="00782136">
      <w:pPr>
        <w:numPr>
          <w:ilvl w:val="0"/>
          <w:numId w:val="44"/>
        </w:numPr>
        <w:spacing w:after="0" w:line="240" w:lineRule="auto"/>
        <w:contextualSpacing/>
        <w:textAlignment w:val="baseline"/>
        <w:rPr>
          <w:color w:val="000000"/>
        </w:rPr>
      </w:pPr>
      <w:r w:rsidRPr="00782136">
        <w:rPr>
          <w:color w:val="000000"/>
        </w:rPr>
        <w:t>Felt calm and peaceful</w:t>
      </w:r>
    </w:p>
    <w:p w14:paraId="126C90E4" w14:textId="77777777" w:rsidR="00782136" w:rsidRPr="00782136" w:rsidRDefault="00782136" w:rsidP="00782136">
      <w:pPr>
        <w:numPr>
          <w:ilvl w:val="0"/>
          <w:numId w:val="44"/>
        </w:numPr>
        <w:spacing w:after="0" w:line="240" w:lineRule="auto"/>
        <w:contextualSpacing/>
        <w:textAlignment w:val="baseline"/>
        <w:rPr>
          <w:color w:val="000000"/>
        </w:rPr>
      </w:pPr>
      <w:r w:rsidRPr="00782136">
        <w:rPr>
          <w:color w:val="000000"/>
        </w:rPr>
        <w:t>Felt so down in the dumps that nothing could cheer you up</w:t>
      </w:r>
    </w:p>
    <w:p w14:paraId="69FF48AD" w14:textId="77777777" w:rsidR="00782136" w:rsidRPr="00782136" w:rsidRDefault="00782136" w:rsidP="00782136">
      <w:pPr>
        <w:numPr>
          <w:ilvl w:val="0"/>
          <w:numId w:val="44"/>
        </w:numPr>
        <w:spacing w:after="0" w:line="240" w:lineRule="auto"/>
        <w:contextualSpacing/>
        <w:textAlignment w:val="baseline"/>
        <w:rPr>
          <w:rFonts w:cs="Tahoma"/>
          <w:color w:val="00B0F0"/>
        </w:rPr>
      </w:pPr>
      <w:r w:rsidRPr="00782136">
        <w:rPr>
          <w:color w:val="000000"/>
        </w:rPr>
        <w:t>Been a happy person</w:t>
      </w:r>
    </w:p>
    <w:p w14:paraId="01940A7D" w14:textId="77777777" w:rsidR="00782136" w:rsidRPr="00782136" w:rsidRDefault="00782136" w:rsidP="00782136">
      <w:pPr>
        <w:spacing w:after="0" w:line="240" w:lineRule="auto"/>
        <w:contextualSpacing/>
        <w:textAlignment w:val="baseline"/>
        <w:rPr>
          <w:color w:val="00B0F0"/>
        </w:rPr>
      </w:pPr>
    </w:p>
    <w:p w14:paraId="276317A2" w14:textId="77777777" w:rsidR="00782136" w:rsidRPr="00782136" w:rsidRDefault="00782136" w:rsidP="00782136">
      <w:pPr>
        <w:spacing w:after="0" w:line="240" w:lineRule="auto"/>
        <w:contextualSpacing/>
        <w:textAlignment w:val="baseline"/>
        <w:rPr>
          <w:rFonts w:cs="Tahoma"/>
          <w:color w:val="00B0F0"/>
        </w:rPr>
      </w:pPr>
      <w:r w:rsidRPr="00782136">
        <w:rPr>
          <w:rFonts w:cs="Tahoma"/>
          <w:color w:val="00B0F0"/>
        </w:rPr>
        <w:t>RESPONSE OPTIONS:</w:t>
      </w:r>
    </w:p>
    <w:p w14:paraId="1F8E5A80" w14:textId="77777777" w:rsidR="00782136" w:rsidRPr="00782136" w:rsidRDefault="00782136" w:rsidP="00782136">
      <w:pPr>
        <w:numPr>
          <w:ilvl w:val="3"/>
          <w:numId w:val="18"/>
        </w:numPr>
        <w:spacing w:after="0" w:line="240" w:lineRule="auto"/>
        <w:ind w:left="1170"/>
        <w:contextualSpacing/>
        <w:textAlignment w:val="baseline"/>
      </w:pPr>
      <w:r w:rsidRPr="00782136">
        <w:t>All of the time</w:t>
      </w:r>
    </w:p>
    <w:p w14:paraId="3332ABC4" w14:textId="77777777" w:rsidR="00782136" w:rsidRPr="00782136" w:rsidRDefault="00782136" w:rsidP="00782136">
      <w:pPr>
        <w:numPr>
          <w:ilvl w:val="3"/>
          <w:numId w:val="18"/>
        </w:numPr>
        <w:spacing w:after="0" w:line="240" w:lineRule="auto"/>
        <w:ind w:left="1170"/>
        <w:contextualSpacing/>
        <w:textAlignment w:val="baseline"/>
      </w:pPr>
      <w:r w:rsidRPr="00782136">
        <w:t>Most of the time</w:t>
      </w:r>
    </w:p>
    <w:p w14:paraId="39F4566F" w14:textId="77777777" w:rsidR="00782136" w:rsidRPr="00782136" w:rsidRDefault="00782136" w:rsidP="00782136">
      <w:pPr>
        <w:numPr>
          <w:ilvl w:val="3"/>
          <w:numId w:val="18"/>
        </w:numPr>
        <w:spacing w:after="0" w:line="240" w:lineRule="auto"/>
        <w:ind w:left="1170"/>
        <w:contextualSpacing/>
        <w:textAlignment w:val="baseline"/>
      </w:pPr>
      <w:r w:rsidRPr="00782136">
        <w:t>A good bit of the time</w:t>
      </w:r>
    </w:p>
    <w:p w14:paraId="6DA4A272" w14:textId="77777777" w:rsidR="00782136" w:rsidRPr="00782136" w:rsidRDefault="00782136" w:rsidP="00782136">
      <w:pPr>
        <w:numPr>
          <w:ilvl w:val="3"/>
          <w:numId w:val="18"/>
        </w:numPr>
        <w:spacing w:after="0" w:line="240" w:lineRule="auto"/>
        <w:ind w:left="1170"/>
        <w:contextualSpacing/>
        <w:textAlignment w:val="baseline"/>
      </w:pPr>
      <w:r w:rsidRPr="00782136">
        <w:t>Some of the time</w:t>
      </w:r>
    </w:p>
    <w:p w14:paraId="5FF8E7E6" w14:textId="77777777" w:rsidR="00782136" w:rsidRPr="00782136" w:rsidRDefault="00782136" w:rsidP="00782136">
      <w:pPr>
        <w:numPr>
          <w:ilvl w:val="3"/>
          <w:numId w:val="18"/>
        </w:numPr>
        <w:spacing w:after="0" w:line="240" w:lineRule="auto"/>
        <w:ind w:left="1170"/>
        <w:contextualSpacing/>
        <w:textAlignment w:val="baseline"/>
      </w:pPr>
      <w:r w:rsidRPr="00782136">
        <w:t>A little of the time</w:t>
      </w:r>
    </w:p>
    <w:p w14:paraId="6AE53F63" w14:textId="77777777" w:rsidR="00782136" w:rsidRPr="00782136" w:rsidRDefault="00782136" w:rsidP="00782136">
      <w:pPr>
        <w:numPr>
          <w:ilvl w:val="3"/>
          <w:numId w:val="18"/>
        </w:numPr>
        <w:spacing w:after="0" w:line="240" w:lineRule="auto"/>
        <w:ind w:left="1170"/>
        <w:contextualSpacing/>
        <w:textAlignment w:val="baseline"/>
      </w:pPr>
      <w:r w:rsidRPr="00782136">
        <w:t>None of the time</w:t>
      </w:r>
    </w:p>
    <w:p w14:paraId="77BDBB30" w14:textId="77777777" w:rsidR="00782136" w:rsidRPr="00782136" w:rsidRDefault="00782136" w:rsidP="00782136">
      <w:pPr>
        <w:pBdr>
          <w:bottom w:val="single" w:sz="4" w:space="1" w:color="auto"/>
        </w:pBdr>
        <w:spacing w:after="0" w:line="240" w:lineRule="auto"/>
        <w:contextualSpacing/>
        <w:textAlignment w:val="baseline"/>
        <w:rPr>
          <w:color w:val="00B050"/>
          <w:sz w:val="28"/>
        </w:rPr>
      </w:pPr>
    </w:p>
    <w:p w14:paraId="44C314F3" w14:textId="77777777" w:rsidR="00782136" w:rsidRPr="00782136" w:rsidRDefault="00782136" w:rsidP="00782136">
      <w:pPr>
        <w:spacing w:after="0" w:line="240" w:lineRule="auto"/>
        <w:contextualSpacing/>
        <w:textAlignment w:val="baseline"/>
        <w:rPr>
          <w:color w:val="00B050"/>
          <w:sz w:val="28"/>
        </w:rPr>
      </w:pPr>
    </w:p>
    <w:p w14:paraId="0B079981" w14:textId="77777777" w:rsidR="00782136" w:rsidRPr="00782136" w:rsidRDefault="00782136" w:rsidP="00782136">
      <w:pPr>
        <w:spacing w:after="0" w:line="240" w:lineRule="auto"/>
        <w:contextualSpacing/>
        <w:textAlignment w:val="baseline"/>
        <w:rPr>
          <w:color w:val="00B0F0"/>
        </w:rPr>
      </w:pPr>
      <w:r w:rsidRPr="00782136">
        <w:rPr>
          <w:color w:val="00B0F0"/>
        </w:rPr>
        <w:t>[SHOW IF LANGUAGE=EN]</w:t>
      </w:r>
    </w:p>
    <w:p w14:paraId="3D989A91" w14:textId="77777777" w:rsidR="00782136" w:rsidRPr="00782136" w:rsidRDefault="00782136" w:rsidP="00782136">
      <w:pPr>
        <w:spacing w:after="0" w:line="240" w:lineRule="auto"/>
        <w:contextualSpacing/>
        <w:textAlignment w:val="baseline"/>
        <w:rPr>
          <w:color w:val="00B0F0"/>
        </w:rPr>
      </w:pPr>
      <w:r w:rsidRPr="00782136">
        <w:rPr>
          <w:color w:val="00B0F0"/>
        </w:rPr>
        <w:t>[GRID, SP]</w:t>
      </w:r>
    </w:p>
    <w:p w14:paraId="226E8911" w14:textId="77777777" w:rsidR="00782136" w:rsidRPr="00782136" w:rsidRDefault="00782136" w:rsidP="00782136">
      <w:pPr>
        <w:spacing w:after="0" w:line="240" w:lineRule="auto"/>
        <w:contextualSpacing/>
        <w:textAlignment w:val="baseline"/>
        <w:rPr>
          <w:color w:val="00B0F0"/>
        </w:rPr>
      </w:pPr>
      <w:r w:rsidRPr="00782136">
        <w:rPr>
          <w:color w:val="00B0F0"/>
        </w:rPr>
        <w:t>JCOIN16.</w:t>
      </w:r>
    </w:p>
    <w:p w14:paraId="058D033B" w14:textId="77777777" w:rsidR="00782136" w:rsidRPr="00782136" w:rsidRDefault="00782136" w:rsidP="00782136">
      <w:pPr>
        <w:spacing w:after="0" w:line="240" w:lineRule="auto"/>
        <w:contextualSpacing/>
        <w:textAlignment w:val="baseline"/>
      </w:pPr>
      <w:r w:rsidRPr="00782136">
        <w:lastRenderedPageBreak/>
        <w:t xml:space="preserve">Out of the past seven days, what is your best estimate of the number of days that you did each of the following activities?  </w:t>
      </w:r>
    </w:p>
    <w:p w14:paraId="0DC1AECD" w14:textId="77777777" w:rsidR="00782136" w:rsidRPr="00782136" w:rsidRDefault="00782136" w:rsidP="00782136">
      <w:pPr>
        <w:spacing w:after="0" w:line="240" w:lineRule="auto"/>
        <w:contextualSpacing/>
        <w:textAlignment w:val="baseline"/>
      </w:pPr>
    </w:p>
    <w:p w14:paraId="5A5BA312" w14:textId="77777777" w:rsidR="00782136" w:rsidRPr="00782136" w:rsidRDefault="00782136" w:rsidP="00782136">
      <w:pPr>
        <w:spacing w:after="0" w:line="240" w:lineRule="auto"/>
        <w:ind w:left="450"/>
        <w:textAlignment w:val="baseline"/>
        <w:rPr>
          <w:rFonts w:cs="Tahoma"/>
          <w:color w:val="00B0F0"/>
        </w:rPr>
      </w:pPr>
      <w:r w:rsidRPr="00782136">
        <w:rPr>
          <w:rFonts w:cs="Tahoma"/>
          <w:color w:val="00B0F0"/>
        </w:rPr>
        <w:t>GRID ITEMS:</w:t>
      </w:r>
    </w:p>
    <w:p w14:paraId="088BD703" w14:textId="77777777" w:rsidR="00782136" w:rsidRPr="00782136" w:rsidRDefault="00782136" w:rsidP="00782136">
      <w:pPr>
        <w:numPr>
          <w:ilvl w:val="0"/>
          <w:numId w:val="45"/>
        </w:numPr>
        <w:spacing w:after="0" w:line="240" w:lineRule="auto"/>
        <w:contextualSpacing/>
        <w:textAlignment w:val="baseline"/>
      </w:pPr>
      <w:r w:rsidRPr="00782136">
        <w:rPr>
          <w:rFonts w:cstheme="minorHAnsi"/>
        </w:rPr>
        <w:t>Drank alcohol</w:t>
      </w:r>
    </w:p>
    <w:p w14:paraId="77C45006" w14:textId="77777777" w:rsidR="00782136" w:rsidRPr="00782136" w:rsidRDefault="00782136" w:rsidP="00782136">
      <w:pPr>
        <w:numPr>
          <w:ilvl w:val="0"/>
          <w:numId w:val="45"/>
        </w:numPr>
        <w:spacing w:after="0" w:line="240" w:lineRule="auto"/>
        <w:contextualSpacing/>
        <w:textAlignment w:val="baseline"/>
      </w:pPr>
      <w:r w:rsidRPr="00782136">
        <w:rPr>
          <w:rFonts w:cstheme="minorHAnsi"/>
        </w:rPr>
        <w:t>Used cannabis products such as marijuana</w:t>
      </w:r>
    </w:p>
    <w:p w14:paraId="413EF063" w14:textId="77777777" w:rsidR="00782136" w:rsidRPr="00782136" w:rsidRDefault="00782136" w:rsidP="00782136">
      <w:pPr>
        <w:numPr>
          <w:ilvl w:val="0"/>
          <w:numId w:val="45"/>
        </w:numPr>
        <w:spacing w:after="0" w:line="240" w:lineRule="auto"/>
        <w:contextualSpacing/>
        <w:textAlignment w:val="baseline"/>
      </w:pPr>
      <w:r w:rsidRPr="00782136">
        <w:rPr>
          <w:rFonts w:cstheme="minorHAnsi"/>
        </w:rPr>
        <w:t>Used recreational drugs other than alcohol or cannabis products</w:t>
      </w:r>
    </w:p>
    <w:p w14:paraId="2698E9B2" w14:textId="77777777" w:rsidR="00782136" w:rsidRPr="00782136" w:rsidRDefault="00782136" w:rsidP="00782136">
      <w:pPr>
        <w:spacing w:after="0" w:line="240" w:lineRule="auto"/>
        <w:contextualSpacing/>
        <w:textAlignment w:val="baseline"/>
        <w:rPr>
          <w:color w:val="00B050"/>
          <w:sz w:val="28"/>
        </w:rPr>
      </w:pPr>
    </w:p>
    <w:p w14:paraId="534A2270" w14:textId="77777777" w:rsidR="00782136" w:rsidRPr="00782136" w:rsidRDefault="00782136" w:rsidP="00782136">
      <w:pPr>
        <w:spacing w:after="0" w:line="240" w:lineRule="auto"/>
        <w:contextualSpacing/>
        <w:textAlignment w:val="baseline"/>
        <w:rPr>
          <w:rFonts w:cs="Tahoma"/>
          <w:color w:val="00B0F0"/>
        </w:rPr>
      </w:pPr>
      <w:r w:rsidRPr="00782136">
        <w:rPr>
          <w:rFonts w:cs="Tahoma"/>
          <w:color w:val="00B0F0"/>
        </w:rPr>
        <w:t>RESPONSE OPTIONS:</w:t>
      </w:r>
    </w:p>
    <w:p w14:paraId="5E17F52F" w14:textId="77777777" w:rsidR="00782136" w:rsidRPr="00782136" w:rsidRDefault="00782136" w:rsidP="00782136">
      <w:pPr>
        <w:numPr>
          <w:ilvl w:val="6"/>
          <w:numId w:val="1"/>
        </w:numPr>
        <w:spacing w:after="0" w:line="240" w:lineRule="auto"/>
        <w:ind w:left="810" w:hanging="450"/>
        <w:contextualSpacing/>
        <w:textAlignment w:val="baseline"/>
        <w:rPr>
          <w:rFonts w:cs="Tahoma"/>
        </w:rPr>
      </w:pPr>
      <w:r w:rsidRPr="00782136">
        <w:rPr>
          <w:rFonts w:cs="Tahoma"/>
        </w:rPr>
        <w:t>0</w:t>
      </w:r>
    </w:p>
    <w:p w14:paraId="5825E563" w14:textId="77777777" w:rsidR="00782136" w:rsidRPr="00782136" w:rsidRDefault="00782136" w:rsidP="00782136">
      <w:pPr>
        <w:numPr>
          <w:ilvl w:val="6"/>
          <w:numId w:val="1"/>
        </w:numPr>
        <w:spacing w:after="0" w:line="240" w:lineRule="auto"/>
        <w:ind w:left="810" w:hanging="450"/>
        <w:contextualSpacing/>
        <w:textAlignment w:val="baseline"/>
        <w:rPr>
          <w:rFonts w:cs="Tahoma"/>
        </w:rPr>
      </w:pPr>
      <w:r w:rsidRPr="00782136">
        <w:rPr>
          <w:rFonts w:cs="Tahoma"/>
        </w:rPr>
        <w:t>1</w:t>
      </w:r>
    </w:p>
    <w:p w14:paraId="40DDF496" w14:textId="77777777" w:rsidR="00782136" w:rsidRPr="00782136" w:rsidRDefault="00782136" w:rsidP="00782136">
      <w:pPr>
        <w:numPr>
          <w:ilvl w:val="6"/>
          <w:numId w:val="1"/>
        </w:numPr>
        <w:spacing w:after="0" w:line="240" w:lineRule="auto"/>
        <w:ind w:left="810" w:hanging="450"/>
        <w:contextualSpacing/>
        <w:textAlignment w:val="baseline"/>
        <w:rPr>
          <w:rFonts w:cs="Tahoma"/>
        </w:rPr>
      </w:pPr>
      <w:r w:rsidRPr="00782136">
        <w:rPr>
          <w:rFonts w:cs="Tahoma"/>
        </w:rPr>
        <w:t>2</w:t>
      </w:r>
    </w:p>
    <w:p w14:paraId="1DFCEE5E" w14:textId="77777777" w:rsidR="00782136" w:rsidRPr="00782136" w:rsidRDefault="00782136" w:rsidP="00782136">
      <w:pPr>
        <w:numPr>
          <w:ilvl w:val="6"/>
          <w:numId w:val="1"/>
        </w:numPr>
        <w:spacing w:after="0" w:line="240" w:lineRule="auto"/>
        <w:ind w:left="810" w:hanging="450"/>
        <w:contextualSpacing/>
        <w:textAlignment w:val="baseline"/>
        <w:rPr>
          <w:rFonts w:cs="Tahoma"/>
        </w:rPr>
      </w:pPr>
      <w:r w:rsidRPr="00782136">
        <w:rPr>
          <w:rFonts w:cs="Tahoma"/>
        </w:rPr>
        <w:t>3</w:t>
      </w:r>
    </w:p>
    <w:p w14:paraId="0B5157C1" w14:textId="77777777" w:rsidR="00782136" w:rsidRPr="00782136" w:rsidRDefault="00782136" w:rsidP="00782136">
      <w:pPr>
        <w:numPr>
          <w:ilvl w:val="6"/>
          <w:numId w:val="1"/>
        </w:numPr>
        <w:spacing w:after="0" w:line="240" w:lineRule="auto"/>
        <w:ind w:left="810" w:hanging="450"/>
        <w:contextualSpacing/>
        <w:textAlignment w:val="baseline"/>
        <w:rPr>
          <w:rFonts w:cs="Tahoma"/>
        </w:rPr>
      </w:pPr>
      <w:r w:rsidRPr="00782136">
        <w:rPr>
          <w:rFonts w:cs="Tahoma"/>
        </w:rPr>
        <w:t>4</w:t>
      </w:r>
    </w:p>
    <w:p w14:paraId="4AA04527" w14:textId="77777777" w:rsidR="00782136" w:rsidRPr="00782136" w:rsidRDefault="00782136" w:rsidP="00782136">
      <w:pPr>
        <w:numPr>
          <w:ilvl w:val="6"/>
          <w:numId w:val="1"/>
        </w:numPr>
        <w:spacing w:after="0" w:line="240" w:lineRule="auto"/>
        <w:ind w:left="810" w:hanging="450"/>
        <w:contextualSpacing/>
        <w:textAlignment w:val="baseline"/>
        <w:rPr>
          <w:rFonts w:cs="Tahoma"/>
        </w:rPr>
      </w:pPr>
      <w:r w:rsidRPr="00782136">
        <w:rPr>
          <w:rFonts w:cs="Tahoma"/>
        </w:rPr>
        <w:t>5</w:t>
      </w:r>
    </w:p>
    <w:p w14:paraId="0189D24C" w14:textId="77777777" w:rsidR="00782136" w:rsidRPr="00782136" w:rsidRDefault="00782136" w:rsidP="00782136">
      <w:pPr>
        <w:numPr>
          <w:ilvl w:val="6"/>
          <w:numId w:val="1"/>
        </w:numPr>
        <w:spacing w:after="0" w:line="240" w:lineRule="auto"/>
        <w:ind w:left="810" w:hanging="450"/>
        <w:contextualSpacing/>
        <w:textAlignment w:val="baseline"/>
        <w:rPr>
          <w:rFonts w:cs="Tahoma"/>
        </w:rPr>
      </w:pPr>
      <w:r w:rsidRPr="00782136">
        <w:rPr>
          <w:rFonts w:cs="Tahoma"/>
        </w:rPr>
        <w:t>6</w:t>
      </w:r>
    </w:p>
    <w:p w14:paraId="1F555B05" w14:textId="77777777" w:rsidR="00782136" w:rsidRPr="00782136" w:rsidRDefault="00782136" w:rsidP="00782136">
      <w:pPr>
        <w:numPr>
          <w:ilvl w:val="6"/>
          <w:numId w:val="1"/>
        </w:numPr>
        <w:spacing w:after="0" w:line="240" w:lineRule="auto"/>
        <w:ind w:left="810" w:hanging="450"/>
        <w:contextualSpacing/>
        <w:textAlignment w:val="baseline"/>
        <w:rPr>
          <w:rFonts w:cs="Tahoma"/>
        </w:rPr>
      </w:pPr>
      <w:r w:rsidRPr="00782136">
        <w:rPr>
          <w:rFonts w:cs="Tahoma"/>
        </w:rPr>
        <w:t>7</w:t>
      </w:r>
    </w:p>
    <w:p w14:paraId="28918524" w14:textId="77777777" w:rsidR="00782136" w:rsidRPr="00782136" w:rsidRDefault="00782136" w:rsidP="00782136">
      <w:pPr>
        <w:pBdr>
          <w:bottom w:val="single" w:sz="4" w:space="1" w:color="auto"/>
        </w:pBdr>
        <w:spacing w:after="0" w:line="240" w:lineRule="auto"/>
        <w:contextualSpacing/>
        <w:textAlignment w:val="baseline"/>
        <w:rPr>
          <w:color w:val="00B050"/>
          <w:sz w:val="28"/>
        </w:rPr>
      </w:pPr>
    </w:p>
    <w:p w14:paraId="71AD8F81" w14:textId="77777777" w:rsidR="00782136" w:rsidRPr="00782136" w:rsidRDefault="00782136" w:rsidP="00782136">
      <w:pPr>
        <w:spacing w:after="0" w:line="240" w:lineRule="auto"/>
        <w:contextualSpacing/>
        <w:textAlignment w:val="baseline"/>
        <w:rPr>
          <w:color w:val="00B0F0"/>
        </w:rPr>
      </w:pPr>
      <w:r w:rsidRPr="00782136">
        <w:rPr>
          <w:color w:val="00B0F0"/>
        </w:rPr>
        <w:t>[SHOW IF LANGUAGE=EN]</w:t>
      </w:r>
    </w:p>
    <w:p w14:paraId="2A672CC2" w14:textId="77777777" w:rsidR="00782136" w:rsidRPr="00782136" w:rsidRDefault="00782136" w:rsidP="00782136">
      <w:pPr>
        <w:spacing w:after="0" w:line="240" w:lineRule="auto"/>
        <w:contextualSpacing/>
        <w:textAlignment w:val="baseline"/>
        <w:rPr>
          <w:color w:val="00B0F0"/>
        </w:rPr>
      </w:pPr>
      <w:r w:rsidRPr="00782136">
        <w:rPr>
          <w:color w:val="00B0F0"/>
        </w:rPr>
        <w:t>[DISPLAY]</w:t>
      </w:r>
    </w:p>
    <w:p w14:paraId="532CC519" w14:textId="77777777" w:rsidR="00782136" w:rsidRPr="00782136" w:rsidRDefault="00782136" w:rsidP="00782136">
      <w:pPr>
        <w:spacing w:after="0" w:line="240" w:lineRule="auto"/>
        <w:contextualSpacing/>
        <w:textAlignment w:val="baseline"/>
        <w:rPr>
          <w:color w:val="00B0F0"/>
        </w:rPr>
      </w:pPr>
      <w:r w:rsidRPr="00782136">
        <w:rPr>
          <w:color w:val="00B0F0"/>
        </w:rPr>
        <w:t xml:space="preserve">DISPLAY_JCOIN3. </w:t>
      </w:r>
    </w:p>
    <w:p w14:paraId="779239E1" w14:textId="77777777" w:rsidR="00782136" w:rsidRPr="00782136" w:rsidRDefault="00782136" w:rsidP="00782136">
      <w:pPr>
        <w:spacing w:after="0" w:line="240" w:lineRule="auto"/>
        <w:contextualSpacing/>
        <w:textAlignment w:val="baseline"/>
        <w:rPr>
          <w:rFonts w:cs="Tahoma"/>
        </w:rPr>
      </w:pPr>
      <w:r w:rsidRPr="00782136">
        <w:rPr>
          <w:rFonts w:cs="Tahoma"/>
        </w:rPr>
        <w:t xml:space="preserve">The next set of questions ask about your relationship with your doctor or physician or doctors/physicians in general. </w:t>
      </w:r>
    </w:p>
    <w:p w14:paraId="3FC358DC" w14:textId="77777777" w:rsidR="00782136" w:rsidRPr="00782136" w:rsidRDefault="00782136" w:rsidP="00782136">
      <w:pPr>
        <w:pBdr>
          <w:bottom w:val="single" w:sz="4" w:space="1" w:color="auto"/>
        </w:pBdr>
        <w:spacing w:after="0" w:line="240" w:lineRule="auto"/>
        <w:contextualSpacing/>
        <w:textAlignment w:val="baseline"/>
        <w:rPr>
          <w:color w:val="00B0F0"/>
        </w:rPr>
      </w:pPr>
    </w:p>
    <w:p w14:paraId="4434CDF5" w14:textId="77777777" w:rsidR="00782136" w:rsidRPr="00782136" w:rsidRDefault="00782136" w:rsidP="00782136">
      <w:pPr>
        <w:spacing w:after="0" w:line="240" w:lineRule="auto"/>
        <w:contextualSpacing/>
        <w:textAlignment w:val="baseline"/>
        <w:rPr>
          <w:color w:val="00B0F0"/>
        </w:rPr>
      </w:pPr>
      <w:r w:rsidRPr="00782136">
        <w:rPr>
          <w:color w:val="00B0F0"/>
        </w:rPr>
        <w:t>[SHOW IF LANGUAGE=EN]</w:t>
      </w:r>
    </w:p>
    <w:p w14:paraId="38CE0845" w14:textId="77777777" w:rsidR="00782136" w:rsidRPr="00782136" w:rsidRDefault="00782136" w:rsidP="00782136">
      <w:pPr>
        <w:spacing w:after="0" w:line="240" w:lineRule="auto"/>
        <w:contextualSpacing/>
        <w:textAlignment w:val="baseline"/>
        <w:rPr>
          <w:color w:val="00B0F0"/>
        </w:rPr>
      </w:pPr>
      <w:r w:rsidRPr="00782136">
        <w:rPr>
          <w:color w:val="00B0F0"/>
        </w:rPr>
        <w:t>[GRID, 4</w:t>
      </w:r>
      <w:proofErr w:type="gramStart"/>
      <w:r w:rsidRPr="00782136">
        <w:rPr>
          <w:color w:val="00B0F0"/>
        </w:rPr>
        <w:t>,3</w:t>
      </w:r>
      <w:proofErr w:type="gramEnd"/>
      <w:r w:rsidRPr="00782136">
        <w:rPr>
          <w:color w:val="00B0F0"/>
        </w:rPr>
        <w:t>;  SP]</w:t>
      </w:r>
    </w:p>
    <w:p w14:paraId="532017DB" w14:textId="77777777" w:rsidR="00782136" w:rsidRPr="00782136" w:rsidRDefault="00782136" w:rsidP="00782136">
      <w:pPr>
        <w:spacing w:after="0" w:line="240" w:lineRule="auto"/>
        <w:contextualSpacing/>
        <w:textAlignment w:val="baseline"/>
        <w:rPr>
          <w:color w:val="00B0F0"/>
        </w:rPr>
      </w:pPr>
      <w:r w:rsidRPr="00782136">
        <w:rPr>
          <w:color w:val="00B0F0"/>
        </w:rPr>
        <w:t>JCOIN17.</w:t>
      </w:r>
    </w:p>
    <w:p w14:paraId="11400FC4" w14:textId="77777777" w:rsidR="00782136" w:rsidRPr="00782136" w:rsidRDefault="00782136" w:rsidP="00782136">
      <w:pPr>
        <w:spacing w:after="0" w:line="240" w:lineRule="auto"/>
        <w:contextualSpacing/>
        <w:textAlignment w:val="baseline"/>
      </w:pPr>
      <w:r w:rsidRPr="00782136">
        <w:t>Do you disagree or agree with the following statements?</w:t>
      </w:r>
    </w:p>
    <w:p w14:paraId="61A9988F" w14:textId="77777777" w:rsidR="00782136" w:rsidRPr="00782136" w:rsidRDefault="00782136" w:rsidP="00782136">
      <w:pPr>
        <w:spacing w:after="0" w:line="240" w:lineRule="auto"/>
        <w:contextualSpacing/>
        <w:textAlignment w:val="baseline"/>
      </w:pPr>
    </w:p>
    <w:p w14:paraId="424E954B" w14:textId="77777777" w:rsidR="00782136" w:rsidRPr="00782136" w:rsidRDefault="00782136" w:rsidP="00782136">
      <w:pPr>
        <w:spacing w:after="0" w:line="240" w:lineRule="auto"/>
        <w:ind w:left="360"/>
        <w:contextualSpacing/>
        <w:rPr>
          <w:color w:val="00B0F0"/>
        </w:rPr>
      </w:pPr>
      <w:r w:rsidRPr="00782136">
        <w:rPr>
          <w:color w:val="00B0F0"/>
        </w:rPr>
        <w:t>GRID ITEMS</w:t>
      </w:r>
    </w:p>
    <w:p w14:paraId="5BC234F0" w14:textId="77777777" w:rsidR="00782136" w:rsidRPr="00782136" w:rsidRDefault="00782136" w:rsidP="00782136">
      <w:pPr>
        <w:numPr>
          <w:ilvl w:val="1"/>
          <w:numId w:val="43"/>
        </w:numPr>
        <w:spacing w:after="0" w:line="240" w:lineRule="auto"/>
        <w:ind w:left="720"/>
        <w:contextualSpacing/>
        <w:textAlignment w:val="baseline"/>
        <w:rPr>
          <w:rFonts w:cs="Tahoma"/>
        </w:rPr>
      </w:pPr>
      <w:r w:rsidRPr="00782136">
        <w:rPr>
          <w:rFonts w:cs="Tahoma"/>
        </w:rPr>
        <w:t>If your physician wanted you to participate in research, you trust that he or she would fully explain it to you.</w:t>
      </w:r>
    </w:p>
    <w:p w14:paraId="4475BB19" w14:textId="77777777" w:rsidR="00782136" w:rsidRPr="00782136" w:rsidRDefault="00782136" w:rsidP="00782136">
      <w:pPr>
        <w:numPr>
          <w:ilvl w:val="1"/>
          <w:numId w:val="43"/>
        </w:numPr>
        <w:spacing w:after="0" w:line="240" w:lineRule="auto"/>
        <w:ind w:left="720"/>
        <w:contextualSpacing/>
        <w:textAlignment w:val="baseline"/>
        <w:rPr>
          <w:rFonts w:cs="Tahoma"/>
        </w:rPr>
      </w:pPr>
      <w:r w:rsidRPr="00782136">
        <w:rPr>
          <w:rFonts w:cs="Tahoma"/>
          <w:color w:val="00B0F0"/>
        </w:rPr>
        <w:t>[CAWI:</w:t>
      </w:r>
      <w:r w:rsidRPr="00782136">
        <w:rPr>
          <w:rFonts w:cs="Tahoma"/>
        </w:rPr>
        <w:t xml:space="preserve"> I </w:t>
      </w:r>
      <w:r w:rsidRPr="00782136">
        <w:rPr>
          <w:rFonts w:cs="Tahoma"/>
          <w:color w:val="00B0F0"/>
        </w:rPr>
        <w:t>CATI:</w:t>
      </w:r>
      <w:r w:rsidRPr="00782136">
        <w:rPr>
          <w:rFonts w:cs="Tahoma"/>
        </w:rPr>
        <w:t xml:space="preserve"> You</w:t>
      </w:r>
      <w:r w:rsidRPr="00782136">
        <w:rPr>
          <w:rFonts w:cs="Tahoma"/>
          <w:color w:val="00B0F0"/>
        </w:rPr>
        <w:t>]</w:t>
      </w:r>
      <w:r w:rsidRPr="00782136">
        <w:rPr>
          <w:rFonts w:cs="Tahoma"/>
        </w:rPr>
        <w:t xml:space="preserve"> believe that </w:t>
      </w:r>
      <w:r w:rsidRPr="00782136">
        <w:rPr>
          <w:rFonts w:cs="Tahoma"/>
          <w:color w:val="00B0F0"/>
        </w:rPr>
        <w:t>[CAWI:</w:t>
      </w:r>
      <w:r w:rsidRPr="00782136">
        <w:rPr>
          <w:rFonts w:cs="Tahoma"/>
        </w:rPr>
        <w:t xml:space="preserve"> I </w:t>
      </w:r>
      <w:r w:rsidRPr="00782136">
        <w:rPr>
          <w:rFonts w:cs="Tahoma"/>
          <w:color w:val="00B0F0"/>
        </w:rPr>
        <w:t>CATI:</w:t>
      </w:r>
      <w:r w:rsidRPr="00782136">
        <w:rPr>
          <w:rFonts w:cs="Tahoma"/>
        </w:rPr>
        <w:t xml:space="preserve"> you</w:t>
      </w:r>
      <w:r w:rsidRPr="00782136">
        <w:rPr>
          <w:rFonts w:cs="Tahoma"/>
          <w:color w:val="00B0F0"/>
        </w:rPr>
        <w:t xml:space="preserve">] </w:t>
      </w:r>
      <w:r w:rsidRPr="00782136">
        <w:rPr>
          <w:rFonts w:cs="Tahoma"/>
        </w:rPr>
        <w:t xml:space="preserve">can freely ask </w:t>
      </w:r>
      <w:r w:rsidRPr="00782136">
        <w:rPr>
          <w:rFonts w:cs="Tahoma"/>
          <w:color w:val="00B0F0"/>
        </w:rPr>
        <w:t>[CAWI:</w:t>
      </w:r>
      <w:r w:rsidRPr="00782136">
        <w:rPr>
          <w:rFonts w:cs="Tahoma"/>
        </w:rPr>
        <w:t xml:space="preserve"> my </w:t>
      </w:r>
      <w:r w:rsidRPr="00782136">
        <w:rPr>
          <w:rFonts w:cs="Tahoma"/>
          <w:color w:val="00B0F0"/>
        </w:rPr>
        <w:t>CATI:</w:t>
      </w:r>
      <w:r w:rsidRPr="00782136">
        <w:rPr>
          <w:rFonts w:cs="Tahoma"/>
        </w:rPr>
        <w:t xml:space="preserve"> your</w:t>
      </w:r>
      <w:r w:rsidRPr="00782136">
        <w:rPr>
          <w:rFonts w:cs="Tahoma"/>
          <w:color w:val="00B0F0"/>
        </w:rPr>
        <w:t>]</w:t>
      </w:r>
      <w:r w:rsidRPr="00782136">
        <w:rPr>
          <w:rFonts w:cs="Tahoma"/>
        </w:rPr>
        <w:t xml:space="preserve"> physicians any questions </w:t>
      </w:r>
      <w:r w:rsidRPr="00782136">
        <w:rPr>
          <w:rFonts w:cs="Tahoma"/>
          <w:color w:val="00B0F0"/>
        </w:rPr>
        <w:t>[CAWI:</w:t>
      </w:r>
      <w:r w:rsidRPr="00782136">
        <w:rPr>
          <w:rFonts w:cs="Tahoma"/>
        </w:rPr>
        <w:t xml:space="preserve"> I </w:t>
      </w:r>
      <w:r w:rsidRPr="00782136">
        <w:rPr>
          <w:rFonts w:cs="Tahoma"/>
          <w:color w:val="00B0F0"/>
        </w:rPr>
        <w:t>CATI:</w:t>
      </w:r>
      <w:r w:rsidRPr="00782136">
        <w:rPr>
          <w:rFonts w:cs="Tahoma"/>
        </w:rPr>
        <w:t xml:space="preserve"> you</w:t>
      </w:r>
      <w:proofErr w:type="gramStart"/>
      <w:r w:rsidRPr="00782136">
        <w:rPr>
          <w:rFonts w:cs="Tahoma"/>
          <w:color w:val="00B0F0"/>
        </w:rPr>
        <w:t>]</w:t>
      </w:r>
      <w:r w:rsidRPr="00782136">
        <w:rPr>
          <w:rFonts w:cs="Tahoma"/>
        </w:rPr>
        <w:t xml:space="preserve">  want</w:t>
      </w:r>
      <w:proofErr w:type="gramEnd"/>
      <w:r w:rsidRPr="00782136">
        <w:rPr>
          <w:rFonts w:cs="Tahoma"/>
        </w:rPr>
        <w:t>.</w:t>
      </w:r>
    </w:p>
    <w:p w14:paraId="739774BD" w14:textId="77777777" w:rsidR="00782136" w:rsidRPr="00782136" w:rsidRDefault="00782136" w:rsidP="00782136">
      <w:pPr>
        <w:numPr>
          <w:ilvl w:val="1"/>
          <w:numId w:val="43"/>
        </w:numPr>
        <w:spacing w:after="0" w:line="240" w:lineRule="auto"/>
        <w:ind w:left="720"/>
        <w:contextualSpacing/>
        <w:textAlignment w:val="baseline"/>
        <w:rPr>
          <w:rFonts w:cs="Tahoma"/>
        </w:rPr>
      </w:pPr>
      <w:r w:rsidRPr="00782136">
        <w:rPr>
          <w:rFonts w:cs="Tahoma"/>
          <w:color w:val="00B0F0"/>
        </w:rPr>
        <w:t>[CAWI:</w:t>
      </w:r>
      <w:r w:rsidRPr="00782136">
        <w:rPr>
          <w:rFonts w:cs="Tahoma"/>
        </w:rPr>
        <w:t xml:space="preserve"> My </w:t>
      </w:r>
      <w:r w:rsidRPr="00782136">
        <w:rPr>
          <w:rFonts w:cs="Tahoma"/>
          <w:color w:val="00B0F0"/>
        </w:rPr>
        <w:t>CATI:</w:t>
      </w:r>
      <w:r w:rsidRPr="00782136">
        <w:rPr>
          <w:rFonts w:cs="Tahoma"/>
        </w:rPr>
        <w:t xml:space="preserve"> Your</w:t>
      </w:r>
      <w:r w:rsidRPr="00782136">
        <w:rPr>
          <w:rFonts w:cs="Tahoma"/>
          <w:color w:val="00B0F0"/>
        </w:rPr>
        <w:t>]</w:t>
      </w:r>
      <w:r w:rsidRPr="00782136">
        <w:rPr>
          <w:rFonts w:cs="Tahoma"/>
        </w:rPr>
        <w:t xml:space="preserve"> physician would not ask </w:t>
      </w:r>
      <w:r w:rsidRPr="00782136">
        <w:rPr>
          <w:rFonts w:cs="Tahoma"/>
          <w:color w:val="00B0F0"/>
        </w:rPr>
        <w:t>[CAWI:</w:t>
      </w:r>
      <w:r w:rsidRPr="00782136">
        <w:rPr>
          <w:rFonts w:cs="Tahoma"/>
        </w:rPr>
        <w:t xml:space="preserve"> me </w:t>
      </w:r>
      <w:r w:rsidRPr="00782136">
        <w:rPr>
          <w:rFonts w:cs="Tahoma"/>
          <w:color w:val="00B0F0"/>
        </w:rPr>
        <w:t>CATI:</w:t>
      </w:r>
      <w:r w:rsidRPr="00782136">
        <w:rPr>
          <w:rFonts w:cs="Tahoma"/>
        </w:rPr>
        <w:t xml:space="preserve"> you</w:t>
      </w:r>
      <w:proofErr w:type="gramStart"/>
      <w:r w:rsidRPr="00782136">
        <w:rPr>
          <w:rFonts w:cs="Tahoma"/>
          <w:color w:val="00B0F0"/>
        </w:rPr>
        <w:t>]</w:t>
      </w:r>
      <w:r w:rsidRPr="00782136">
        <w:rPr>
          <w:rFonts w:cs="Tahoma"/>
        </w:rPr>
        <w:t xml:space="preserve">  to</w:t>
      </w:r>
      <w:proofErr w:type="gramEnd"/>
      <w:r w:rsidRPr="00782136">
        <w:rPr>
          <w:rFonts w:cs="Tahoma"/>
        </w:rPr>
        <w:t xml:space="preserve"> participate in medical research if he or she thought it would harm </w:t>
      </w:r>
      <w:r w:rsidRPr="00782136">
        <w:rPr>
          <w:rFonts w:cs="Tahoma"/>
          <w:color w:val="00B0F0"/>
        </w:rPr>
        <w:t>[CAWI:</w:t>
      </w:r>
      <w:r w:rsidRPr="00782136">
        <w:rPr>
          <w:rFonts w:cs="Tahoma"/>
        </w:rPr>
        <w:t xml:space="preserve"> me </w:t>
      </w:r>
      <w:r w:rsidRPr="00782136">
        <w:rPr>
          <w:rFonts w:cs="Tahoma"/>
          <w:color w:val="00B0F0"/>
        </w:rPr>
        <w:t>CATI:</w:t>
      </w:r>
      <w:r w:rsidRPr="00782136">
        <w:rPr>
          <w:rFonts w:cs="Tahoma"/>
        </w:rPr>
        <w:t xml:space="preserve"> you</w:t>
      </w:r>
      <w:r w:rsidRPr="00782136">
        <w:rPr>
          <w:rFonts w:cs="Tahoma"/>
          <w:color w:val="00B0F0"/>
        </w:rPr>
        <w:t>]</w:t>
      </w:r>
      <w:r w:rsidRPr="00782136">
        <w:rPr>
          <w:rFonts w:cs="Tahoma"/>
        </w:rPr>
        <w:t>.</w:t>
      </w:r>
    </w:p>
    <w:p w14:paraId="14665B84" w14:textId="77777777" w:rsidR="00782136" w:rsidRPr="00782136" w:rsidRDefault="00782136" w:rsidP="00782136">
      <w:pPr>
        <w:numPr>
          <w:ilvl w:val="1"/>
          <w:numId w:val="43"/>
        </w:numPr>
        <w:spacing w:after="0" w:line="240" w:lineRule="auto"/>
        <w:ind w:left="720"/>
        <w:contextualSpacing/>
        <w:textAlignment w:val="baseline"/>
        <w:rPr>
          <w:rFonts w:cs="Tahoma"/>
        </w:rPr>
      </w:pPr>
      <w:r w:rsidRPr="00782136">
        <w:rPr>
          <w:rFonts w:cs="Tahoma"/>
        </w:rPr>
        <w:t xml:space="preserve">In deciding what treatment </w:t>
      </w:r>
      <w:r w:rsidRPr="00782136">
        <w:rPr>
          <w:rFonts w:cs="Tahoma"/>
          <w:color w:val="00B0F0"/>
        </w:rPr>
        <w:t>[CAWI:</w:t>
      </w:r>
      <w:r w:rsidRPr="00782136">
        <w:rPr>
          <w:rFonts w:cs="Tahoma"/>
        </w:rPr>
        <w:t xml:space="preserve"> I </w:t>
      </w:r>
      <w:r w:rsidRPr="00782136">
        <w:rPr>
          <w:rFonts w:cs="Tahoma"/>
          <w:color w:val="00B0F0"/>
        </w:rPr>
        <w:t>CATI:</w:t>
      </w:r>
      <w:r w:rsidRPr="00782136">
        <w:rPr>
          <w:rFonts w:cs="Tahoma"/>
        </w:rPr>
        <w:t xml:space="preserve"> you</w:t>
      </w:r>
      <w:r w:rsidRPr="00782136">
        <w:rPr>
          <w:rFonts w:cs="Tahoma"/>
          <w:color w:val="00B0F0"/>
        </w:rPr>
        <w:t>]</w:t>
      </w:r>
      <w:r w:rsidRPr="00782136">
        <w:rPr>
          <w:rFonts w:cs="Tahoma"/>
        </w:rPr>
        <w:t xml:space="preserve"> will get, </w:t>
      </w:r>
      <w:r w:rsidRPr="00782136">
        <w:rPr>
          <w:rFonts w:cs="Tahoma"/>
          <w:color w:val="00B0F0"/>
        </w:rPr>
        <w:t>[CAWI:</w:t>
      </w:r>
      <w:r w:rsidRPr="00782136">
        <w:rPr>
          <w:rFonts w:cs="Tahoma"/>
        </w:rPr>
        <w:t xml:space="preserve"> my </w:t>
      </w:r>
      <w:r w:rsidRPr="00782136">
        <w:rPr>
          <w:rFonts w:cs="Tahoma"/>
          <w:color w:val="00B0F0"/>
        </w:rPr>
        <w:t>CATI:</w:t>
      </w:r>
      <w:r w:rsidRPr="00782136">
        <w:rPr>
          <w:rFonts w:cs="Tahoma"/>
        </w:rPr>
        <w:t xml:space="preserve"> your</w:t>
      </w:r>
      <w:r w:rsidRPr="00782136">
        <w:rPr>
          <w:rFonts w:cs="Tahoma"/>
          <w:color w:val="00B0F0"/>
        </w:rPr>
        <w:t>]</w:t>
      </w:r>
      <w:r w:rsidRPr="00782136">
        <w:rPr>
          <w:rFonts w:cs="Tahoma"/>
        </w:rPr>
        <w:t xml:space="preserve"> physicians always tries to protect </w:t>
      </w:r>
      <w:r w:rsidRPr="00782136">
        <w:rPr>
          <w:rFonts w:cs="Tahoma"/>
          <w:color w:val="00B0F0"/>
        </w:rPr>
        <w:t>[CAWI:</w:t>
      </w:r>
      <w:r w:rsidRPr="00782136">
        <w:rPr>
          <w:rFonts w:cs="Tahoma"/>
        </w:rPr>
        <w:t xml:space="preserve"> me </w:t>
      </w:r>
      <w:r w:rsidRPr="00782136">
        <w:rPr>
          <w:rFonts w:cs="Tahoma"/>
          <w:color w:val="00B0F0"/>
        </w:rPr>
        <w:t>CATI:</w:t>
      </w:r>
      <w:r w:rsidRPr="00782136">
        <w:rPr>
          <w:rFonts w:cs="Tahoma"/>
        </w:rPr>
        <w:t xml:space="preserve"> you</w:t>
      </w:r>
      <w:r w:rsidRPr="00782136">
        <w:rPr>
          <w:rFonts w:cs="Tahoma"/>
          <w:color w:val="00B0F0"/>
        </w:rPr>
        <w:t>]</w:t>
      </w:r>
      <w:r w:rsidRPr="00782136">
        <w:rPr>
          <w:rFonts w:cs="Tahoma"/>
        </w:rPr>
        <w:t xml:space="preserve"> from unnecessary risk.</w:t>
      </w:r>
    </w:p>
    <w:p w14:paraId="35D19D50" w14:textId="77777777" w:rsidR="00782136" w:rsidRPr="00782136" w:rsidRDefault="00782136" w:rsidP="00782136">
      <w:pPr>
        <w:numPr>
          <w:ilvl w:val="1"/>
          <w:numId w:val="43"/>
        </w:numPr>
        <w:spacing w:after="0" w:line="240" w:lineRule="auto"/>
        <w:ind w:left="720"/>
        <w:contextualSpacing/>
        <w:textAlignment w:val="baseline"/>
        <w:rPr>
          <w:rFonts w:cs="Tahoma"/>
        </w:rPr>
      </w:pPr>
      <w:r w:rsidRPr="00782136">
        <w:rPr>
          <w:rFonts w:cs="Tahoma"/>
        </w:rPr>
        <w:t xml:space="preserve">People like </w:t>
      </w:r>
      <w:r w:rsidRPr="00782136">
        <w:rPr>
          <w:rFonts w:cs="Tahoma"/>
          <w:color w:val="00B0F0"/>
        </w:rPr>
        <w:t>[CAWI:</w:t>
      </w:r>
      <w:r w:rsidRPr="00782136">
        <w:rPr>
          <w:rFonts w:cs="Tahoma"/>
        </w:rPr>
        <w:t xml:space="preserve"> me </w:t>
      </w:r>
      <w:r w:rsidRPr="00782136">
        <w:rPr>
          <w:rFonts w:cs="Tahoma"/>
          <w:color w:val="00B0F0"/>
        </w:rPr>
        <w:t>CATI:</w:t>
      </w:r>
      <w:r w:rsidRPr="00782136">
        <w:rPr>
          <w:rFonts w:cs="Tahoma"/>
        </w:rPr>
        <w:t xml:space="preserve"> you</w:t>
      </w:r>
      <w:proofErr w:type="gramStart"/>
      <w:r w:rsidRPr="00782136">
        <w:rPr>
          <w:rFonts w:cs="Tahoma"/>
          <w:color w:val="00B0F0"/>
        </w:rPr>
        <w:t>]</w:t>
      </w:r>
      <w:r w:rsidRPr="00782136">
        <w:rPr>
          <w:rFonts w:cs="Tahoma"/>
        </w:rPr>
        <w:t xml:space="preserve">  might</w:t>
      </w:r>
      <w:proofErr w:type="gramEnd"/>
      <w:r w:rsidRPr="00782136">
        <w:rPr>
          <w:rFonts w:cs="Tahoma"/>
        </w:rPr>
        <w:t xml:space="preserve"> be used as guinea pigs in research studies without our consent.</w:t>
      </w:r>
    </w:p>
    <w:p w14:paraId="458CCF0B" w14:textId="77777777" w:rsidR="00782136" w:rsidRPr="00782136" w:rsidRDefault="00782136" w:rsidP="00782136">
      <w:pPr>
        <w:numPr>
          <w:ilvl w:val="1"/>
          <w:numId w:val="43"/>
        </w:numPr>
        <w:spacing w:after="0" w:line="240" w:lineRule="auto"/>
        <w:ind w:left="720"/>
        <w:contextualSpacing/>
        <w:textAlignment w:val="baseline"/>
        <w:rPr>
          <w:rFonts w:cs="Tahoma"/>
        </w:rPr>
      </w:pPr>
      <w:r w:rsidRPr="00782136">
        <w:rPr>
          <w:rFonts w:cs="Tahoma"/>
          <w:color w:val="00B0F0"/>
        </w:rPr>
        <w:t>[CAWI:</w:t>
      </w:r>
      <w:r w:rsidRPr="00782136">
        <w:rPr>
          <w:rFonts w:cs="Tahoma"/>
        </w:rPr>
        <w:t xml:space="preserve"> I </w:t>
      </w:r>
      <w:r w:rsidRPr="00782136">
        <w:rPr>
          <w:rFonts w:cs="Tahoma"/>
          <w:color w:val="00B0F0"/>
        </w:rPr>
        <w:t>CATI:</w:t>
      </w:r>
      <w:r w:rsidRPr="00782136">
        <w:rPr>
          <w:rFonts w:cs="Tahoma"/>
        </w:rPr>
        <w:t xml:space="preserve"> You</w:t>
      </w:r>
      <w:proofErr w:type="gramStart"/>
      <w:r w:rsidRPr="00782136">
        <w:rPr>
          <w:rFonts w:cs="Tahoma"/>
          <w:color w:val="00B0F0"/>
        </w:rPr>
        <w:t>]</w:t>
      </w:r>
      <w:r w:rsidRPr="00782136">
        <w:rPr>
          <w:rFonts w:cs="Tahoma"/>
        </w:rPr>
        <w:t xml:space="preserve">  think</w:t>
      </w:r>
      <w:proofErr w:type="gramEnd"/>
      <w:r w:rsidRPr="00782136">
        <w:rPr>
          <w:rFonts w:cs="Tahoma"/>
        </w:rPr>
        <w:t xml:space="preserve"> physicians prescribe medication as a way of experimenting on people without their knowledge or consent.</w:t>
      </w:r>
    </w:p>
    <w:p w14:paraId="45EFAFB0" w14:textId="77777777" w:rsidR="00782136" w:rsidRPr="00782136" w:rsidRDefault="00782136" w:rsidP="00782136">
      <w:pPr>
        <w:numPr>
          <w:ilvl w:val="1"/>
          <w:numId w:val="43"/>
        </w:numPr>
        <w:spacing w:after="0" w:line="240" w:lineRule="auto"/>
        <w:ind w:left="720"/>
        <w:contextualSpacing/>
        <w:textAlignment w:val="baseline"/>
        <w:rPr>
          <w:rFonts w:cs="Tahoma"/>
        </w:rPr>
      </w:pPr>
      <w:r w:rsidRPr="00782136">
        <w:rPr>
          <w:rFonts w:cs="Tahoma"/>
          <w:color w:val="00B0F0"/>
        </w:rPr>
        <w:t>[CAWI:</w:t>
      </w:r>
      <w:r w:rsidRPr="00782136">
        <w:rPr>
          <w:rFonts w:cs="Tahoma"/>
        </w:rPr>
        <w:t xml:space="preserve"> I </w:t>
      </w:r>
      <w:r w:rsidRPr="00782136">
        <w:rPr>
          <w:rFonts w:cs="Tahoma"/>
          <w:color w:val="00B0F0"/>
        </w:rPr>
        <w:t>CATI:</w:t>
      </w:r>
      <w:r w:rsidRPr="00782136">
        <w:rPr>
          <w:rFonts w:cs="Tahoma"/>
        </w:rPr>
        <w:t xml:space="preserve"> You</w:t>
      </w:r>
      <w:proofErr w:type="gramStart"/>
      <w:r w:rsidRPr="00782136">
        <w:rPr>
          <w:rFonts w:cs="Tahoma"/>
          <w:color w:val="00B0F0"/>
        </w:rPr>
        <w:t>]</w:t>
      </w:r>
      <w:r w:rsidRPr="00782136">
        <w:rPr>
          <w:rFonts w:cs="Tahoma"/>
        </w:rPr>
        <w:t xml:space="preserve">  believe</w:t>
      </w:r>
      <w:proofErr w:type="gramEnd"/>
      <w:r w:rsidRPr="00782136">
        <w:rPr>
          <w:rFonts w:cs="Tahoma"/>
        </w:rPr>
        <w:t xml:space="preserve"> that physicians have given </w:t>
      </w:r>
      <w:r w:rsidRPr="00782136">
        <w:rPr>
          <w:rFonts w:cs="Tahoma"/>
          <w:color w:val="00B0F0"/>
        </w:rPr>
        <w:t>[CAWI:</w:t>
      </w:r>
      <w:r w:rsidRPr="00782136">
        <w:rPr>
          <w:rFonts w:cs="Tahoma"/>
        </w:rPr>
        <w:t xml:space="preserve"> me </w:t>
      </w:r>
      <w:r w:rsidRPr="00782136">
        <w:rPr>
          <w:rFonts w:cs="Tahoma"/>
          <w:color w:val="00B0F0"/>
        </w:rPr>
        <w:t>CATI:</w:t>
      </w:r>
      <w:r w:rsidRPr="00782136">
        <w:rPr>
          <w:rFonts w:cs="Tahoma"/>
        </w:rPr>
        <w:t xml:space="preserve"> you</w:t>
      </w:r>
      <w:r w:rsidRPr="00782136">
        <w:rPr>
          <w:rFonts w:cs="Tahoma"/>
          <w:color w:val="00B0F0"/>
        </w:rPr>
        <w:t>]</w:t>
      </w:r>
      <w:r w:rsidRPr="00782136">
        <w:rPr>
          <w:rFonts w:cs="Tahoma"/>
        </w:rPr>
        <w:t xml:space="preserve">  treatment as part of an experiment without my permission.</w:t>
      </w:r>
    </w:p>
    <w:p w14:paraId="1733D2D9" w14:textId="77777777" w:rsidR="00782136" w:rsidRPr="00782136" w:rsidRDefault="00782136" w:rsidP="00782136">
      <w:pPr>
        <w:spacing w:after="0" w:line="240" w:lineRule="auto"/>
        <w:contextualSpacing/>
        <w:textAlignment w:val="baseline"/>
        <w:rPr>
          <w:rFonts w:cs="Tahoma"/>
          <w:color w:val="00B0F0"/>
        </w:rPr>
      </w:pPr>
    </w:p>
    <w:p w14:paraId="3A2C957D" w14:textId="77777777" w:rsidR="00782136" w:rsidRPr="00782136" w:rsidRDefault="00782136" w:rsidP="00782136">
      <w:pPr>
        <w:spacing w:after="0" w:line="240" w:lineRule="auto"/>
        <w:ind w:left="360"/>
        <w:contextualSpacing/>
        <w:textAlignment w:val="baseline"/>
        <w:rPr>
          <w:rFonts w:cs="Tahoma"/>
          <w:color w:val="00B0F0"/>
        </w:rPr>
      </w:pPr>
      <w:r w:rsidRPr="00782136">
        <w:rPr>
          <w:rFonts w:cs="Tahoma"/>
          <w:color w:val="00B0F0"/>
        </w:rPr>
        <w:t>RESPONSE OPTIONS:</w:t>
      </w:r>
    </w:p>
    <w:p w14:paraId="5B6FC143" w14:textId="77777777" w:rsidR="00782136" w:rsidRPr="00782136" w:rsidRDefault="00782136" w:rsidP="00782136">
      <w:pPr>
        <w:numPr>
          <w:ilvl w:val="0"/>
          <w:numId w:val="46"/>
        </w:numPr>
        <w:spacing w:after="0" w:line="240" w:lineRule="auto"/>
        <w:contextualSpacing/>
        <w:textAlignment w:val="baseline"/>
        <w:rPr>
          <w:rFonts w:cs="Tahoma"/>
        </w:rPr>
      </w:pPr>
      <w:r w:rsidRPr="00782136">
        <w:rPr>
          <w:rFonts w:cs="Tahoma"/>
        </w:rPr>
        <w:t>Strongly disagree</w:t>
      </w:r>
    </w:p>
    <w:p w14:paraId="695613E9" w14:textId="77777777" w:rsidR="00782136" w:rsidRPr="00782136" w:rsidRDefault="00782136" w:rsidP="00782136">
      <w:pPr>
        <w:numPr>
          <w:ilvl w:val="0"/>
          <w:numId w:val="46"/>
        </w:numPr>
        <w:spacing w:after="0" w:line="240" w:lineRule="auto"/>
        <w:contextualSpacing/>
        <w:textAlignment w:val="baseline"/>
        <w:rPr>
          <w:rFonts w:cs="Tahoma"/>
        </w:rPr>
      </w:pPr>
      <w:r w:rsidRPr="00782136">
        <w:rPr>
          <w:rFonts w:cs="Tahoma"/>
        </w:rPr>
        <w:lastRenderedPageBreak/>
        <w:t>Somewhat disagree</w:t>
      </w:r>
    </w:p>
    <w:p w14:paraId="2646B30E" w14:textId="77777777" w:rsidR="00782136" w:rsidRPr="00782136" w:rsidRDefault="00782136" w:rsidP="00782136">
      <w:pPr>
        <w:numPr>
          <w:ilvl w:val="0"/>
          <w:numId w:val="46"/>
        </w:numPr>
        <w:spacing w:after="0" w:line="240" w:lineRule="auto"/>
        <w:contextualSpacing/>
        <w:textAlignment w:val="baseline"/>
        <w:rPr>
          <w:rFonts w:cs="Tahoma"/>
        </w:rPr>
      </w:pPr>
      <w:r w:rsidRPr="00782136">
        <w:rPr>
          <w:rFonts w:cs="Tahoma"/>
        </w:rPr>
        <w:t>Neither disagree nor agree</w:t>
      </w:r>
    </w:p>
    <w:p w14:paraId="014FD8A9" w14:textId="77777777" w:rsidR="00782136" w:rsidRPr="00782136" w:rsidRDefault="00782136" w:rsidP="00782136">
      <w:pPr>
        <w:numPr>
          <w:ilvl w:val="0"/>
          <w:numId w:val="46"/>
        </w:numPr>
        <w:spacing w:after="0" w:line="240" w:lineRule="auto"/>
        <w:contextualSpacing/>
        <w:textAlignment w:val="baseline"/>
        <w:rPr>
          <w:rFonts w:cs="Tahoma"/>
        </w:rPr>
      </w:pPr>
      <w:r w:rsidRPr="00782136">
        <w:rPr>
          <w:rFonts w:cs="Tahoma"/>
        </w:rPr>
        <w:t>Somewhat agree</w:t>
      </w:r>
    </w:p>
    <w:p w14:paraId="6F378430" w14:textId="77777777" w:rsidR="00782136" w:rsidRPr="00782136" w:rsidRDefault="00782136" w:rsidP="00782136">
      <w:pPr>
        <w:numPr>
          <w:ilvl w:val="0"/>
          <w:numId w:val="46"/>
        </w:numPr>
        <w:spacing w:after="0" w:line="240" w:lineRule="auto"/>
        <w:contextualSpacing/>
        <w:textAlignment w:val="baseline"/>
        <w:rPr>
          <w:rFonts w:cs="Tahoma"/>
        </w:rPr>
      </w:pPr>
      <w:r w:rsidRPr="00782136">
        <w:rPr>
          <w:rFonts w:cs="Tahoma"/>
        </w:rPr>
        <w:t>Strongly agree</w:t>
      </w:r>
    </w:p>
    <w:p w14:paraId="3FD71981" w14:textId="77777777" w:rsidR="00782136" w:rsidRPr="00782136" w:rsidRDefault="00782136" w:rsidP="00782136">
      <w:pPr>
        <w:pBdr>
          <w:bottom w:val="single" w:sz="4" w:space="1" w:color="auto"/>
        </w:pBdr>
        <w:spacing w:after="0" w:line="240" w:lineRule="auto"/>
        <w:contextualSpacing/>
        <w:textAlignment w:val="baseline"/>
        <w:rPr>
          <w:color w:val="00B050"/>
          <w:sz w:val="28"/>
        </w:rPr>
      </w:pPr>
    </w:p>
    <w:p w14:paraId="39FA36D1" w14:textId="77777777" w:rsidR="00782136" w:rsidRPr="00782136" w:rsidRDefault="00782136" w:rsidP="00782136">
      <w:pPr>
        <w:spacing w:after="0" w:line="240" w:lineRule="auto"/>
        <w:contextualSpacing/>
        <w:textAlignment w:val="baseline"/>
        <w:rPr>
          <w:color w:val="00B0F0"/>
        </w:rPr>
      </w:pPr>
      <w:r w:rsidRPr="00782136">
        <w:rPr>
          <w:color w:val="00B0F0"/>
        </w:rPr>
        <w:t>[SHOW IF LANGUAGE=EN]</w:t>
      </w:r>
    </w:p>
    <w:p w14:paraId="4F15B84E" w14:textId="77777777" w:rsidR="00782136" w:rsidRPr="00782136" w:rsidRDefault="00782136" w:rsidP="00782136">
      <w:pPr>
        <w:spacing w:after="0" w:line="240" w:lineRule="auto"/>
        <w:contextualSpacing/>
        <w:textAlignment w:val="baseline"/>
        <w:rPr>
          <w:color w:val="00B0F0"/>
        </w:rPr>
      </w:pPr>
      <w:r w:rsidRPr="00782136">
        <w:rPr>
          <w:color w:val="00B0F0"/>
        </w:rPr>
        <w:t>[DISPLAY]</w:t>
      </w:r>
    </w:p>
    <w:p w14:paraId="0F4C7403" w14:textId="77777777" w:rsidR="00782136" w:rsidRPr="00782136" w:rsidRDefault="00782136" w:rsidP="00782136">
      <w:pPr>
        <w:spacing w:after="0" w:line="240" w:lineRule="auto"/>
        <w:contextualSpacing/>
        <w:textAlignment w:val="baseline"/>
        <w:rPr>
          <w:color w:val="00B0F0"/>
        </w:rPr>
      </w:pPr>
      <w:r w:rsidRPr="00782136">
        <w:rPr>
          <w:color w:val="00B0F0"/>
        </w:rPr>
        <w:t>DISPLAY_JCOIN4.</w:t>
      </w:r>
    </w:p>
    <w:p w14:paraId="030B4B3E" w14:textId="77777777" w:rsidR="00782136" w:rsidRPr="00782136" w:rsidRDefault="00782136" w:rsidP="00782136">
      <w:pPr>
        <w:spacing w:after="0" w:line="240" w:lineRule="auto"/>
        <w:contextualSpacing/>
      </w:pPr>
      <w:r w:rsidRPr="00782136">
        <w:t xml:space="preserve">The next set of questions are about your own personal experiences or the experiences of any family members or close friends. </w:t>
      </w:r>
    </w:p>
    <w:p w14:paraId="63524D2F" w14:textId="77777777" w:rsidR="00782136" w:rsidRPr="00782136" w:rsidRDefault="00782136" w:rsidP="00782136">
      <w:pPr>
        <w:spacing w:after="0" w:line="240" w:lineRule="auto"/>
        <w:contextualSpacing/>
        <w:textAlignment w:val="baseline"/>
        <w:rPr>
          <w:color w:val="00B0F0"/>
        </w:rPr>
      </w:pPr>
      <w:r w:rsidRPr="00782136">
        <w:rPr>
          <w:color w:val="00B0F0"/>
        </w:rPr>
        <w:t>[SPACE]</w:t>
      </w:r>
    </w:p>
    <w:p w14:paraId="6767DEBD" w14:textId="77777777" w:rsidR="00782136" w:rsidRPr="00782136" w:rsidRDefault="00782136" w:rsidP="00782136">
      <w:pPr>
        <w:spacing w:after="0" w:line="240" w:lineRule="auto"/>
        <w:contextualSpacing/>
        <w:textAlignment w:val="baseline"/>
      </w:pPr>
      <w:r w:rsidRPr="00782136">
        <w:t>We recognize these are sensitive items but like all the items on this survey your responses will be kept private and treated confidentially.</w:t>
      </w:r>
    </w:p>
    <w:p w14:paraId="16D8E143" w14:textId="77777777" w:rsidR="00782136" w:rsidRPr="00782136" w:rsidRDefault="00782136" w:rsidP="00782136">
      <w:pPr>
        <w:pBdr>
          <w:bottom w:val="single" w:sz="4" w:space="1" w:color="auto"/>
        </w:pBdr>
        <w:spacing w:after="0" w:line="240" w:lineRule="auto"/>
        <w:contextualSpacing/>
        <w:textAlignment w:val="baseline"/>
      </w:pPr>
    </w:p>
    <w:p w14:paraId="194690B3" w14:textId="77777777" w:rsidR="00782136" w:rsidRPr="00782136" w:rsidRDefault="00782136" w:rsidP="00782136">
      <w:pPr>
        <w:spacing w:after="0" w:line="240" w:lineRule="auto"/>
        <w:contextualSpacing/>
        <w:textAlignment w:val="baseline"/>
        <w:rPr>
          <w:color w:val="00B0F0"/>
        </w:rPr>
      </w:pPr>
      <w:r w:rsidRPr="00782136">
        <w:rPr>
          <w:color w:val="00B0F0"/>
        </w:rPr>
        <w:t>[SHOW IF LANGUAGE=EN]</w:t>
      </w:r>
    </w:p>
    <w:p w14:paraId="4329CFD6" w14:textId="77777777" w:rsidR="00782136" w:rsidRPr="00782136" w:rsidRDefault="00782136" w:rsidP="00782136">
      <w:pPr>
        <w:spacing w:after="0" w:line="240" w:lineRule="auto"/>
        <w:contextualSpacing/>
        <w:textAlignment w:val="baseline"/>
        <w:rPr>
          <w:color w:val="00B0F0"/>
        </w:rPr>
      </w:pPr>
      <w:r w:rsidRPr="00782136">
        <w:rPr>
          <w:color w:val="00B0F0"/>
        </w:rPr>
        <w:t>[SP]</w:t>
      </w:r>
    </w:p>
    <w:p w14:paraId="3617100C" w14:textId="77777777" w:rsidR="00782136" w:rsidRPr="00782136" w:rsidRDefault="00782136" w:rsidP="00782136">
      <w:pPr>
        <w:spacing w:after="0" w:line="240" w:lineRule="auto"/>
        <w:contextualSpacing/>
        <w:textAlignment w:val="baseline"/>
        <w:rPr>
          <w:color w:val="00B0F0"/>
        </w:rPr>
      </w:pPr>
      <w:r w:rsidRPr="00782136">
        <w:rPr>
          <w:color w:val="00B0F0"/>
        </w:rPr>
        <w:t>JCOIN18.</w:t>
      </w:r>
    </w:p>
    <w:p w14:paraId="2DCF64E4" w14:textId="77777777" w:rsidR="00782136" w:rsidRPr="00782136" w:rsidRDefault="00782136" w:rsidP="00782136">
      <w:pPr>
        <w:spacing w:after="0" w:line="240" w:lineRule="auto"/>
        <w:textAlignment w:val="baseline"/>
        <w:rPr>
          <w:rFonts w:cs="Tahoma"/>
        </w:rPr>
      </w:pPr>
      <w:r w:rsidRPr="00782136">
        <w:rPr>
          <w:rFonts w:cs="Tahoma"/>
        </w:rPr>
        <w:t xml:space="preserve">Have you ever </w:t>
      </w:r>
      <w:r w:rsidRPr="00782136">
        <w:t>misused opioids of any kind – such as heroin, fentanyl, or prescription pain medications other than exactly as prescribed for you?</w:t>
      </w:r>
      <w:r w:rsidRPr="00782136">
        <w:rPr>
          <w:rFonts w:cs="Tahoma"/>
        </w:rPr>
        <w:t xml:space="preserve"> </w:t>
      </w:r>
    </w:p>
    <w:p w14:paraId="085E5214" w14:textId="77777777" w:rsidR="00782136" w:rsidRPr="00782136" w:rsidRDefault="00782136" w:rsidP="00782136">
      <w:pPr>
        <w:spacing w:after="0" w:line="240" w:lineRule="auto"/>
        <w:contextualSpacing/>
        <w:textAlignment w:val="baseline"/>
        <w:rPr>
          <w:rFonts w:cs="Tahoma"/>
        </w:rPr>
      </w:pPr>
    </w:p>
    <w:p w14:paraId="257F752D" w14:textId="77777777" w:rsidR="00782136" w:rsidRPr="00782136" w:rsidRDefault="00782136" w:rsidP="00782136">
      <w:pPr>
        <w:spacing w:after="0" w:line="240" w:lineRule="auto"/>
        <w:ind w:left="360"/>
        <w:contextualSpacing/>
        <w:textAlignment w:val="baseline"/>
        <w:rPr>
          <w:rFonts w:cs="Tahoma"/>
          <w:color w:val="00B0F0"/>
        </w:rPr>
      </w:pPr>
      <w:r w:rsidRPr="00782136">
        <w:rPr>
          <w:rFonts w:cs="Tahoma"/>
          <w:color w:val="00B0F0"/>
        </w:rPr>
        <w:t>RESPONSE OPTIONS:</w:t>
      </w:r>
    </w:p>
    <w:p w14:paraId="25BF03C2" w14:textId="77777777" w:rsidR="00782136" w:rsidRPr="00782136" w:rsidRDefault="00782136" w:rsidP="00782136">
      <w:pPr>
        <w:numPr>
          <w:ilvl w:val="0"/>
          <w:numId w:val="47"/>
        </w:numPr>
        <w:spacing w:after="0" w:line="240" w:lineRule="auto"/>
        <w:contextualSpacing/>
        <w:textAlignment w:val="baseline"/>
        <w:rPr>
          <w:rFonts w:cs="Tahoma"/>
        </w:rPr>
      </w:pPr>
      <w:r w:rsidRPr="00782136">
        <w:rPr>
          <w:rFonts w:cs="Tahoma"/>
        </w:rPr>
        <w:t>No</w:t>
      </w:r>
    </w:p>
    <w:p w14:paraId="2BFFFD19" w14:textId="77777777" w:rsidR="00782136" w:rsidRPr="00782136" w:rsidRDefault="00782136" w:rsidP="00782136">
      <w:pPr>
        <w:numPr>
          <w:ilvl w:val="0"/>
          <w:numId w:val="47"/>
        </w:numPr>
        <w:spacing w:after="0" w:line="240" w:lineRule="auto"/>
        <w:contextualSpacing/>
        <w:textAlignment w:val="baseline"/>
        <w:rPr>
          <w:rFonts w:cs="Tahoma"/>
        </w:rPr>
      </w:pPr>
      <w:r w:rsidRPr="00782136">
        <w:rPr>
          <w:rFonts w:cs="Tahoma"/>
        </w:rPr>
        <w:t>Yes</w:t>
      </w:r>
    </w:p>
    <w:p w14:paraId="169D76D6" w14:textId="77777777" w:rsidR="00782136" w:rsidRPr="00782136" w:rsidRDefault="00782136" w:rsidP="00782136">
      <w:pPr>
        <w:pBdr>
          <w:bottom w:val="single" w:sz="4" w:space="1" w:color="auto"/>
        </w:pBdr>
        <w:spacing w:after="0" w:line="240" w:lineRule="auto"/>
        <w:contextualSpacing/>
        <w:textAlignment w:val="baseline"/>
        <w:rPr>
          <w:color w:val="00B0F0"/>
        </w:rPr>
      </w:pPr>
    </w:p>
    <w:p w14:paraId="31E49F8C" w14:textId="77777777" w:rsidR="00782136" w:rsidRPr="00782136" w:rsidRDefault="00782136" w:rsidP="00782136">
      <w:pPr>
        <w:spacing w:after="0" w:line="240" w:lineRule="auto"/>
        <w:contextualSpacing/>
        <w:textAlignment w:val="baseline"/>
        <w:rPr>
          <w:color w:val="00B0F0"/>
        </w:rPr>
      </w:pPr>
      <w:r w:rsidRPr="00782136">
        <w:rPr>
          <w:color w:val="00B0F0"/>
        </w:rPr>
        <w:t>[SHOW IF JCOIN18=2 AND LANGUAGE=EN]</w:t>
      </w:r>
    </w:p>
    <w:p w14:paraId="2AC9935B" w14:textId="77777777" w:rsidR="00782136" w:rsidRPr="00782136" w:rsidRDefault="00782136" w:rsidP="00782136">
      <w:pPr>
        <w:spacing w:after="0" w:line="240" w:lineRule="auto"/>
        <w:contextualSpacing/>
        <w:textAlignment w:val="baseline"/>
        <w:rPr>
          <w:color w:val="00B0F0"/>
        </w:rPr>
      </w:pPr>
      <w:r w:rsidRPr="00782136">
        <w:rPr>
          <w:color w:val="00B0F0"/>
        </w:rPr>
        <w:t>[SP]</w:t>
      </w:r>
    </w:p>
    <w:p w14:paraId="1226C734" w14:textId="77777777" w:rsidR="00782136" w:rsidRPr="00782136" w:rsidRDefault="00782136" w:rsidP="00782136">
      <w:pPr>
        <w:spacing w:after="0" w:line="240" w:lineRule="auto"/>
        <w:contextualSpacing/>
        <w:textAlignment w:val="baseline"/>
        <w:rPr>
          <w:color w:val="00B0F0"/>
        </w:rPr>
      </w:pPr>
      <w:r w:rsidRPr="00782136">
        <w:rPr>
          <w:color w:val="00B0F0"/>
        </w:rPr>
        <w:t>JCOIN19.</w:t>
      </w:r>
    </w:p>
    <w:p w14:paraId="74B4D1C1" w14:textId="77777777" w:rsidR="00782136" w:rsidRPr="00782136" w:rsidRDefault="00782136" w:rsidP="00782136">
      <w:pPr>
        <w:spacing w:after="0" w:line="240" w:lineRule="auto"/>
        <w:contextualSpacing/>
        <w:textAlignment w:val="baseline"/>
        <w:rPr>
          <w:rFonts w:cs="Tahoma"/>
        </w:rPr>
      </w:pPr>
      <w:r w:rsidRPr="00782136">
        <w:rPr>
          <w:rFonts w:cs="Tahoma"/>
        </w:rPr>
        <w:t>When was the last time you used heroin or other illegally obtained opioids in a way not prescribed by a doctor?</w:t>
      </w:r>
    </w:p>
    <w:p w14:paraId="57DFDE56" w14:textId="77777777" w:rsidR="00782136" w:rsidRPr="00782136" w:rsidRDefault="00782136" w:rsidP="00782136">
      <w:pPr>
        <w:spacing w:after="0" w:line="240" w:lineRule="auto"/>
        <w:contextualSpacing/>
        <w:textAlignment w:val="baseline"/>
        <w:rPr>
          <w:rFonts w:cs="Tahoma"/>
        </w:rPr>
      </w:pPr>
    </w:p>
    <w:p w14:paraId="42616195" w14:textId="77777777" w:rsidR="00782136" w:rsidRPr="00782136" w:rsidRDefault="00782136" w:rsidP="00782136">
      <w:pPr>
        <w:spacing w:after="0" w:line="240" w:lineRule="auto"/>
        <w:ind w:left="360"/>
        <w:contextualSpacing/>
        <w:textAlignment w:val="baseline"/>
        <w:rPr>
          <w:rFonts w:cs="Tahoma"/>
          <w:color w:val="00B0F0"/>
        </w:rPr>
      </w:pPr>
      <w:r w:rsidRPr="00782136">
        <w:rPr>
          <w:rFonts w:cs="Tahoma"/>
          <w:color w:val="00B0F0"/>
        </w:rPr>
        <w:t>RESPONSE OPTIONS:</w:t>
      </w:r>
    </w:p>
    <w:p w14:paraId="2CE970E4" w14:textId="77777777" w:rsidR="00782136" w:rsidRPr="00782136" w:rsidRDefault="00782136" w:rsidP="00782136">
      <w:pPr>
        <w:numPr>
          <w:ilvl w:val="3"/>
          <w:numId w:val="48"/>
        </w:numPr>
        <w:spacing w:after="0" w:line="240" w:lineRule="auto"/>
        <w:ind w:left="720"/>
        <w:contextualSpacing/>
      </w:pPr>
      <w:r w:rsidRPr="00782136">
        <w:t xml:space="preserve">Past 6 months </w:t>
      </w:r>
    </w:p>
    <w:p w14:paraId="129C938D" w14:textId="77777777" w:rsidR="00782136" w:rsidRPr="00782136" w:rsidRDefault="00782136" w:rsidP="00782136">
      <w:pPr>
        <w:numPr>
          <w:ilvl w:val="3"/>
          <w:numId w:val="48"/>
        </w:numPr>
        <w:spacing w:after="0" w:line="240" w:lineRule="auto"/>
        <w:ind w:left="720"/>
        <w:contextualSpacing/>
      </w:pPr>
      <w:r w:rsidRPr="00782136">
        <w:t>7 – 12 months ago</w:t>
      </w:r>
    </w:p>
    <w:p w14:paraId="1BD54EF5" w14:textId="77777777" w:rsidR="00782136" w:rsidRPr="00782136" w:rsidRDefault="00782136" w:rsidP="00782136">
      <w:pPr>
        <w:numPr>
          <w:ilvl w:val="3"/>
          <w:numId w:val="48"/>
        </w:numPr>
        <w:spacing w:after="0" w:line="240" w:lineRule="auto"/>
        <w:ind w:left="720"/>
        <w:contextualSpacing/>
      </w:pPr>
      <w:r w:rsidRPr="00782136">
        <w:t>1-5 years ago</w:t>
      </w:r>
    </w:p>
    <w:p w14:paraId="6142D276" w14:textId="77777777" w:rsidR="00782136" w:rsidRPr="00782136" w:rsidRDefault="00782136" w:rsidP="00782136">
      <w:pPr>
        <w:numPr>
          <w:ilvl w:val="3"/>
          <w:numId w:val="48"/>
        </w:numPr>
        <w:spacing w:after="0" w:line="240" w:lineRule="auto"/>
        <w:ind w:left="720"/>
        <w:contextualSpacing/>
      </w:pPr>
      <w:r w:rsidRPr="00782136">
        <w:t xml:space="preserve">5+ years ago </w:t>
      </w:r>
    </w:p>
    <w:p w14:paraId="5B90E151" w14:textId="77777777" w:rsidR="00782136" w:rsidRPr="00782136" w:rsidRDefault="00782136" w:rsidP="00782136">
      <w:pPr>
        <w:pBdr>
          <w:bottom w:val="single" w:sz="4" w:space="1" w:color="auto"/>
        </w:pBdr>
        <w:spacing w:after="0" w:line="240" w:lineRule="auto"/>
        <w:contextualSpacing/>
        <w:textAlignment w:val="baseline"/>
        <w:rPr>
          <w:color w:val="00B050"/>
          <w:sz w:val="28"/>
        </w:rPr>
      </w:pPr>
    </w:p>
    <w:p w14:paraId="6020C235" w14:textId="77777777" w:rsidR="00782136" w:rsidRPr="00782136" w:rsidRDefault="00782136" w:rsidP="00782136">
      <w:pPr>
        <w:spacing w:after="0" w:line="240" w:lineRule="auto"/>
        <w:contextualSpacing/>
        <w:textAlignment w:val="baseline"/>
        <w:rPr>
          <w:color w:val="00B0F0"/>
        </w:rPr>
      </w:pPr>
      <w:r w:rsidRPr="00782136">
        <w:rPr>
          <w:color w:val="00B0F0"/>
        </w:rPr>
        <w:t>[SHOW IF LANGUAGE=EN]</w:t>
      </w:r>
    </w:p>
    <w:p w14:paraId="63C746AA" w14:textId="77777777" w:rsidR="00782136" w:rsidRPr="00782136" w:rsidRDefault="00782136" w:rsidP="00782136">
      <w:pPr>
        <w:spacing w:after="0" w:line="240" w:lineRule="auto"/>
        <w:contextualSpacing/>
        <w:textAlignment w:val="baseline"/>
        <w:rPr>
          <w:color w:val="00B0F0"/>
        </w:rPr>
      </w:pPr>
      <w:r w:rsidRPr="00782136">
        <w:rPr>
          <w:color w:val="00B0F0"/>
        </w:rPr>
        <w:t>[GRID, SP]</w:t>
      </w:r>
    </w:p>
    <w:p w14:paraId="6EEED8AC" w14:textId="77777777" w:rsidR="00782136" w:rsidRPr="00782136" w:rsidRDefault="00782136" w:rsidP="00782136">
      <w:pPr>
        <w:spacing w:after="0" w:line="240" w:lineRule="auto"/>
        <w:contextualSpacing/>
        <w:textAlignment w:val="baseline"/>
        <w:rPr>
          <w:color w:val="00B0F0"/>
        </w:rPr>
      </w:pPr>
      <w:r w:rsidRPr="00782136">
        <w:rPr>
          <w:color w:val="00B0F0"/>
        </w:rPr>
        <w:t>JCOIN20.</w:t>
      </w:r>
    </w:p>
    <w:p w14:paraId="5BFB346C" w14:textId="77777777" w:rsidR="00782136" w:rsidRPr="00782136" w:rsidRDefault="00782136" w:rsidP="00782136">
      <w:pPr>
        <w:spacing w:after="0" w:line="240" w:lineRule="auto"/>
        <w:textAlignment w:val="baseline"/>
      </w:pPr>
      <w:r w:rsidRPr="00782136">
        <w:t>Please answer yes or no to the following questions:</w:t>
      </w:r>
    </w:p>
    <w:p w14:paraId="4F16E97A" w14:textId="77777777" w:rsidR="00782136" w:rsidRPr="00782136" w:rsidRDefault="00782136" w:rsidP="00782136">
      <w:pPr>
        <w:spacing w:after="0" w:line="240" w:lineRule="auto"/>
        <w:contextualSpacing/>
        <w:textAlignment w:val="baseline"/>
      </w:pPr>
    </w:p>
    <w:p w14:paraId="3D07C9C8" w14:textId="77777777" w:rsidR="00782136" w:rsidRPr="00782136" w:rsidRDefault="00782136" w:rsidP="00782136">
      <w:pPr>
        <w:spacing w:after="0" w:line="240" w:lineRule="auto"/>
        <w:ind w:left="360"/>
        <w:contextualSpacing/>
        <w:textAlignment w:val="baseline"/>
        <w:rPr>
          <w:rFonts w:cs="Tahoma"/>
          <w:color w:val="00B0F0"/>
        </w:rPr>
      </w:pPr>
      <w:r w:rsidRPr="00782136">
        <w:rPr>
          <w:rFonts w:cs="Tahoma"/>
          <w:color w:val="00B0F0"/>
        </w:rPr>
        <w:t>GRID ITEMS:</w:t>
      </w:r>
    </w:p>
    <w:p w14:paraId="6ED4DD0A" w14:textId="77777777" w:rsidR="00782136" w:rsidRPr="00782136" w:rsidRDefault="00782136" w:rsidP="00782136">
      <w:pPr>
        <w:numPr>
          <w:ilvl w:val="1"/>
          <w:numId w:val="49"/>
        </w:numPr>
        <w:spacing w:after="0" w:line="240" w:lineRule="auto"/>
        <w:ind w:left="720"/>
        <w:contextualSpacing/>
        <w:textAlignment w:val="baseline"/>
        <w:rPr>
          <w:rFonts w:cs="Tahoma"/>
        </w:rPr>
      </w:pPr>
      <w:r w:rsidRPr="00782136">
        <w:rPr>
          <w:rFonts w:cs="Tahoma"/>
        </w:rPr>
        <w:t>Have you ever been convicted of any misdemeanor or felony crime?</w:t>
      </w:r>
    </w:p>
    <w:p w14:paraId="7730AB3C" w14:textId="77777777" w:rsidR="00782136" w:rsidRPr="00782136" w:rsidRDefault="00782136" w:rsidP="00782136">
      <w:pPr>
        <w:numPr>
          <w:ilvl w:val="1"/>
          <w:numId w:val="49"/>
        </w:numPr>
        <w:spacing w:after="0" w:line="240" w:lineRule="auto"/>
        <w:ind w:left="720"/>
        <w:contextualSpacing/>
        <w:textAlignment w:val="baseline"/>
        <w:rPr>
          <w:rFonts w:cs="Tahoma"/>
        </w:rPr>
      </w:pPr>
      <w:r w:rsidRPr="00782136">
        <w:rPr>
          <w:rFonts w:cs="Tahoma"/>
        </w:rPr>
        <w:t>Have you ever been incarcerated in jail or prison?</w:t>
      </w:r>
    </w:p>
    <w:p w14:paraId="21261E80" w14:textId="77777777" w:rsidR="00782136" w:rsidRPr="00782136" w:rsidRDefault="00782136" w:rsidP="00782136">
      <w:pPr>
        <w:numPr>
          <w:ilvl w:val="1"/>
          <w:numId w:val="49"/>
        </w:numPr>
        <w:spacing w:after="0" w:line="240" w:lineRule="auto"/>
        <w:ind w:left="720"/>
        <w:contextualSpacing/>
        <w:textAlignment w:val="baseline"/>
        <w:rPr>
          <w:rFonts w:cs="Tahoma"/>
        </w:rPr>
      </w:pPr>
      <w:r w:rsidRPr="00782136">
        <w:rPr>
          <w:rFonts w:cs="Tahoma"/>
        </w:rPr>
        <w:t xml:space="preserve">Have any family members or close friends ever had an opioid use disorder or misused opioids (for example, used in a way other than prescribed/intended or developed a problem with them)? </w:t>
      </w:r>
    </w:p>
    <w:p w14:paraId="4E6CD829" w14:textId="77777777" w:rsidR="00782136" w:rsidRPr="00782136" w:rsidRDefault="00782136" w:rsidP="00782136">
      <w:pPr>
        <w:numPr>
          <w:ilvl w:val="1"/>
          <w:numId w:val="49"/>
        </w:numPr>
        <w:spacing w:after="0" w:line="240" w:lineRule="auto"/>
        <w:ind w:left="720"/>
        <w:contextualSpacing/>
        <w:textAlignment w:val="baseline"/>
        <w:rPr>
          <w:rFonts w:cs="Tahoma"/>
        </w:rPr>
      </w:pPr>
      <w:r w:rsidRPr="00782136">
        <w:rPr>
          <w:rFonts w:cs="Tahoma"/>
        </w:rPr>
        <w:lastRenderedPageBreak/>
        <w:t>Have any of your family members or close friends ever been convicted of any misdemeanor or felony crime?</w:t>
      </w:r>
    </w:p>
    <w:p w14:paraId="40AD778F" w14:textId="77777777" w:rsidR="00782136" w:rsidRPr="00782136" w:rsidRDefault="00782136" w:rsidP="00782136">
      <w:pPr>
        <w:numPr>
          <w:ilvl w:val="1"/>
          <w:numId w:val="49"/>
        </w:numPr>
        <w:spacing w:after="0" w:line="240" w:lineRule="auto"/>
        <w:ind w:left="720"/>
        <w:contextualSpacing/>
        <w:textAlignment w:val="baseline"/>
        <w:rPr>
          <w:rFonts w:cs="Tahoma"/>
        </w:rPr>
      </w:pPr>
      <w:r w:rsidRPr="00782136">
        <w:rPr>
          <w:rFonts w:cs="Tahoma"/>
        </w:rPr>
        <w:t>Have any of your family members or close friends ever been incarcerated in jail or prison?</w:t>
      </w:r>
    </w:p>
    <w:p w14:paraId="59D07A8B" w14:textId="77777777" w:rsidR="00782136" w:rsidRPr="00782136" w:rsidRDefault="00782136" w:rsidP="00782136">
      <w:pPr>
        <w:spacing w:after="0" w:line="240" w:lineRule="auto"/>
        <w:contextualSpacing/>
        <w:textAlignment w:val="baseline"/>
        <w:rPr>
          <w:rFonts w:cs="Tahoma"/>
        </w:rPr>
      </w:pPr>
    </w:p>
    <w:p w14:paraId="2DFA1F48" w14:textId="77777777" w:rsidR="00782136" w:rsidRPr="00782136" w:rsidRDefault="00782136" w:rsidP="00782136">
      <w:pPr>
        <w:spacing w:after="0" w:line="240" w:lineRule="auto"/>
        <w:ind w:left="360"/>
        <w:contextualSpacing/>
        <w:textAlignment w:val="baseline"/>
        <w:rPr>
          <w:rFonts w:cs="Tahoma"/>
        </w:rPr>
      </w:pPr>
      <w:r w:rsidRPr="00782136">
        <w:rPr>
          <w:rFonts w:cs="Tahoma"/>
          <w:color w:val="00B0F0"/>
        </w:rPr>
        <w:t>RESPONSE OPTIONS:</w:t>
      </w:r>
    </w:p>
    <w:p w14:paraId="6F8EDF80" w14:textId="77777777" w:rsidR="00782136" w:rsidRPr="00782136" w:rsidRDefault="00782136" w:rsidP="00782136">
      <w:pPr>
        <w:numPr>
          <w:ilvl w:val="0"/>
          <w:numId w:val="50"/>
        </w:numPr>
        <w:spacing w:after="0" w:line="240" w:lineRule="auto"/>
        <w:contextualSpacing/>
        <w:textAlignment w:val="baseline"/>
        <w:rPr>
          <w:rFonts w:cs="Tahoma"/>
        </w:rPr>
      </w:pPr>
      <w:r w:rsidRPr="00782136">
        <w:rPr>
          <w:rFonts w:cs="Tahoma"/>
        </w:rPr>
        <w:t>Yes, within the last year</w:t>
      </w:r>
    </w:p>
    <w:p w14:paraId="5721233D" w14:textId="77777777" w:rsidR="00782136" w:rsidRPr="00782136" w:rsidRDefault="00782136" w:rsidP="00782136">
      <w:pPr>
        <w:numPr>
          <w:ilvl w:val="0"/>
          <w:numId w:val="50"/>
        </w:numPr>
        <w:spacing w:after="0" w:line="240" w:lineRule="auto"/>
        <w:contextualSpacing/>
        <w:textAlignment w:val="baseline"/>
        <w:rPr>
          <w:rFonts w:cs="Tahoma"/>
        </w:rPr>
      </w:pPr>
      <w:r w:rsidRPr="00782136">
        <w:rPr>
          <w:rFonts w:cs="Tahoma"/>
        </w:rPr>
        <w:t>Yes, more than a year ago</w:t>
      </w:r>
    </w:p>
    <w:p w14:paraId="2D51D12C" w14:textId="77777777" w:rsidR="00782136" w:rsidRPr="00782136" w:rsidRDefault="00782136" w:rsidP="00782136">
      <w:pPr>
        <w:numPr>
          <w:ilvl w:val="0"/>
          <w:numId w:val="50"/>
        </w:numPr>
        <w:spacing w:after="0" w:line="240" w:lineRule="auto"/>
        <w:contextualSpacing/>
        <w:textAlignment w:val="baseline"/>
        <w:rPr>
          <w:rFonts w:cs="Tahoma"/>
        </w:rPr>
      </w:pPr>
      <w:r w:rsidRPr="00782136">
        <w:rPr>
          <w:rFonts w:cs="Tahoma"/>
        </w:rPr>
        <w:t>No</w:t>
      </w:r>
    </w:p>
    <w:p w14:paraId="36D2620C" w14:textId="77777777" w:rsidR="00782136" w:rsidRPr="00782136" w:rsidRDefault="00782136" w:rsidP="00782136">
      <w:pPr>
        <w:pBdr>
          <w:bottom w:val="single" w:sz="4" w:space="1" w:color="auto"/>
        </w:pBdr>
        <w:spacing w:after="0" w:line="240" w:lineRule="auto"/>
        <w:contextualSpacing/>
        <w:textAlignment w:val="baseline"/>
        <w:rPr>
          <w:color w:val="00B050"/>
          <w:sz w:val="28"/>
        </w:rPr>
      </w:pPr>
    </w:p>
    <w:p w14:paraId="400830C3" w14:textId="77777777" w:rsidR="00782136" w:rsidRPr="00782136" w:rsidRDefault="00782136" w:rsidP="00782136">
      <w:pPr>
        <w:spacing w:after="0" w:line="240" w:lineRule="auto"/>
        <w:rPr>
          <w:rFonts w:cs="Tahoma"/>
          <w:color w:val="00B050"/>
          <w:sz w:val="28"/>
        </w:rPr>
      </w:pPr>
      <w:r w:rsidRPr="00782136">
        <w:rPr>
          <w:rFonts w:cs="Tahoma"/>
          <w:color w:val="00B050"/>
          <w:sz w:val="28"/>
        </w:rPr>
        <w:t>END OF JCOIN QUESTIONS</w:t>
      </w:r>
    </w:p>
    <w:p w14:paraId="154390D8" w14:textId="77777777" w:rsidR="00116D5D" w:rsidRDefault="00116D5D"/>
    <w:sectPr w:rsidR="00116D5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lyssa Kahle" w:date="2020-10-18T08:43:00Z" w:initials="AK">
    <w:p w14:paraId="4C89A427" w14:textId="77777777" w:rsidR="00782136" w:rsidRDefault="00782136" w:rsidP="00782136">
      <w:pPr>
        <w:pStyle w:val="CommentText"/>
      </w:pPr>
      <w:r>
        <w:rPr>
          <w:rStyle w:val="CommentReference"/>
        </w:rPr>
        <w:annotationRef/>
      </w:r>
      <w:r>
        <w:t xml:space="preserve">For Client, We believe this should be MP since there could be multiple HH members. Please confirm. </w:t>
      </w:r>
    </w:p>
  </w:comment>
  <w:comment w:id="8" w:author="Phoebe Lamuda" w:date="2020-10-21T12:21:00Z" w:initials="PL">
    <w:p w14:paraId="7B7385F3" w14:textId="698DB827" w:rsidR="001E371C" w:rsidRDefault="001E371C">
      <w:pPr>
        <w:pStyle w:val="CommentText"/>
      </w:pPr>
      <w:r>
        <w:rPr>
          <w:rStyle w:val="CommentReference"/>
        </w:rPr>
        <w:annotationRef/>
      </w:r>
      <w:r>
        <w:t>Change to select all the apply ability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89A427" w15:done="0"/>
  <w15:commentEx w15:paraId="7B7385F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A6C59"/>
    <w:multiLevelType w:val="hybridMultilevel"/>
    <w:tmpl w:val="A7FA9D5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7065C9"/>
    <w:multiLevelType w:val="hybridMultilevel"/>
    <w:tmpl w:val="B860F0A0"/>
    <w:lvl w:ilvl="0" w:tplc="156AEB0E">
      <w:start w:val="77"/>
      <w:numFmt w:val="decimal"/>
      <w:lvlText w:val="%1."/>
      <w:lvlJc w:val="left"/>
      <w:pPr>
        <w:ind w:left="17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A846BC"/>
    <w:multiLevelType w:val="hybridMultilevel"/>
    <w:tmpl w:val="F0220188"/>
    <w:lvl w:ilvl="0" w:tplc="04090015">
      <w:start w:val="1"/>
      <w:numFmt w:val="upperLetter"/>
      <w:lvlText w:val="%1."/>
      <w:lvlJc w:val="left"/>
      <w:pPr>
        <w:ind w:left="720" w:hanging="360"/>
      </w:pPr>
    </w:lvl>
    <w:lvl w:ilvl="1" w:tplc="F862693E">
      <w:start w:val="1"/>
      <w:numFmt w:val="upperLetter"/>
      <w:lvlText w:val="%2."/>
      <w:lvlJc w:val="left"/>
      <w:pPr>
        <w:ind w:left="1440" w:hanging="360"/>
      </w:pPr>
      <w:rPr>
        <w:color w:val="auto"/>
      </w:rPr>
    </w:lvl>
    <w:lvl w:ilvl="2" w:tplc="D04ED482">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7C3F51"/>
    <w:multiLevelType w:val="hybridMultilevel"/>
    <w:tmpl w:val="881E6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0665D8"/>
    <w:multiLevelType w:val="hybridMultilevel"/>
    <w:tmpl w:val="A69AE90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71D1713"/>
    <w:multiLevelType w:val="hybridMultilevel"/>
    <w:tmpl w:val="C56C5CB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79E6080"/>
    <w:multiLevelType w:val="hybridMultilevel"/>
    <w:tmpl w:val="881E6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B4046A"/>
    <w:multiLevelType w:val="hybridMultilevel"/>
    <w:tmpl w:val="0930E1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2548B8"/>
    <w:multiLevelType w:val="hybridMultilevel"/>
    <w:tmpl w:val="9AE605C0"/>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15:restartNumberingAfterBreak="0">
    <w:nsid w:val="14884850"/>
    <w:multiLevelType w:val="hybridMultilevel"/>
    <w:tmpl w:val="881E6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CC18D0"/>
    <w:multiLevelType w:val="hybridMultilevel"/>
    <w:tmpl w:val="8BF0D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D33FF3"/>
    <w:multiLevelType w:val="hybridMultilevel"/>
    <w:tmpl w:val="74D44B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0102FC8"/>
    <w:multiLevelType w:val="hybridMultilevel"/>
    <w:tmpl w:val="74D44B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2C10FC9"/>
    <w:multiLevelType w:val="hybridMultilevel"/>
    <w:tmpl w:val="881E6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A60F2C"/>
    <w:multiLevelType w:val="hybridMultilevel"/>
    <w:tmpl w:val="6AF49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EA39DA"/>
    <w:multiLevelType w:val="hybridMultilevel"/>
    <w:tmpl w:val="227C70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9D50B4"/>
    <w:multiLevelType w:val="hybridMultilevel"/>
    <w:tmpl w:val="9FE2514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47261C"/>
    <w:multiLevelType w:val="hybridMultilevel"/>
    <w:tmpl w:val="74D44B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F1566AB"/>
    <w:multiLevelType w:val="hybridMultilevel"/>
    <w:tmpl w:val="74D44B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44A3931"/>
    <w:multiLevelType w:val="hybridMultilevel"/>
    <w:tmpl w:val="8D461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855F25"/>
    <w:multiLevelType w:val="hybridMultilevel"/>
    <w:tmpl w:val="C2CE0C9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15:restartNumberingAfterBreak="0">
    <w:nsid w:val="3F556900"/>
    <w:multiLevelType w:val="hybridMultilevel"/>
    <w:tmpl w:val="74D44B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0FF3A2E"/>
    <w:multiLevelType w:val="hybridMultilevel"/>
    <w:tmpl w:val="59AC8960"/>
    <w:lvl w:ilvl="0" w:tplc="04090015">
      <w:start w:val="1"/>
      <w:numFmt w:val="upperLetter"/>
      <w:lvlText w:val="%1."/>
      <w:lvlJc w:val="left"/>
      <w:pPr>
        <w:ind w:left="17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823F7B"/>
    <w:multiLevelType w:val="hybridMultilevel"/>
    <w:tmpl w:val="0930E1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C35FF4"/>
    <w:multiLevelType w:val="hybridMultilevel"/>
    <w:tmpl w:val="D7FEBC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5DC47FD"/>
    <w:multiLevelType w:val="hybridMultilevel"/>
    <w:tmpl w:val="F7EE0B46"/>
    <w:lvl w:ilvl="0" w:tplc="7C9E2F1C">
      <w:start w:val="77"/>
      <w:numFmt w:val="decimal"/>
      <w:lvlText w:val="%1."/>
      <w:lvlJc w:val="left"/>
      <w:pPr>
        <w:ind w:left="17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82325F"/>
    <w:multiLevelType w:val="hybridMultilevel"/>
    <w:tmpl w:val="B5AE7F8A"/>
    <w:lvl w:ilvl="0" w:tplc="4544AA42">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91A1D67"/>
    <w:multiLevelType w:val="hybridMultilevel"/>
    <w:tmpl w:val="C56C5CB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95E56EA"/>
    <w:multiLevelType w:val="hybridMultilevel"/>
    <w:tmpl w:val="A69AE90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B610569"/>
    <w:multiLevelType w:val="hybridMultilevel"/>
    <w:tmpl w:val="B5AE571C"/>
    <w:lvl w:ilvl="0" w:tplc="04090015">
      <w:start w:val="1"/>
      <w:numFmt w:val="upperLetter"/>
      <w:lvlText w:val="%1."/>
      <w:lvlJc w:val="left"/>
      <w:pPr>
        <w:ind w:left="720" w:hanging="360"/>
      </w:pPr>
    </w:lvl>
    <w:lvl w:ilvl="1" w:tplc="1E6C959A">
      <w:start w:val="1"/>
      <w:numFmt w:val="upp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972178"/>
    <w:multiLevelType w:val="hybridMultilevel"/>
    <w:tmpl w:val="F3884DC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C8021C1"/>
    <w:multiLevelType w:val="hybridMultilevel"/>
    <w:tmpl w:val="74D44B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D7E182E"/>
    <w:multiLevelType w:val="hybridMultilevel"/>
    <w:tmpl w:val="6AF49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AE1C6F"/>
    <w:multiLevelType w:val="hybridMultilevel"/>
    <w:tmpl w:val="7186A09C"/>
    <w:lvl w:ilvl="0" w:tplc="EDE4F3E0">
      <w:start w:val="1"/>
      <w:numFmt w:val="upperLetter"/>
      <w:lvlText w:val="%1."/>
      <w:lvlJc w:val="left"/>
      <w:pPr>
        <w:ind w:left="720" w:hanging="360"/>
      </w:pPr>
      <w:rPr>
        <w:rFonts w:ascii="Calibri" w:hAnsi="Calibri" w:cs="Calibri"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AA20DA"/>
    <w:multiLevelType w:val="hybridMultilevel"/>
    <w:tmpl w:val="FF005EBA"/>
    <w:lvl w:ilvl="0" w:tplc="04090015">
      <w:start w:val="1"/>
      <w:numFmt w:val="upp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5" w15:restartNumberingAfterBreak="0">
    <w:nsid w:val="533A2003"/>
    <w:multiLevelType w:val="hybridMultilevel"/>
    <w:tmpl w:val="74D44B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7762429"/>
    <w:multiLevelType w:val="hybridMultilevel"/>
    <w:tmpl w:val="D0FAAC1C"/>
    <w:lvl w:ilvl="0" w:tplc="04090015">
      <w:start w:val="1"/>
      <w:numFmt w:val="upperLetter"/>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9FC6C74"/>
    <w:multiLevelType w:val="hybridMultilevel"/>
    <w:tmpl w:val="F3884DC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5C585540"/>
    <w:multiLevelType w:val="hybridMultilevel"/>
    <w:tmpl w:val="8D461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484968"/>
    <w:multiLevelType w:val="hybridMultilevel"/>
    <w:tmpl w:val="74D44B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FF038D7"/>
    <w:multiLevelType w:val="hybridMultilevel"/>
    <w:tmpl w:val="74D44B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007258C"/>
    <w:multiLevelType w:val="hybridMultilevel"/>
    <w:tmpl w:val="3460CE8E"/>
    <w:lvl w:ilvl="0" w:tplc="0409000F">
      <w:start w:val="1"/>
      <w:numFmt w:val="decimal"/>
      <w:lvlText w:val="%1."/>
      <w:lvlJc w:val="left"/>
      <w:pPr>
        <w:ind w:left="171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610662D7"/>
    <w:multiLevelType w:val="hybridMultilevel"/>
    <w:tmpl w:val="74D44B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2BB7492"/>
    <w:multiLevelType w:val="hybridMultilevel"/>
    <w:tmpl w:val="A7FA9D5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3481CF2"/>
    <w:multiLevelType w:val="hybridMultilevel"/>
    <w:tmpl w:val="72D25FC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6D082AD5"/>
    <w:multiLevelType w:val="hybridMultilevel"/>
    <w:tmpl w:val="ECF87DC0"/>
    <w:lvl w:ilvl="0" w:tplc="1E6C959A">
      <w:start w:val="1"/>
      <w:numFmt w:val="upp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D2D2834"/>
    <w:multiLevelType w:val="hybridMultilevel"/>
    <w:tmpl w:val="4F8879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655E6356">
      <w:start w:val="1"/>
      <w:numFmt w:val="decimalZero"/>
      <w:lvlText w:val="%6."/>
      <w:lvlJc w:val="right"/>
      <w:pPr>
        <w:ind w:left="4320" w:hanging="180"/>
      </w:pPr>
      <w:rPr>
        <w:rFonts w:hint="default"/>
      </w:r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15:restartNumberingAfterBreak="0">
    <w:nsid w:val="71C31392"/>
    <w:multiLevelType w:val="hybridMultilevel"/>
    <w:tmpl w:val="8D461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33631C3"/>
    <w:multiLevelType w:val="hybridMultilevel"/>
    <w:tmpl w:val="A96E4FBC"/>
    <w:lvl w:ilvl="0" w:tplc="AA9E24F4">
      <w:start w:val="7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54C3537"/>
    <w:multiLevelType w:val="hybridMultilevel"/>
    <w:tmpl w:val="72D25FC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0" w15:restartNumberingAfterBreak="0">
    <w:nsid w:val="776D50CD"/>
    <w:multiLevelType w:val="hybridMultilevel"/>
    <w:tmpl w:val="59AC8960"/>
    <w:lvl w:ilvl="0" w:tplc="04090015">
      <w:start w:val="1"/>
      <w:numFmt w:val="upperLetter"/>
      <w:lvlText w:val="%1."/>
      <w:lvlJc w:val="left"/>
      <w:pPr>
        <w:ind w:left="17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7E97A24"/>
    <w:multiLevelType w:val="hybridMultilevel"/>
    <w:tmpl w:val="21507822"/>
    <w:lvl w:ilvl="0" w:tplc="4544AA42">
      <w:start w:val="1"/>
      <w:numFmt w:val="decimal"/>
      <w:lvlText w:val="%1."/>
      <w:lvlJc w:val="left"/>
      <w:pPr>
        <w:ind w:left="720" w:hanging="360"/>
      </w:pPr>
      <w:rPr>
        <w:b w:val="0"/>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81519B8"/>
    <w:multiLevelType w:val="hybridMultilevel"/>
    <w:tmpl w:val="D7FEBC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7CFB013E"/>
    <w:multiLevelType w:val="hybridMultilevel"/>
    <w:tmpl w:val="9AE605C0"/>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4" w15:restartNumberingAfterBreak="0">
    <w:nsid w:val="7F5826B1"/>
    <w:multiLevelType w:val="hybridMultilevel"/>
    <w:tmpl w:val="3460CE8E"/>
    <w:lvl w:ilvl="0" w:tplc="0409000F">
      <w:start w:val="1"/>
      <w:numFmt w:val="decimal"/>
      <w:lvlText w:val="%1."/>
      <w:lvlJc w:val="left"/>
      <w:pPr>
        <w:ind w:left="171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9"/>
  </w:num>
  <w:num w:numId="3">
    <w:abstractNumId w:val="3"/>
  </w:num>
  <w:num w:numId="4">
    <w:abstractNumId w:val="45"/>
  </w:num>
  <w:num w:numId="5">
    <w:abstractNumId w:val="5"/>
  </w:num>
  <w:num w:numId="6">
    <w:abstractNumId w:val="27"/>
  </w:num>
  <w:num w:numId="7">
    <w:abstractNumId w:val="36"/>
  </w:num>
  <w:num w:numId="8">
    <w:abstractNumId w:val="13"/>
  </w:num>
  <w:num w:numId="9">
    <w:abstractNumId w:val="33"/>
  </w:num>
  <w:num w:numId="10">
    <w:abstractNumId w:val="14"/>
  </w:num>
  <w:num w:numId="11">
    <w:abstractNumId w:val="48"/>
  </w:num>
  <w:num w:numId="12">
    <w:abstractNumId w:val="53"/>
  </w:num>
  <w:num w:numId="13">
    <w:abstractNumId w:val="8"/>
  </w:num>
  <w:num w:numId="14">
    <w:abstractNumId w:val="4"/>
  </w:num>
  <w:num w:numId="15">
    <w:abstractNumId w:val="32"/>
  </w:num>
  <w:num w:numId="16">
    <w:abstractNumId w:val="28"/>
  </w:num>
  <w:num w:numId="17">
    <w:abstractNumId w:val="51"/>
  </w:num>
  <w:num w:numId="18">
    <w:abstractNumId w:val="7"/>
  </w:num>
  <w:num w:numId="19">
    <w:abstractNumId w:val="23"/>
  </w:num>
  <w:num w:numId="20">
    <w:abstractNumId w:val="17"/>
  </w:num>
  <w:num w:numId="21">
    <w:abstractNumId w:val="43"/>
  </w:num>
  <w:num w:numId="22">
    <w:abstractNumId w:val="0"/>
  </w:num>
  <w:num w:numId="23">
    <w:abstractNumId w:val="40"/>
  </w:num>
  <w:num w:numId="24">
    <w:abstractNumId w:val="16"/>
  </w:num>
  <w:num w:numId="25">
    <w:abstractNumId w:val="18"/>
  </w:num>
  <w:num w:numId="26">
    <w:abstractNumId w:val="42"/>
  </w:num>
  <w:num w:numId="27">
    <w:abstractNumId w:val="52"/>
  </w:num>
  <w:num w:numId="28">
    <w:abstractNumId w:val="24"/>
  </w:num>
  <w:num w:numId="29">
    <w:abstractNumId w:val="41"/>
  </w:num>
  <w:num w:numId="30">
    <w:abstractNumId w:val="54"/>
  </w:num>
  <w:num w:numId="31">
    <w:abstractNumId w:val="25"/>
  </w:num>
  <w:num w:numId="32">
    <w:abstractNumId w:val="1"/>
  </w:num>
  <w:num w:numId="33">
    <w:abstractNumId w:val="22"/>
  </w:num>
  <w:num w:numId="34">
    <w:abstractNumId w:val="50"/>
  </w:num>
  <w:num w:numId="35">
    <w:abstractNumId w:val="39"/>
  </w:num>
  <w:num w:numId="36">
    <w:abstractNumId w:val="31"/>
  </w:num>
  <w:num w:numId="37">
    <w:abstractNumId w:val="30"/>
  </w:num>
  <w:num w:numId="38">
    <w:abstractNumId w:val="37"/>
  </w:num>
  <w:num w:numId="39">
    <w:abstractNumId w:val="35"/>
  </w:num>
  <w:num w:numId="40">
    <w:abstractNumId w:val="21"/>
  </w:num>
  <w:num w:numId="41">
    <w:abstractNumId w:val="19"/>
  </w:num>
  <w:num w:numId="42">
    <w:abstractNumId w:val="38"/>
  </w:num>
  <w:num w:numId="43">
    <w:abstractNumId w:val="26"/>
  </w:num>
  <w:num w:numId="44">
    <w:abstractNumId w:val="34"/>
  </w:num>
  <w:num w:numId="45">
    <w:abstractNumId w:val="15"/>
  </w:num>
  <w:num w:numId="46">
    <w:abstractNumId w:val="9"/>
  </w:num>
  <w:num w:numId="47">
    <w:abstractNumId w:val="47"/>
  </w:num>
  <w:num w:numId="48">
    <w:abstractNumId w:val="46"/>
  </w:num>
  <w:num w:numId="49">
    <w:abstractNumId w:val="2"/>
  </w:num>
  <w:num w:numId="50">
    <w:abstractNumId w:val="10"/>
  </w:num>
  <w:num w:numId="51">
    <w:abstractNumId w:val="49"/>
  </w:num>
  <w:num w:numId="52">
    <w:abstractNumId w:val="44"/>
  </w:num>
  <w:num w:numId="53">
    <w:abstractNumId w:val="11"/>
  </w:num>
  <w:num w:numId="54">
    <w:abstractNumId w:val="12"/>
  </w:num>
  <w:num w:numId="55">
    <w:abstractNumId w:val="6"/>
  </w:num>
  <w:numIdMacAtCleanup w:val="5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yssa Kahle">
    <w15:presenceInfo w15:providerId="AD" w15:userId="S-1-5-21-1606980848-1604221776-839522115-87819"/>
  </w15:person>
  <w15:person w15:author="Phoebe Lamuda">
    <w15:presenceInfo w15:providerId="AD" w15:userId="S-1-5-21-1606980848-1604221776-839522115-41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FF9"/>
    <w:rsid w:val="00116D5D"/>
    <w:rsid w:val="001E371C"/>
    <w:rsid w:val="00782136"/>
    <w:rsid w:val="00925358"/>
    <w:rsid w:val="00B241BC"/>
    <w:rsid w:val="00BB1BEE"/>
    <w:rsid w:val="00BC3F7E"/>
    <w:rsid w:val="00CB4FF9"/>
    <w:rsid w:val="00F66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814B6"/>
  <w15:chartTrackingRefBased/>
  <w15:docId w15:val="{96398E67-EE15-4CCC-9F36-A4DBF2CAC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782136"/>
  </w:style>
  <w:style w:type="paragraph" w:customStyle="1" w:styleId="Default">
    <w:name w:val="Default"/>
    <w:rsid w:val="00782136"/>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link w:val="NormalWebChar"/>
    <w:uiPriority w:val="99"/>
    <w:unhideWhenUsed/>
    <w:rsid w:val="007821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82136"/>
  </w:style>
  <w:style w:type="character" w:styleId="Strong">
    <w:name w:val="Strong"/>
    <w:basedOn w:val="DefaultParagraphFont"/>
    <w:uiPriority w:val="22"/>
    <w:qFormat/>
    <w:rsid w:val="00782136"/>
    <w:rPr>
      <w:b/>
      <w:bCs/>
    </w:rPr>
  </w:style>
  <w:style w:type="paragraph" w:customStyle="1" w:styleId="basicanswer">
    <w:name w:val="basic answer"/>
    <w:basedOn w:val="Normal"/>
    <w:link w:val="basicanswerChar"/>
    <w:rsid w:val="00782136"/>
    <w:pPr>
      <w:tabs>
        <w:tab w:val="center" w:leader="dot" w:pos="9720"/>
      </w:tabs>
      <w:spacing w:after="0" w:line="240" w:lineRule="auto"/>
      <w:ind w:left="5310" w:right="720" w:hanging="270"/>
    </w:pPr>
    <w:rPr>
      <w:rFonts w:ascii="Arial" w:eastAsia="Times New Roman" w:hAnsi="Arial" w:cs="Arial"/>
      <w:szCs w:val="24"/>
    </w:rPr>
  </w:style>
  <w:style w:type="character" w:customStyle="1" w:styleId="basicanswerChar">
    <w:name w:val="basic answer Char"/>
    <w:basedOn w:val="DefaultParagraphFont"/>
    <w:link w:val="basicanswer"/>
    <w:rsid w:val="00782136"/>
    <w:rPr>
      <w:rFonts w:ascii="Arial" w:eastAsia="Times New Roman" w:hAnsi="Arial" w:cs="Arial"/>
      <w:szCs w:val="24"/>
    </w:rPr>
  </w:style>
  <w:style w:type="character" w:styleId="Hyperlink">
    <w:name w:val="Hyperlink"/>
    <w:basedOn w:val="DefaultParagraphFont"/>
    <w:uiPriority w:val="99"/>
    <w:unhideWhenUsed/>
    <w:rsid w:val="00782136"/>
    <w:rPr>
      <w:color w:val="0563C1" w:themeColor="hyperlink"/>
      <w:u w:val="single"/>
    </w:rPr>
  </w:style>
  <w:style w:type="table" w:styleId="TableGrid">
    <w:name w:val="Table Grid"/>
    <w:basedOn w:val="TableNormal"/>
    <w:uiPriority w:val="39"/>
    <w:rsid w:val="007821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cS List Paragraph,Bullets,Numbered List Paragraph,BulletedText,Issue Action POC,List Paragraph1,3,POCG Table Text,Dot pt,F5 List Paragraph,List Paragraph Char Char Char,Indicator Text,Colorful List - Accent 11,Numbered Para 1,Bullet 1"/>
    <w:basedOn w:val="Normal"/>
    <w:link w:val="ListParagraphChar"/>
    <w:uiPriority w:val="34"/>
    <w:qFormat/>
    <w:rsid w:val="00782136"/>
    <w:pPr>
      <w:spacing w:after="0" w:line="240" w:lineRule="auto"/>
      <w:ind w:left="720"/>
      <w:contextualSpacing/>
    </w:pPr>
  </w:style>
  <w:style w:type="character" w:styleId="CommentReference">
    <w:name w:val="annotation reference"/>
    <w:basedOn w:val="DefaultParagraphFont"/>
    <w:uiPriority w:val="99"/>
    <w:semiHidden/>
    <w:unhideWhenUsed/>
    <w:rsid w:val="00782136"/>
    <w:rPr>
      <w:sz w:val="16"/>
      <w:szCs w:val="16"/>
    </w:rPr>
  </w:style>
  <w:style w:type="paragraph" w:styleId="CommentText">
    <w:name w:val="annotation text"/>
    <w:basedOn w:val="Normal"/>
    <w:link w:val="CommentTextChar"/>
    <w:uiPriority w:val="99"/>
    <w:unhideWhenUsed/>
    <w:rsid w:val="00782136"/>
    <w:pPr>
      <w:spacing w:after="0" w:line="240" w:lineRule="auto"/>
    </w:pPr>
    <w:rPr>
      <w:sz w:val="20"/>
      <w:szCs w:val="20"/>
    </w:rPr>
  </w:style>
  <w:style w:type="character" w:customStyle="1" w:styleId="CommentTextChar">
    <w:name w:val="Comment Text Char"/>
    <w:basedOn w:val="DefaultParagraphFont"/>
    <w:link w:val="CommentText"/>
    <w:uiPriority w:val="99"/>
    <w:rsid w:val="00782136"/>
    <w:rPr>
      <w:sz w:val="20"/>
      <w:szCs w:val="20"/>
    </w:rPr>
  </w:style>
  <w:style w:type="paragraph" w:styleId="CommentSubject">
    <w:name w:val="annotation subject"/>
    <w:basedOn w:val="CommentText"/>
    <w:next w:val="CommentText"/>
    <w:link w:val="CommentSubjectChar"/>
    <w:uiPriority w:val="99"/>
    <w:semiHidden/>
    <w:unhideWhenUsed/>
    <w:rsid w:val="00782136"/>
    <w:rPr>
      <w:b/>
      <w:bCs/>
    </w:rPr>
  </w:style>
  <w:style w:type="character" w:customStyle="1" w:styleId="CommentSubjectChar">
    <w:name w:val="Comment Subject Char"/>
    <w:basedOn w:val="CommentTextChar"/>
    <w:link w:val="CommentSubject"/>
    <w:uiPriority w:val="99"/>
    <w:semiHidden/>
    <w:rsid w:val="00782136"/>
    <w:rPr>
      <w:b/>
      <w:bCs/>
      <w:sz w:val="20"/>
      <w:szCs w:val="20"/>
    </w:rPr>
  </w:style>
  <w:style w:type="paragraph" w:styleId="BalloonText">
    <w:name w:val="Balloon Text"/>
    <w:basedOn w:val="Normal"/>
    <w:link w:val="BalloonTextChar"/>
    <w:uiPriority w:val="99"/>
    <w:semiHidden/>
    <w:unhideWhenUsed/>
    <w:rsid w:val="007821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136"/>
    <w:rPr>
      <w:rFonts w:ascii="Segoe UI" w:hAnsi="Segoe UI" w:cs="Segoe UI"/>
      <w:sz w:val="18"/>
      <w:szCs w:val="18"/>
    </w:rPr>
  </w:style>
  <w:style w:type="character" w:styleId="Emphasis">
    <w:name w:val="Emphasis"/>
    <w:basedOn w:val="DefaultParagraphFont"/>
    <w:uiPriority w:val="20"/>
    <w:qFormat/>
    <w:rsid w:val="00782136"/>
    <w:rPr>
      <w:i/>
      <w:iCs/>
    </w:rPr>
  </w:style>
  <w:style w:type="character" w:customStyle="1" w:styleId="basicquestionChar">
    <w:name w:val="basic question Char"/>
    <w:basedOn w:val="DefaultParagraphFont"/>
    <w:link w:val="basicquestion"/>
    <w:locked/>
    <w:rsid w:val="00782136"/>
    <w:rPr>
      <w:rFonts w:ascii="Arial" w:eastAsia="Times New Roman" w:hAnsi="Arial" w:cs="Arial"/>
      <w:szCs w:val="24"/>
    </w:rPr>
  </w:style>
  <w:style w:type="paragraph" w:customStyle="1" w:styleId="basicquestion">
    <w:name w:val="basic question"/>
    <w:basedOn w:val="Normal"/>
    <w:link w:val="basicquestionChar"/>
    <w:rsid w:val="00782136"/>
    <w:pPr>
      <w:spacing w:before="60" w:after="0" w:line="240" w:lineRule="auto"/>
      <w:ind w:left="720" w:hanging="720"/>
    </w:pPr>
    <w:rPr>
      <w:rFonts w:ascii="Arial" w:eastAsia="Times New Roman" w:hAnsi="Arial" w:cs="Arial"/>
      <w:szCs w:val="24"/>
    </w:rPr>
  </w:style>
  <w:style w:type="paragraph" w:styleId="Revision">
    <w:name w:val="Revision"/>
    <w:hidden/>
    <w:uiPriority w:val="99"/>
    <w:semiHidden/>
    <w:rsid w:val="00782136"/>
    <w:pPr>
      <w:spacing w:after="0" w:line="240" w:lineRule="auto"/>
    </w:pPr>
  </w:style>
  <w:style w:type="paragraph" w:styleId="Header">
    <w:name w:val="header"/>
    <w:basedOn w:val="Normal"/>
    <w:link w:val="HeaderChar"/>
    <w:uiPriority w:val="99"/>
    <w:unhideWhenUsed/>
    <w:rsid w:val="007821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136"/>
  </w:style>
  <w:style w:type="paragraph" w:styleId="Footer">
    <w:name w:val="footer"/>
    <w:basedOn w:val="Normal"/>
    <w:link w:val="FooterChar"/>
    <w:uiPriority w:val="99"/>
    <w:unhideWhenUsed/>
    <w:rsid w:val="00782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136"/>
  </w:style>
  <w:style w:type="character" w:customStyle="1" w:styleId="recalledtext1">
    <w:name w:val="recalledtext1"/>
    <w:basedOn w:val="DefaultParagraphFont"/>
    <w:rsid w:val="00782136"/>
    <w:rPr>
      <w:rFonts w:ascii="Arial" w:hAnsi="Arial" w:cs="Arial" w:hint="default"/>
      <w:i w:val="0"/>
      <w:iCs w:val="0"/>
      <w:caps w:val="0"/>
      <w:smallCaps w:val="0"/>
      <w:strike w:val="0"/>
      <w:dstrike w:val="0"/>
      <w:color w:val="000000"/>
      <w:sz w:val="24"/>
      <w:szCs w:val="24"/>
      <w:u w:val="none"/>
      <w:effect w:val="none"/>
    </w:rPr>
  </w:style>
  <w:style w:type="character" w:customStyle="1" w:styleId="ListParagraphChar">
    <w:name w:val="List Paragraph Char"/>
    <w:aliases w:val="cS List Paragraph Char,Bullets Char,Numbered List Paragraph Char,BulletedText Char,Issue Action POC Char,List Paragraph1 Char,3 Char,POCG Table Text Char,Dot pt Char,F5 List Paragraph Char,List Paragraph Char Char Char Char"/>
    <w:link w:val="ListParagraph"/>
    <w:uiPriority w:val="34"/>
    <w:locked/>
    <w:rsid w:val="00782136"/>
  </w:style>
  <w:style w:type="paragraph" w:customStyle="1" w:styleId="gmail-msolistparagraph">
    <w:name w:val="gmail-msolistparagraph"/>
    <w:basedOn w:val="Normal"/>
    <w:rsid w:val="00782136"/>
    <w:pPr>
      <w:spacing w:before="100" w:beforeAutospacing="1" w:after="100" w:afterAutospacing="1" w:line="240" w:lineRule="auto"/>
    </w:pPr>
    <w:rPr>
      <w:rFonts w:ascii="Times New Roman" w:hAnsi="Times New Roman" w:cs="Times New Roman"/>
      <w:sz w:val="24"/>
      <w:szCs w:val="24"/>
    </w:rPr>
  </w:style>
  <w:style w:type="paragraph" w:customStyle="1" w:styleId="Que">
    <w:name w:val="Que"/>
    <w:basedOn w:val="Normal"/>
    <w:rsid w:val="00782136"/>
    <w:pPr>
      <w:spacing w:after="0" w:line="240" w:lineRule="auto"/>
      <w:ind w:left="720" w:hanging="720"/>
    </w:pPr>
    <w:rPr>
      <w:rFonts w:ascii="Tahoma" w:hAnsi="Tahoma" w:cs="Tahoma"/>
    </w:rPr>
  </w:style>
  <w:style w:type="paragraph" w:customStyle="1" w:styleId="ToplineText">
    <w:name w:val="Topline Text"/>
    <w:basedOn w:val="Normal"/>
    <w:uiPriority w:val="99"/>
    <w:rsid w:val="00782136"/>
    <w:pPr>
      <w:spacing w:after="0" w:line="240" w:lineRule="auto"/>
    </w:pPr>
    <w:rPr>
      <w:rFonts w:ascii="Tahoma" w:hAnsi="Tahoma" w:cs="Tahoma"/>
    </w:rPr>
  </w:style>
  <w:style w:type="character" w:styleId="IntenseReference">
    <w:name w:val="Intense Reference"/>
    <w:basedOn w:val="DefaultParagraphFont"/>
    <w:uiPriority w:val="32"/>
    <w:qFormat/>
    <w:rsid w:val="00782136"/>
    <w:rPr>
      <w:b/>
      <w:bCs/>
      <w:smallCaps/>
      <w:color w:val="5B9BD5"/>
      <w:spacing w:val="5"/>
    </w:rPr>
  </w:style>
  <w:style w:type="paragraph" w:styleId="NoSpacing">
    <w:name w:val="No Spacing"/>
    <w:link w:val="NoSpacingChar"/>
    <w:uiPriority w:val="1"/>
    <w:qFormat/>
    <w:rsid w:val="00782136"/>
    <w:pPr>
      <w:spacing w:after="0" w:line="240" w:lineRule="auto"/>
    </w:pPr>
  </w:style>
  <w:style w:type="character" w:customStyle="1" w:styleId="NormalWebChar">
    <w:name w:val="Normal (Web) Char"/>
    <w:basedOn w:val="DefaultParagraphFont"/>
    <w:link w:val="NormalWeb"/>
    <w:uiPriority w:val="99"/>
    <w:rsid w:val="00782136"/>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782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82136"/>
    <w:rPr>
      <w:rFonts w:ascii="Courier New" w:eastAsia="Times New Roman" w:hAnsi="Courier New" w:cs="Courier New"/>
      <w:sz w:val="20"/>
      <w:szCs w:val="20"/>
    </w:rPr>
  </w:style>
  <w:style w:type="character" w:customStyle="1" w:styleId="NoSpacingChar">
    <w:name w:val="No Spacing Char"/>
    <w:basedOn w:val="DefaultParagraphFont"/>
    <w:link w:val="NoSpacing"/>
    <w:uiPriority w:val="1"/>
    <w:rsid w:val="00782136"/>
  </w:style>
  <w:style w:type="paragraph" w:customStyle="1" w:styleId="Quick1">
    <w:name w:val="Quick 1."/>
    <w:basedOn w:val="Normal"/>
    <w:uiPriority w:val="99"/>
    <w:rsid w:val="00782136"/>
    <w:pPr>
      <w:spacing w:after="0" w:line="240" w:lineRule="auto"/>
      <w:ind w:left="720" w:hanging="720"/>
    </w:pPr>
    <w:rPr>
      <w:rFonts w:ascii="Times New Roman" w:eastAsia="Times New Roman" w:hAnsi="Times New Roman" w:cs="Times New Roman"/>
      <w:szCs w:val="20"/>
    </w:rPr>
  </w:style>
  <w:style w:type="character" w:customStyle="1" w:styleId="tlid-translation">
    <w:name w:val="tlid-translation"/>
    <w:basedOn w:val="DefaultParagraphFont"/>
    <w:rsid w:val="007821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14</Pages>
  <Words>3367</Words>
  <Characters>19193</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NORC @ the University of Chicago</Company>
  <LinksUpToDate>false</LinksUpToDate>
  <CharactersWithSpaces>22515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Barr</dc:creator>
  <cp:keywords/>
  <dc:description/>
  <cp:lastModifiedBy>Bruce Taylor</cp:lastModifiedBy>
  <cp:revision>5</cp:revision>
  <dcterms:created xsi:type="dcterms:W3CDTF">2020-10-19T18:26:00Z</dcterms:created>
  <dcterms:modified xsi:type="dcterms:W3CDTF">2021-01-24T21:15:00Z</dcterms:modified>
</cp:coreProperties>
</file>