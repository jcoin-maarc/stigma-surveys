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E571B" w14:textId="09720C29" w:rsidR="00D8214F" w:rsidRDefault="00EA3738">
      <w:pPr>
        <w:rPr>
          <w:noProof/>
        </w:rPr>
      </w:pPr>
      <w:r>
        <w:rPr>
          <w:noProof/>
        </w:rPr>
        <w:drawing>
          <wp:inline distT="0" distB="0" distL="0" distR="0" wp14:anchorId="6699868D" wp14:editId="2ACBBA26">
            <wp:extent cx="2752610" cy="543464"/>
            <wp:effectExtent l="0" t="0" r="0" b="9525"/>
            <wp:docPr id="6" name="Picture 6" descr="C:\Users\jwo-stephanie\AppData\Local\Microsoft\Windows\INetCache\Content.Word\NORCLogo_Short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wo-stephanie\AppData\Local\Microsoft\Windows\INetCache\Content.Word\NORCLogo_Short_Color.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98123" cy="552450"/>
                    </a:xfrm>
                    <a:prstGeom prst="rect">
                      <a:avLst/>
                    </a:prstGeom>
                    <a:noFill/>
                    <a:ln>
                      <a:noFill/>
                    </a:ln>
                  </pic:spPr>
                </pic:pic>
              </a:graphicData>
            </a:graphic>
          </wp:inline>
        </w:drawing>
      </w:r>
      <w:r>
        <w:tab/>
      </w:r>
      <w:r>
        <w:rPr>
          <w:noProof/>
        </w:rPr>
        <w:drawing>
          <wp:inline distT="0" distB="0" distL="0" distR="0" wp14:anchorId="1C4F76A2" wp14:editId="590DDE0F">
            <wp:extent cx="2114550" cy="638175"/>
            <wp:effectExtent l="0" t="0" r="0" b="9525"/>
            <wp:docPr id="2" name="Picture 2" descr="A picture containing text, clipart, tableware, dish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ipart, tableware, dishwar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14550" cy="638175"/>
                    </a:xfrm>
                    <a:prstGeom prst="rect">
                      <a:avLst/>
                    </a:prstGeom>
                    <a:noFill/>
                    <a:ln>
                      <a:noFill/>
                    </a:ln>
                  </pic:spPr>
                </pic:pic>
              </a:graphicData>
            </a:graphic>
          </wp:inline>
        </w:drawing>
      </w:r>
    </w:p>
    <w:p w14:paraId="77494227" w14:textId="507BDA63" w:rsidR="00EA3738" w:rsidRPr="00EA3738" w:rsidRDefault="00EA3738" w:rsidP="00EA3738"/>
    <w:p w14:paraId="3A75EA7F" w14:textId="58B1DE81" w:rsidR="00EA3738" w:rsidRPr="00EA3738" w:rsidRDefault="00EA3738" w:rsidP="00EA3738"/>
    <w:p w14:paraId="3AB1E8EF" w14:textId="5641EC25" w:rsidR="00EA3738" w:rsidRDefault="00EA3738" w:rsidP="00EA3738">
      <w:pPr>
        <w:rPr>
          <w:noProof/>
        </w:rPr>
      </w:pP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6650"/>
      </w:tblGrid>
      <w:tr w:rsidR="00EA3738" w14:paraId="6E64A062" w14:textId="77777777" w:rsidTr="000F045E">
        <w:tc>
          <w:tcPr>
            <w:tcW w:w="2700" w:type="dxa"/>
          </w:tcPr>
          <w:p w14:paraId="24AB99DD" w14:textId="77777777" w:rsidR="00EA3738" w:rsidRPr="001D1FD6" w:rsidRDefault="00EA3738" w:rsidP="000F045E">
            <w:pPr>
              <w:rPr>
                <w:b/>
              </w:rPr>
            </w:pPr>
            <w:r w:rsidRPr="001D1FD6">
              <w:rPr>
                <w:b/>
              </w:rPr>
              <w:t>Client</w:t>
            </w:r>
          </w:p>
        </w:tc>
        <w:tc>
          <w:tcPr>
            <w:tcW w:w="6650" w:type="dxa"/>
          </w:tcPr>
          <w:p w14:paraId="663A8747" w14:textId="77777777" w:rsidR="00EA3738" w:rsidRDefault="00EA3738" w:rsidP="000F045E">
            <w:r w:rsidRPr="00F66070">
              <w:t xml:space="preserve"> </w:t>
            </w:r>
            <w:r>
              <w:t>JCOIN</w:t>
            </w:r>
          </w:p>
        </w:tc>
      </w:tr>
      <w:tr w:rsidR="00EA3738" w14:paraId="53EAA6E9" w14:textId="77777777" w:rsidTr="000F045E">
        <w:tc>
          <w:tcPr>
            <w:tcW w:w="2700" w:type="dxa"/>
          </w:tcPr>
          <w:p w14:paraId="2569B787" w14:textId="77777777" w:rsidR="00EA3738" w:rsidRPr="001D1FD6" w:rsidRDefault="00EA3738" w:rsidP="000F045E">
            <w:pPr>
              <w:rPr>
                <w:b/>
              </w:rPr>
            </w:pPr>
            <w:r w:rsidRPr="001D1FD6">
              <w:rPr>
                <w:b/>
              </w:rPr>
              <w:t>Project Name</w:t>
            </w:r>
          </w:p>
        </w:tc>
        <w:tc>
          <w:tcPr>
            <w:tcW w:w="6650" w:type="dxa"/>
          </w:tcPr>
          <w:p w14:paraId="63B28D7C" w14:textId="77777777" w:rsidR="00EA3738" w:rsidRDefault="00EA3738" w:rsidP="000F045E">
            <w:r w:rsidRPr="00F66070">
              <w:t xml:space="preserve">Omnibus </w:t>
            </w:r>
            <w:r>
              <w:t>April 2022 – JCOIN</w:t>
            </w:r>
          </w:p>
        </w:tc>
      </w:tr>
      <w:tr w:rsidR="00EA3738" w14:paraId="2624C866" w14:textId="77777777" w:rsidTr="000F045E">
        <w:tc>
          <w:tcPr>
            <w:tcW w:w="2700" w:type="dxa"/>
          </w:tcPr>
          <w:p w14:paraId="6C1222D1" w14:textId="77777777" w:rsidR="00EA3738" w:rsidRPr="001D1FD6" w:rsidRDefault="00EA3738" w:rsidP="000F045E">
            <w:pPr>
              <w:rPr>
                <w:b/>
              </w:rPr>
            </w:pPr>
            <w:r w:rsidRPr="001D1FD6">
              <w:rPr>
                <w:b/>
              </w:rPr>
              <w:t>Project Number</w:t>
            </w:r>
          </w:p>
        </w:tc>
        <w:tc>
          <w:tcPr>
            <w:tcW w:w="6650" w:type="dxa"/>
          </w:tcPr>
          <w:p w14:paraId="0ECE9487" w14:textId="77777777" w:rsidR="00EA3738" w:rsidRDefault="00EA3738" w:rsidP="000F045E">
            <w:r w:rsidRPr="00F66070">
              <w:t>7783</w:t>
            </w:r>
          </w:p>
        </w:tc>
      </w:tr>
      <w:tr w:rsidR="00EA3738" w14:paraId="63071B7B" w14:textId="77777777" w:rsidTr="000F045E">
        <w:tc>
          <w:tcPr>
            <w:tcW w:w="2700" w:type="dxa"/>
          </w:tcPr>
          <w:p w14:paraId="6C28C439" w14:textId="77777777" w:rsidR="00EA3738" w:rsidRPr="001D1FD6" w:rsidRDefault="00EA3738" w:rsidP="000F045E">
            <w:pPr>
              <w:rPr>
                <w:b/>
              </w:rPr>
            </w:pPr>
            <w:r w:rsidRPr="001D1FD6">
              <w:rPr>
                <w:b/>
              </w:rPr>
              <w:t xml:space="preserve">Survey length (median) </w:t>
            </w:r>
          </w:p>
        </w:tc>
        <w:tc>
          <w:tcPr>
            <w:tcW w:w="6650" w:type="dxa"/>
          </w:tcPr>
          <w:p w14:paraId="72FCB05F" w14:textId="77777777" w:rsidR="00EA3738" w:rsidRDefault="00EA3738" w:rsidP="000F045E">
            <w:proofErr w:type="gramStart"/>
            <w:r>
              <w:t>20</w:t>
            </w:r>
            <w:r w:rsidRPr="00F66070">
              <w:t xml:space="preserve"> minute</w:t>
            </w:r>
            <w:proofErr w:type="gramEnd"/>
            <w:r w:rsidRPr="00F66070">
              <w:t xml:space="preserve"> survey</w:t>
            </w:r>
          </w:p>
        </w:tc>
      </w:tr>
      <w:tr w:rsidR="00EA3738" w14:paraId="46CB6E6E" w14:textId="77777777" w:rsidTr="000F045E">
        <w:tc>
          <w:tcPr>
            <w:tcW w:w="2700" w:type="dxa"/>
          </w:tcPr>
          <w:p w14:paraId="22B617F9" w14:textId="77777777" w:rsidR="00EA3738" w:rsidRPr="001D1FD6" w:rsidRDefault="00EA3738" w:rsidP="000F045E">
            <w:pPr>
              <w:rPr>
                <w:b/>
              </w:rPr>
            </w:pPr>
            <w:r w:rsidRPr="001D1FD6">
              <w:rPr>
                <w:b/>
              </w:rPr>
              <w:t>Population</w:t>
            </w:r>
          </w:p>
        </w:tc>
        <w:tc>
          <w:tcPr>
            <w:tcW w:w="6650" w:type="dxa"/>
          </w:tcPr>
          <w:p w14:paraId="3EC28093" w14:textId="77777777" w:rsidR="00EA3738" w:rsidRDefault="00EA3738" w:rsidP="000F045E">
            <w:r w:rsidRPr="00F66070">
              <w:t>Gen pop age 18 +</w:t>
            </w:r>
          </w:p>
        </w:tc>
      </w:tr>
      <w:tr w:rsidR="00EA3738" w14:paraId="6EAFB57F" w14:textId="77777777" w:rsidTr="000F045E">
        <w:tc>
          <w:tcPr>
            <w:tcW w:w="2700" w:type="dxa"/>
          </w:tcPr>
          <w:p w14:paraId="05584270" w14:textId="77777777" w:rsidR="00EA3738" w:rsidRPr="001D1FD6" w:rsidRDefault="00EA3738" w:rsidP="000F045E">
            <w:pPr>
              <w:rPr>
                <w:b/>
              </w:rPr>
            </w:pPr>
            <w:r w:rsidRPr="001D1FD6">
              <w:rPr>
                <w:b/>
              </w:rPr>
              <w:t xml:space="preserve">Pretest </w:t>
            </w:r>
          </w:p>
        </w:tc>
        <w:tc>
          <w:tcPr>
            <w:tcW w:w="6650" w:type="dxa"/>
          </w:tcPr>
          <w:p w14:paraId="25F97950" w14:textId="77777777" w:rsidR="00EA3738" w:rsidRDefault="00EA3738" w:rsidP="000F045E">
            <w:r w:rsidRPr="00F66070">
              <w:t>N/A</w:t>
            </w:r>
          </w:p>
        </w:tc>
      </w:tr>
      <w:tr w:rsidR="00EA3738" w14:paraId="602EE25B" w14:textId="77777777" w:rsidTr="000F045E">
        <w:tc>
          <w:tcPr>
            <w:tcW w:w="2700" w:type="dxa"/>
          </w:tcPr>
          <w:p w14:paraId="65D2B542" w14:textId="77777777" w:rsidR="00EA3738" w:rsidRPr="001D1FD6" w:rsidRDefault="00EA3738" w:rsidP="000F045E">
            <w:pPr>
              <w:rPr>
                <w:b/>
              </w:rPr>
            </w:pPr>
            <w:r w:rsidRPr="001D1FD6">
              <w:rPr>
                <w:b/>
              </w:rPr>
              <w:t xml:space="preserve">Main </w:t>
            </w:r>
          </w:p>
        </w:tc>
        <w:tc>
          <w:tcPr>
            <w:tcW w:w="6650" w:type="dxa"/>
          </w:tcPr>
          <w:p w14:paraId="5F808303" w14:textId="77777777" w:rsidR="00EA3738" w:rsidRDefault="00EA3738" w:rsidP="000F045E">
            <w:r w:rsidRPr="00F66070">
              <w:t>N=1000</w:t>
            </w:r>
          </w:p>
        </w:tc>
      </w:tr>
      <w:tr w:rsidR="00EA3738" w14:paraId="19110AFF" w14:textId="77777777" w:rsidTr="000F045E">
        <w:tc>
          <w:tcPr>
            <w:tcW w:w="2700" w:type="dxa"/>
          </w:tcPr>
          <w:p w14:paraId="01AE95DA" w14:textId="77777777" w:rsidR="00EA3738" w:rsidRPr="001D1FD6" w:rsidRDefault="00EA3738" w:rsidP="000F045E">
            <w:pPr>
              <w:rPr>
                <w:b/>
              </w:rPr>
            </w:pPr>
            <w:r w:rsidRPr="001D1FD6">
              <w:rPr>
                <w:b/>
              </w:rPr>
              <w:t>MODE</w:t>
            </w:r>
          </w:p>
        </w:tc>
        <w:tc>
          <w:tcPr>
            <w:tcW w:w="6650" w:type="dxa"/>
          </w:tcPr>
          <w:p w14:paraId="21B7890A" w14:textId="77777777" w:rsidR="00EA3738" w:rsidRDefault="00EA3738" w:rsidP="000F045E">
            <w:r w:rsidRPr="00F66070">
              <w:t>CAWI</w:t>
            </w:r>
          </w:p>
        </w:tc>
      </w:tr>
      <w:tr w:rsidR="00EA3738" w14:paraId="61FBE3AD" w14:textId="77777777" w:rsidTr="000F045E">
        <w:tc>
          <w:tcPr>
            <w:tcW w:w="2700" w:type="dxa"/>
          </w:tcPr>
          <w:p w14:paraId="3DDF9242" w14:textId="77777777" w:rsidR="00EA3738" w:rsidRPr="001D1FD6" w:rsidRDefault="00EA3738" w:rsidP="000F045E">
            <w:pPr>
              <w:rPr>
                <w:b/>
              </w:rPr>
            </w:pPr>
            <w:r>
              <w:rPr>
                <w:b/>
              </w:rPr>
              <w:t>Language</w:t>
            </w:r>
          </w:p>
        </w:tc>
        <w:tc>
          <w:tcPr>
            <w:tcW w:w="6650" w:type="dxa"/>
          </w:tcPr>
          <w:p w14:paraId="44FABB9A" w14:textId="77777777" w:rsidR="00EA3738" w:rsidRDefault="00EA3738" w:rsidP="000F045E">
            <w:r w:rsidRPr="00F66070">
              <w:t>English</w:t>
            </w:r>
          </w:p>
        </w:tc>
      </w:tr>
      <w:tr w:rsidR="00EA3738" w14:paraId="19AD662F" w14:textId="77777777" w:rsidTr="000F045E">
        <w:tc>
          <w:tcPr>
            <w:tcW w:w="2700" w:type="dxa"/>
          </w:tcPr>
          <w:p w14:paraId="175A50CC" w14:textId="77777777" w:rsidR="00EA3738" w:rsidRDefault="00EA3738" w:rsidP="000F045E">
            <w:pPr>
              <w:rPr>
                <w:b/>
              </w:rPr>
            </w:pPr>
            <w:r>
              <w:rPr>
                <w:b/>
              </w:rPr>
              <w:t>Same Source</w:t>
            </w:r>
          </w:p>
        </w:tc>
        <w:tc>
          <w:tcPr>
            <w:tcW w:w="6650" w:type="dxa"/>
          </w:tcPr>
          <w:p w14:paraId="7EDA59A1" w14:textId="77777777" w:rsidR="00EA3738" w:rsidRPr="00F66070" w:rsidRDefault="00EA3738" w:rsidP="000F045E">
            <w:r>
              <w:t>AmeriSpeak</w:t>
            </w:r>
          </w:p>
        </w:tc>
      </w:tr>
      <w:tr w:rsidR="00EA3738" w14:paraId="7CB0F615" w14:textId="77777777" w:rsidTr="000F045E">
        <w:tc>
          <w:tcPr>
            <w:tcW w:w="2700" w:type="dxa"/>
          </w:tcPr>
          <w:p w14:paraId="2C35D3BF" w14:textId="77777777" w:rsidR="00EA3738" w:rsidRPr="001D1FD6" w:rsidRDefault="00EA3738" w:rsidP="000F045E">
            <w:pPr>
              <w:rPr>
                <w:b/>
              </w:rPr>
            </w:pPr>
            <w:r w:rsidRPr="001D1FD6">
              <w:rPr>
                <w:b/>
              </w:rPr>
              <w:t>Incentive</w:t>
            </w:r>
          </w:p>
        </w:tc>
        <w:tc>
          <w:tcPr>
            <w:tcW w:w="6650" w:type="dxa"/>
          </w:tcPr>
          <w:p w14:paraId="2809027B" w14:textId="77777777" w:rsidR="00EA3738" w:rsidRDefault="00EA3738" w:rsidP="000F045E">
            <w:r>
              <w:t>5,000</w:t>
            </w:r>
          </w:p>
        </w:tc>
      </w:tr>
      <w:tr w:rsidR="00EA3738" w14:paraId="4890F68F" w14:textId="77777777" w:rsidTr="000F045E">
        <w:tc>
          <w:tcPr>
            <w:tcW w:w="2700" w:type="dxa"/>
          </w:tcPr>
          <w:p w14:paraId="2BDD75D2" w14:textId="77777777" w:rsidR="00EA3738" w:rsidRPr="001D1FD6" w:rsidRDefault="00EA3738" w:rsidP="000F045E">
            <w:pPr>
              <w:rPr>
                <w:b/>
              </w:rPr>
            </w:pPr>
            <w:r>
              <w:rPr>
                <w:b/>
              </w:rPr>
              <w:t>Survey</w:t>
            </w:r>
            <w:r w:rsidRPr="001D1FD6">
              <w:rPr>
                <w:b/>
              </w:rPr>
              <w:t xml:space="preserve"> description</w:t>
            </w:r>
          </w:p>
        </w:tc>
        <w:tc>
          <w:tcPr>
            <w:tcW w:w="6650" w:type="dxa"/>
          </w:tcPr>
          <w:p w14:paraId="69FDCC3C" w14:textId="77777777" w:rsidR="00EA3738" w:rsidRDefault="00EA3738" w:rsidP="000F045E">
            <w:r w:rsidRPr="00F66070">
              <w:t xml:space="preserve">Omnibus </w:t>
            </w:r>
            <w:r>
              <w:t>JCOIN 2022</w:t>
            </w:r>
          </w:p>
        </w:tc>
      </w:tr>
      <w:tr w:rsidR="00EA3738" w14:paraId="73528DB0" w14:textId="77777777" w:rsidTr="000F045E">
        <w:tc>
          <w:tcPr>
            <w:tcW w:w="2700" w:type="dxa"/>
          </w:tcPr>
          <w:p w14:paraId="7C4FA0D7" w14:textId="77777777" w:rsidR="00EA3738" w:rsidRPr="001D1FD6" w:rsidRDefault="00EA3738" w:rsidP="000F045E">
            <w:pPr>
              <w:rPr>
                <w:b/>
              </w:rPr>
            </w:pPr>
            <w:r>
              <w:rPr>
                <w:b/>
              </w:rPr>
              <w:t>Eligibility Rate</w:t>
            </w:r>
          </w:p>
        </w:tc>
        <w:tc>
          <w:tcPr>
            <w:tcW w:w="6650" w:type="dxa"/>
          </w:tcPr>
          <w:p w14:paraId="15DA5098" w14:textId="77777777" w:rsidR="00EA3738" w:rsidRDefault="00EA3738" w:rsidP="000F045E">
            <w:r w:rsidRPr="00F66070">
              <w:t>100%</w:t>
            </w:r>
          </w:p>
        </w:tc>
      </w:tr>
    </w:tbl>
    <w:p w14:paraId="41129B2A" w14:textId="77777777" w:rsidR="00EA3738" w:rsidRDefault="00EA3738" w:rsidP="00EA3738"/>
    <w:p w14:paraId="59924666" w14:textId="77777777" w:rsidR="00EA3738" w:rsidRDefault="00EA3738" w:rsidP="00EA3738">
      <w:pPr>
        <w:rPr>
          <w:rFonts w:eastAsia="Times New Roman" w:cs="Tahoma"/>
          <w:color w:val="00B0F0"/>
        </w:rPr>
      </w:pPr>
      <w:r>
        <w:rPr>
          <w:rFonts w:eastAsia="Times New Roman" w:cs="Tahoma"/>
          <w:color w:val="00B0F0"/>
        </w:rPr>
        <w:t>[CAWI]</w:t>
      </w:r>
    </w:p>
    <w:p w14:paraId="5BA39158" w14:textId="77777777" w:rsidR="00EA3738" w:rsidRPr="00353046" w:rsidRDefault="00EA3738" w:rsidP="00EA3738">
      <w:pPr>
        <w:rPr>
          <w:rFonts w:eastAsia="Times New Roman" w:cs="Tahoma"/>
          <w:color w:val="00B0F0"/>
        </w:rPr>
      </w:pPr>
      <w:r w:rsidRPr="00353046">
        <w:rPr>
          <w:rFonts w:eastAsia="Times New Roman" w:cs="Tahoma"/>
          <w:color w:val="00B0F0"/>
        </w:rPr>
        <w:t>[</w:t>
      </w:r>
      <w:r>
        <w:rPr>
          <w:rFonts w:eastAsia="Times New Roman" w:cs="Tahoma"/>
          <w:color w:val="00B0F0"/>
        </w:rPr>
        <w:t>DISPLAY</w:t>
      </w:r>
      <w:r w:rsidRPr="00353046">
        <w:rPr>
          <w:rFonts w:eastAsia="Times New Roman" w:cs="Tahoma"/>
          <w:color w:val="00B0F0"/>
        </w:rPr>
        <w:t xml:space="preserve"> – WINTRO_1]</w:t>
      </w:r>
    </w:p>
    <w:p w14:paraId="2D0BB217" w14:textId="77777777" w:rsidR="00EA3738" w:rsidRDefault="00EA3738" w:rsidP="00EA3738">
      <w:pPr>
        <w:rPr>
          <w:rFonts w:cs="Arial"/>
          <w:color w:val="1F2023"/>
          <w:shd w:val="clear" w:color="auto" w:fill="FFFFFF"/>
          <w:lang w:val="es-US"/>
        </w:rPr>
      </w:pPr>
      <w:r w:rsidRPr="0051479B">
        <w:rPr>
          <w:rFonts w:cs="Arial"/>
          <w:color w:val="1F2023"/>
          <w:shd w:val="clear" w:color="auto" w:fill="FFFFFF"/>
        </w:rPr>
        <w:t xml:space="preserve">Thank you for agreeing to participate in our new AmeriSpeak survey! To thank you for sharing your opinions, we will give you a reward of </w:t>
      </w:r>
      <w:r w:rsidRPr="0051479B">
        <w:rPr>
          <w:rFonts w:cs="Arial"/>
          <w:color w:val="00B0F0"/>
          <w:shd w:val="clear" w:color="auto" w:fill="FFFFFF"/>
        </w:rPr>
        <w:t>[INCENTWCOMMA]</w:t>
      </w:r>
      <w:r w:rsidRPr="0051479B">
        <w:rPr>
          <w:rFonts w:cs="Arial"/>
          <w:shd w:val="clear" w:color="auto" w:fill="FFFFFF"/>
        </w:rPr>
        <w:t xml:space="preserve"> </w:t>
      </w:r>
      <w:proofErr w:type="spellStart"/>
      <w:r w:rsidRPr="0051479B">
        <w:rPr>
          <w:rFonts w:cs="Arial"/>
          <w:shd w:val="clear" w:color="auto" w:fill="FFFFFF"/>
        </w:rPr>
        <w:t>AmeriP</w:t>
      </w:r>
      <w:r w:rsidRPr="0051479B">
        <w:rPr>
          <w:rFonts w:cs="Arial"/>
          <w:color w:val="1F2023"/>
          <w:shd w:val="clear" w:color="auto" w:fill="FFFFFF"/>
        </w:rPr>
        <w:t>oints</w:t>
      </w:r>
      <w:proofErr w:type="spellEnd"/>
      <w:r w:rsidRPr="0051479B">
        <w:rPr>
          <w:rFonts w:cs="Arial"/>
          <w:color w:val="1F2023"/>
          <w:shd w:val="clear" w:color="auto" w:fill="FFFFFF"/>
        </w:rPr>
        <w:t xml:space="preserve"> after completing the survey. </w:t>
      </w:r>
      <w:r w:rsidRPr="00DA5443">
        <w:rPr>
          <w:rFonts w:cs="Arial"/>
          <w:color w:val="1F2023"/>
          <w:shd w:val="clear" w:color="auto" w:fill="FFFFFF"/>
          <w:lang w:val="es-US"/>
        </w:rPr>
        <w:t xml:space="preserve">As </w:t>
      </w:r>
      <w:proofErr w:type="spellStart"/>
      <w:r w:rsidRPr="00DA5443">
        <w:rPr>
          <w:rFonts w:cs="Arial"/>
          <w:color w:val="1F2023"/>
          <w:shd w:val="clear" w:color="auto" w:fill="FFFFFF"/>
          <w:lang w:val="es-US"/>
        </w:rPr>
        <w:t>always</w:t>
      </w:r>
      <w:proofErr w:type="spellEnd"/>
      <w:r w:rsidRPr="00DA5443">
        <w:rPr>
          <w:rFonts w:cs="Arial"/>
          <w:color w:val="1F2023"/>
          <w:shd w:val="clear" w:color="auto" w:fill="FFFFFF"/>
          <w:lang w:val="es-US"/>
        </w:rPr>
        <w:t xml:space="preserve">, </w:t>
      </w:r>
      <w:proofErr w:type="spellStart"/>
      <w:r w:rsidRPr="00DA5443">
        <w:rPr>
          <w:rFonts w:cs="Arial"/>
          <w:color w:val="1F2023"/>
          <w:shd w:val="clear" w:color="auto" w:fill="FFFFFF"/>
          <w:lang w:val="es-US"/>
        </w:rPr>
        <w:t>your</w:t>
      </w:r>
      <w:proofErr w:type="spellEnd"/>
      <w:r w:rsidRPr="00DA5443">
        <w:rPr>
          <w:rFonts w:cs="Arial"/>
          <w:color w:val="1F2023"/>
          <w:shd w:val="clear" w:color="auto" w:fill="FFFFFF"/>
          <w:lang w:val="es-US"/>
        </w:rPr>
        <w:t xml:space="preserve"> </w:t>
      </w:r>
      <w:proofErr w:type="spellStart"/>
      <w:r w:rsidRPr="00DA5443">
        <w:rPr>
          <w:rFonts w:cs="Arial"/>
          <w:color w:val="1F2023"/>
          <w:shd w:val="clear" w:color="auto" w:fill="FFFFFF"/>
          <w:lang w:val="es-US"/>
        </w:rPr>
        <w:t>answers</w:t>
      </w:r>
      <w:proofErr w:type="spellEnd"/>
      <w:r w:rsidRPr="00DA5443">
        <w:rPr>
          <w:rFonts w:cs="Arial"/>
          <w:color w:val="1F2023"/>
          <w:shd w:val="clear" w:color="auto" w:fill="FFFFFF"/>
          <w:lang w:val="es-US"/>
        </w:rPr>
        <w:t xml:space="preserve"> are </w:t>
      </w:r>
      <w:proofErr w:type="spellStart"/>
      <w:r w:rsidRPr="00DA5443">
        <w:rPr>
          <w:rFonts w:cs="Arial"/>
          <w:color w:val="1F2023"/>
          <w:shd w:val="clear" w:color="auto" w:fill="FFFFFF"/>
          <w:lang w:val="es-US"/>
        </w:rPr>
        <w:t>confidential</w:t>
      </w:r>
      <w:proofErr w:type="spellEnd"/>
      <w:r w:rsidRPr="00DA5443">
        <w:rPr>
          <w:rFonts w:cs="Arial"/>
          <w:color w:val="1F2023"/>
          <w:shd w:val="clear" w:color="auto" w:fill="FFFFFF"/>
          <w:lang w:val="es-US"/>
        </w:rPr>
        <w:t>.</w:t>
      </w:r>
    </w:p>
    <w:p w14:paraId="34BBDD05" w14:textId="77777777" w:rsidR="00EA3738" w:rsidRDefault="00EA3738" w:rsidP="00EA3738">
      <w:pPr>
        <w:rPr>
          <w:rFonts w:cs="Arial"/>
          <w:color w:val="1F2023"/>
          <w:shd w:val="clear" w:color="auto" w:fill="FFFFFF"/>
          <w:lang w:val="es-US"/>
        </w:rPr>
      </w:pPr>
    </w:p>
    <w:p w14:paraId="261AD94B" w14:textId="77777777" w:rsidR="00EA3738" w:rsidRPr="0052402E" w:rsidRDefault="00EA3738" w:rsidP="00EA3738">
      <w:pPr>
        <w:rPr>
          <w:rFonts w:ascii="Segoe UI" w:eastAsia="Times New Roman" w:hAnsi="Segoe UI" w:cs="Segoe UI"/>
          <w:sz w:val="21"/>
          <w:szCs w:val="21"/>
        </w:rPr>
      </w:pPr>
      <w:r w:rsidRPr="0052402E">
        <w:rPr>
          <w:rFonts w:ascii="Segoe UI" w:eastAsia="Times New Roman" w:hAnsi="Segoe UI" w:cs="Segoe UI"/>
          <w:i/>
          <w:iCs/>
          <w:color w:val="191919"/>
          <w:sz w:val="21"/>
          <w:szCs w:val="21"/>
        </w:rPr>
        <w:t>Please use the "Continue" button to move forward within the questionnaire. Do not use your browser buttons.</w:t>
      </w:r>
    </w:p>
    <w:p w14:paraId="6F0EC8DE" w14:textId="77777777" w:rsidR="00EA3738" w:rsidRDefault="00EA3738" w:rsidP="00EA3738">
      <w:pPr>
        <w:pBdr>
          <w:bottom w:val="single" w:sz="4" w:space="1" w:color="auto"/>
        </w:pBdr>
        <w:rPr>
          <w:rFonts w:cs="Tahoma"/>
          <w:color w:val="00B050"/>
          <w:sz w:val="28"/>
        </w:rPr>
      </w:pPr>
    </w:p>
    <w:p w14:paraId="253CD673" w14:textId="77777777" w:rsidR="00EA3738" w:rsidRDefault="00EA3738" w:rsidP="00EA3738">
      <w:pPr>
        <w:rPr>
          <w:rFonts w:cs="Tahoma"/>
          <w:color w:val="00B0F0"/>
        </w:rPr>
      </w:pPr>
    </w:p>
    <w:p w14:paraId="29FBBF8A" w14:textId="77777777" w:rsidR="00EA3738" w:rsidRDefault="00EA3738" w:rsidP="00EA3738">
      <w:pPr>
        <w:rPr>
          <w:rFonts w:cs="Tahoma"/>
          <w:color w:val="00B0F0"/>
        </w:rPr>
      </w:pPr>
      <w:r>
        <w:rPr>
          <w:rFonts w:cs="Tahoma"/>
          <w:color w:val="00B0F0"/>
        </w:rPr>
        <w:t>INSERT ITEM TIMESTAMPS: TIME_START, DATE_START</w:t>
      </w:r>
    </w:p>
    <w:p w14:paraId="39EFC8BB" w14:textId="77777777" w:rsidR="00EA3738" w:rsidRDefault="00EA3738" w:rsidP="00EA3738">
      <w:pPr>
        <w:pBdr>
          <w:bottom w:val="single" w:sz="4" w:space="1" w:color="auto"/>
        </w:pBdr>
        <w:rPr>
          <w:rFonts w:cs="Tahoma"/>
          <w:color w:val="00B050"/>
          <w:sz w:val="28"/>
        </w:rPr>
      </w:pPr>
    </w:p>
    <w:p w14:paraId="3EF47F3B" w14:textId="77777777" w:rsidR="00EA3738" w:rsidRDefault="00EA3738" w:rsidP="00EA3738">
      <w:pPr>
        <w:contextualSpacing/>
        <w:textAlignment w:val="baseline"/>
        <w:rPr>
          <w:color w:val="00B0F0"/>
          <w:lang w:val="es-ES"/>
        </w:rPr>
      </w:pPr>
    </w:p>
    <w:p w14:paraId="44C1D758" w14:textId="77777777" w:rsidR="00EA3738" w:rsidRPr="00182A9E" w:rsidRDefault="00EA3738" w:rsidP="00EA3738">
      <w:pPr>
        <w:contextualSpacing/>
        <w:textAlignment w:val="baseline"/>
        <w:rPr>
          <w:color w:val="00B0F0"/>
          <w:lang w:val="es-ES"/>
        </w:rPr>
      </w:pPr>
      <w:r w:rsidRPr="00182A9E">
        <w:rPr>
          <w:color w:val="00B0F0"/>
          <w:lang w:val="es-ES"/>
        </w:rPr>
        <w:t>INTRO2.</w:t>
      </w:r>
    </w:p>
    <w:p w14:paraId="5B6F2DCC" w14:textId="77777777" w:rsidR="00EA3738" w:rsidRPr="00182A9E" w:rsidRDefault="00EA3738" w:rsidP="00EA3738">
      <w:pPr>
        <w:contextualSpacing/>
        <w:textAlignment w:val="baseline"/>
        <w:rPr>
          <w:lang w:val="es-ES"/>
        </w:rPr>
      </w:pPr>
      <w:r w:rsidRPr="00182A9E">
        <w:rPr>
          <w:lang w:val="es-ES"/>
        </w:rPr>
        <w:t xml:space="preserve">In </w:t>
      </w:r>
      <w:proofErr w:type="spellStart"/>
      <w:r w:rsidRPr="00182A9E">
        <w:rPr>
          <w:lang w:val="es-ES"/>
        </w:rPr>
        <w:t>this</w:t>
      </w:r>
      <w:proofErr w:type="spellEnd"/>
      <w:r w:rsidRPr="00182A9E">
        <w:rPr>
          <w:lang w:val="es-ES"/>
        </w:rPr>
        <w:t xml:space="preserve"> </w:t>
      </w:r>
      <w:proofErr w:type="spellStart"/>
      <w:r w:rsidRPr="00182A9E">
        <w:rPr>
          <w:lang w:val="es-ES"/>
        </w:rPr>
        <w:t>survey</w:t>
      </w:r>
      <w:proofErr w:type="spellEnd"/>
      <w:r w:rsidRPr="00182A9E">
        <w:rPr>
          <w:lang w:val="es-ES"/>
        </w:rPr>
        <w:t xml:space="preserve">, </w:t>
      </w:r>
      <w:r>
        <w:rPr>
          <w:color w:val="00B0F0"/>
          <w:lang w:val="es-ES"/>
        </w:rPr>
        <w:t xml:space="preserve">[IF CAWI: </w:t>
      </w:r>
      <w:proofErr w:type="spellStart"/>
      <w:proofErr w:type="gramStart"/>
      <w:r w:rsidRPr="00182A9E">
        <w:rPr>
          <w:lang w:val="es-ES"/>
        </w:rPr>
        <w:t>we</w:t>
      </w:r>
      <w:proofErr w:type="spellEnd"/>
      <w:r w:rsidRPr="00182A9E">
        <w:rPr>
          <w:lang w:val="es-ES"/>
        </w:rPr>
        <w:t xml:space="preserve"> </w:t>
      </w:r>
      <w:r>
        <w:rPr>
          <w:color w:val="00B0F0"/>
          <w:lang w:val="es-ES"/>
        </w:rPr>
        <w:t>;IF</w:t>
      </w:r>
      <w:proofErr w:type="gramEnd"/>
      <w:r>
        <w:rPr>
          <w:color w:val="00B0F0"/>
          <w:lang w:val="es-ES"/>
        </w:rPr>
        <w:t xml:space="preserve"> CATI: </w:t>
      </w:r>
      <w:r>
        <w:rPr>
          <w:lang w:val="es-ES"/>
        </w:rPr>
        <w:t>I</w:t>
      </w:r>
      <w:r>
        <w:rPr>
          <w:color w:val="00B0F0"/>
          <w:lang w:val="es-ES"/>
        </w:rPr>
        <w:t xml:space="preserve">] </w:t>
      </w:r>
      <w:proofErr w:type="spellStart"/>
      <w:r w:rsidRPr="00182A9E">
        <w:rPr>
          <w:lang w:val="es-ES"/>
        </w:rPr>
        <w:t>will</w:t>
      </w:r>
      <w:proofErr w:type="spellEnd"/>
      <w:r w:rsidRPr="00182A9E">
        <w:rPr>
          <w:lang w:val="es-ES"/>
        </w:rPr>
        <w:t xml:space="preserve"> be </w:t>
      </w:r>
      <w:proofErr w:type="spellStart"/>
      <w:r w:rsidRPr="00182A9E">
        <w:rPr>
          <w:lang w:val="es-ES"/>
        </w:rPr>
        <w:t>asking</w:t>
      </w:r>
      <w:proofErr w:type="spellEnd"/>
      <w:r w:rsidRPr="00182A9E">
        <w:rPr>
          <w:lang w:val="es-ES"/>
        </w:rPr>
        <w:t xml:space="preserve"> </w:t>
      </w:r>
      <w:proofErr w:type="spellStart"/>
      <w:r w:rsidRPr="00182A9E">
        <w:rPr>
          <w:lang w:val="es-ES"/>
        </w:rPr>
        <w:t>you</w:t>
      </w:r>
      <w:proofErr w:type="spellEnd"/>
      <w:r w:rsidRPr="00182A9E">
        <w:rPr>
          <w:lang w:val="es-ES"/>
        </w:rPr>
        <w:t xml:space="preserve"> </w:t>
      </w:r>
      <w:proofErr w:type="spellStart"/>
      <w:r w:rsidRPr="00182A9E">
        <w:rPr>
          <w:lang w:val="es-ES"/>
        </w:rPr>
        <w:t>questions</w:t>
      </w:r>
      <w:proofErr w:type="spellEnd"/>
      <w:r w:rsidRPr="00182A9E">
        <w:rPr>
          <w:lang w:val="es-ES"/>
        </w:rPr>
        <w:t xml:space="preserve"> </w:t>
      </w:r>
      <w:proofErr w:type="spellStart"/>
      <w:r w:rsidRPr="00182A9E">
        <w:rPr>
          <w:lang w:val="es-ES"/>
        </w:rPr>
        <w:t>on</w:t>
      </w:r>
      <w:proofErr w:type="spellEnd"/>
      <w:r w:rsidRPr="00182A9E">
        <w:rPr>
          <w:lang w:val="es-ES"/>
        </w:rPr>
        <w:t xml:space="preserve"> a </w:t>
      </w:r>
      <w:proofErr w:type="spellStart"/>
      <w:r w:rsidRPr="00182A9E">
        <w:rPr>
          <w:lang w:val="es-ES"/>
        </w:rPr>
        <w:t>variety</w:t>
      </w:r>
      <w:proofErr w:type="spellEnd"/>
      <w:r w:rsidRPr="00182A9E">
        <w:rPr>
          <w:lang w:val="es-ES"/>
        </w:rPr>
        <w:t xml:space="preserve"> </w:t>
      </w:r>
      <w:proofErr w:type="spellStart"/>
      <w:r w:rsidRPr="00182A9E">
        <w:rPr>
          <w:lang w:val="es-ES"/>
        </w:rPr>
        <w:t>of</w:t>
      </w:r>
      <w:proofErr w:type="spellEnd"/>
      <w:r w:rsidRPr="00182A9E">
        <w:rPr>
          <w:lang w:val="es-ES"/>
        </w:rPr>
        <w:t xml:space="preserve"> </w:t>
      </w:r>
      <w:proofErr w:type="spellStart"/>
      <w:r w:rsidRPr="00182A9E">
        <w:rPr>
          <w:lang w:val="es-ES"/>
        </w:rPr>
        <w:t>subject</w:t>
      </w:r>
      <w:r>
        <w:rPr>
          <w:lang w:val="es-ES"/>
        </w:rPr>
        <w:t>s</w:t>
      </w:r>
      <w:proofErr w:type="spellEnd"/>
      <w:r w:rsidRPr="00182A9E">
        <w:rPr>
          <w:lang w:val="es-ES"/>
        </w:rPr>
        <w:t xml:space="preserve">. </w:t>
      </w:r>
    </w:p>
    <w:p w14:paraId="533CDB5A" w14:textId="77777777" w:rsidR="00EA3738" w:rsidRDefault="00EA3738" w:rsidP="00EA3738">
      <w:pPr>
        <w:pBdr>
          <w:bottom w:val="single" w:sz="4" w:space="1" w:color="auto"/>
        </w:pBdr>
        <w:rPr>
          <w:rFonts w:cs="Tahoma"/>
          <w:color w:val="00B050"/>
          <w:sz w:val="28"/>
        </w:rPr>
      </w:pPr>
    </w:p>
    <w:p w14:paraId="60B7E947" w14:textId="77777777" w:rsidR="00EA3738" w:rsidRDefault="00EA3738" w:rsidP="00EA3738">
      <w:pPr>
        <w:textAlignment w:val="baseline"/>
        <w:rPr>
          <w:color w:val="00B050"/>
          <w:lang w:val="es-ES"/>
        </w:rPr>
      </w:pPr>
    </w:p>
    <w:p w14:paraId="0A7D43FB" w14:textId="77777777" w:rsidR="00EA3738" w:rsidRPr="00521FC1" w:rsidRDefault="00EA3738" w:rsidP="00EA3738">
      <w:pPr>
        <w:rPr>
          <w:rFonts w:cs="Tahoma"/>
          <w:color w:val="00B0F0"/>
        </w:rPr>
      </w:pPr>
      <w:r w:rsidRPr="00521FC1">
        <w:rPr>
          <w:rFonts w:cs="Tahoma"/>
          <w:color w:val="00B0F0"/>
        </w:rPr>
        <w:t>[DISPLAY]</w:t>
      </w:r>
    </w:p>
    <w:p w14:paraId="02A598FA" w14:textId="77777777" w:rsidR="00EA3738" w:rsidRPr="00521FC1" w:rsidRDefault="00EA3738" w:rsidP="00EA3738">
      <w:pPr>
        <w:rPr>
          <w:rFonts w:cs="Tahoma"/>
          <w:color w:val="00B0F0"/>
        </w:rPr>
      </w:pPr>
      <w:r w:rsidRPr="00521FC1">
        <w:rPr>
          <w:rFonts w:cs="Tahoma"/>
          <w:color w:val="00B0F0"/>
        </w:rPr>
        <w:t>INTRO_J1.</w:t>
      </w:r>
    </w:p>
    <w:p w14:paraId="25EA696B" w14:textId="77777777" w:rsidR="00EA3738" w:rsidRDefault="00EA3738" w:rsidP="00EA3738">
      <w:commentRangeStart w:id="0"/>
      <w:commentRangeStart w:id="1"/>
      <w:commentRangeStart w:id="2"/>
      <w:commentRangeStart w:id="3"/>
      <w:r>
        <w:t xml:space="preserve">The questions in this survey will cover a variety of topics. We </w:t>
      </w:r>
      <w:commentRangeEnd w:id="0"/>
      <w:r>
        <w:rPr>
          <w:rStyle w:val="CommentReference"/>
        </w:rPr>
        <w:commentReference w:id="0"/>
      </w:r>
      <w:commentRangeEnd w:id="1"/>
      <w:r w:rsidR="009B2C1B">
        <w:rPr>
          <w:rStyle w:val="CommentReference"/>
        </w:rPr>
        <w:commentReference w:id="1"/>
      </w:r>
      <w:commentRangeEnd w:id="2"/>
      <w:r w:rsidR="000816E0">
        <w:rPr>
          <w:rStyle w:val="CommentReference"/>
        </w:rPr>
        <w:commentReference w:id="2"/>
      </w:r>
      <w:commentRangeEnd w:id="3"/>
      <w:r w:rsidR="002B1BDD">
        <w:rPr>
          <w:rStyle w:val="CommentReference"/>
        </w:rPr>
        <w:commentReference w:id="3"/>
      </w:r>
      <w:r>
        <w:t xml:space="preserve">would like to know your own personal beliefs and opinions, please select the response that most closely matches with how you feel. </w:t>
      </w:r>
    </w:p>
    <w:p w14:paraId="2CDAE300" w14:textId="77777777" w:rsidR="00EA3738" w:rsidRDefault="00EA3738" w:rsidP="00EA3738"/>
    <w:p w14:paraId="64433929" w14:textId="77777777" w:rsidR="00EA3738" w:rsidRDefault="00EA3738" w:rsidP="00EA3738">
      <w:r>
        <w:t xml:space="preserve">Please read the following definitions, as questions will be asked about these topics </w:t>
      </w:r>
      <w:proofErr w:type="gramStart"/>
      <w:r>
        <w:t>later on</w:t>
      </w:r>
      <w:proofErr w:type="gramEnd"/>
      <w:r>
        <w:t xml:space="preserve">. </w:t>
      </w:r>
    </w:p>
    <w:p w14:paraId="01F4C2A6" w14:textId="77777777" w:rsidR="00EA3738" w:rsidRDefault="00EA3738" w:rsidP="00EA3738">
      <w:pPr>
        <w:rPr>
          <w:rFonts w:cs="Tahoma"/>
          <w:color w:val="00B0F0"/>
        </w:rPr>
      </w:pPr>
    </w:p>
    <w:p w14:paraId="25DC0B3C" w14:textId="3CB36236" w:rsidR="00EA3738" w:rsidRPr="001A4864" w:rsidRDefault="00EA3738" w:rsidP="00EA3738">
      <w:pPr>
        <w:rPr>
          <w:rFonts w:cstheme="minorHAnsi"/>
          <w:i/>
          <w:iCs/>
        </w:rPr>
      </w:pPr>
      <w:r w:rsidRPr="00521FC1">
        <w:rPr>
          <w:rStyle w:val="normaltextrun"/>
          <w:rFonts w:cstheme="minorHAnsi"/>
          <w:color w:val="00B0F0"/>
          <w:shd w:val="clear" w:color="auto" w:fill="FFFFFF"/>
        </w:rPr>
        <w:t>&lt;</w:t>
      </w:r>
      <w:proofErr w:type="spellStart"/>
      <w:r w:rsidRPr="001A4864">
        <w:rPr>
          <w:rStyle w:val="normaltextrun"/>
          <w:rFonts w:cstheme="minorHAnsi"/>
          <w:color w:val="00B0F0"/>
          <w:shd w:val="clear" w:color="auto" w:fill="FFFFFF"/>
        </w:rPr>
        <w:t>i</w:t>
      </w:r>
      <w:proofErr w:type="spellEnd"/>
      <w:r w:rsidRPr="001A4864">
        <w:rPr>
          <w:rStyle w:val="normaltextrun"/>
          <w:rFonts w:cstheme="minorHAnsi"/>
          <w:color w:val="00B0F0"/>
          <w:shd w:val="clear" w:color="auto" w:fill="FFFFFF"/>
        </w:rPr>
        <w:t>&gt;</w:t>
      </w:r>
      <w:r w:rsidRPr="001A4864">
        <w:rPr>
          <w:rStyle w:val="normaltextrun"/>
          <w:rFonts w:cstheme="minorHAnsi"/>
          <w:i/>
          <w:iCs/>
          <w:color w:val="000000"/>
          <w:shd w:val="clear" w:color="auto" w:fill="FFFFFF"/>
        </w:rPr>
        <w:t xml:space="preserve">Opioids include drugs such as heroin and fentanyl, as well as many prescription pain medications. When we talk about opioid use disorder, we are using the definition provided by the Diagnostic and Statistical Manual of Mental Disorders as “a problematic pattern of opioid use leading to clinically significant impairment or distress.” This can include health problems, disability, and failure to meet major responsibilities at work, school, or home. </w:t>
      </w:r>
      <w:r w:rsidRPr="001A4864">
        <w:rPr>
          <w:rFonts w:cstheme="minorHAnsi"/>
          <w:i/>
          <w:iCs/>
        </w:rPr>
        <w:t xml:space="preserve">People who continue to use opioids despite negative consequences are likely to have an opioid use disorder. </w:t>
      </w:r>
      <w:del w:id="4" w:author="Phoebe Lamuda" w:date="2022-04-19T16:03:00Z">
        <w:r w:rsidRPr="001A4864" w:rsidDel="00C66E5B">
          <w:rPr>
            <w:rFonts w:cstheme="minorHAnsi"/>
            <w:i/>
            <w:iCs/>
          </w:rPr>
          <w:delText xml:space="preserve"> </w:delText>
        </w:r>
      </w:del>
      <w:r w:rsidRPr="001A4864">
        <w:rPr>
          <w:rStyle w:val="normaltextrun"/>
          <w:rFonts w:cstheme="minorHAnsi"/>
          <w:i/>
          <w:iCs/>
          <w:color w:val="000000"/>
          <w:shd w:val="clear" w:color="auto" w:fill="FFFFFF"/>
        </w:rPr>
        <w:t>Other terms people may use to describe an opioid use disorder include opioid addiction, opioid abuse, and opioid dependence.</w:t>
      </w:r>
      <w:r w:rsidRPr="001A4864">
        <w:rPr>
          <w:rStyle w:val="eop"/>
          <w:rFonts w:cstheme="minorHAnsi"/>
          <w:color w:val="000000"/>
          <w:shd w:val="clear" w:color="auto" w:fill="FFFFFF"/>
        </w:rPr>
        <w:t> </w:t>
      </w:r>
      <w:del w:id="5" w:author="Phoebe Lamuda" w:date="2022-04-19T16:03:00Z">
        <w:r w:rsidRPr="001A4864" w:rsidDel="00C66E5B">
          <w:rPr>
            <w:rFonts w:cstheme="minorHAnsi"/>
            <w:i/>
            <w:iCs/>
          </w:rPr>
          <w:delText xml:space="preserve"> </w:delText>
        </w:r>
      </w:del>
    </w:p>
    <w:p w14:paraId="05A7C7BB" w14:textId="77777777" w:rsidR="00EA3738" w:rsidRPr="001A4864" w:rsidRDefault="00EA3738" w:rsidP="00EA3738">
      <w:pPr>
        <w:rPr>
          <w:rFonts w:cstheme="minorHAnsi"/>
          <w:i/>
          <w:iCs/>
        </w:rPr>
      </w:pPr>
    </w:p>
    <w:p w14:paraId="10A60DA1" w14:textId="77777777" w:rsidR="00EA3738" w:rsidRPr="001A4864" w:rsidRDefault="00EA3738" w:rsidP="00EA3738">
      <w:pPr>
        <w:rPr>
          <w:rFonts w:cstheme="minorHAnsi"/>
          <w:i/>
          <w:iCs/>
        </w:rPr>
      </w:pPr>
      <w:r w:rsidRPr="001A4864">
        <w:rPr>
          <w:rFonts w:cstheme="minorHAnsi"/>
          <w:i/>
          <w:iCs/>
        </w:rPr>
        <w:t xml:space="preserve">When we ask about recovery, please consider the following definition: “The process of improved physical, psychological and social well-being and health after having suffered from an opioid use disorder.” </w:t>
      </w:r>
      <w:r w:rsidRPr="001A4864">
        <w:rPr>
          <w:rStyle w:val="normaltextrun"/>
          <w:rFonts w:cstheme="minorHAnsi"/>
          <w:color w:val="00B0F0"/>
          <w:shd w:val="clear" w:color="auto" w:fill="FFFFFF"/>
        </w:rPr>
        <w:t>&lt;/</w:t>
      </w:r>
      <w:proofErr w:type="spellStart"/>
      <w:r w:rsidRPr="001A4864">
        <w:rPr>
          <w:rStyle w:val="normaltextrun"/>
          <w:rFonts w:cstheme="minorHAnsi"/>
          <w:color w:val="00B0F0"/>
          <w:shd w:val="clear" w:color="auto" w:fill="FFFFFF"/>
        </w:rPr>
        <w:t>i</w:t>
      </w:r>
      <w:proofErr w:type="spellEnd"/>
      <w:r w:rsidRPr="001A4864">
        <w:rPr>
          <w:rStyle w:val="normaltextrun"/>
          <w:rFonts w:cstheme="minorHAnsi"/>
          <w:color w:val="00B0F0"/>
          <w:shd w:val="clear" w:color="auto" w:fill="FFFFFF"/>
        </w:rPr>
        <w:t>&gt;</w:t>
      </w:r>
    </w:p>
    <w:p w14:paraId="4D6591E9" w14:textId="77777777" w:rsidR="00EA3738" w:rsidRDefault="00EA3738" w:rsidP="00EA3738">
      <w:pPr>
        <w:pBdr>
          <w:bottom w:val="single" w:sz="4" w:space="1" w:color="auto"/>
        </w:pBdr>
        <w:rPr>
          <w:rFonts w:ascii="Tahoma" w:eastAsia="Times New Roman" w:hAnsi="Tahoma" w:cs="Tahoma"/>
          <w:b/>
          <w:color w:val="00B0F0"/>
          <w:sz w:val="20"/>
          <w:szCs w:val="20"/>
        </w:rPr>
      </w:pPr>
    </w:p>
    <w:p w14:paraId="4C9B68DE" w14:textId="77777777" w:rsidR="00EA3738" w:rsidRDefault="00EA3738" w:rsidP="00EA3738">
      <w:pPr>
        <w:rPr>
          <w:rFonts w:cs="Tahoma"/>
          <w:color w:val="00B050"/>
        </w:rPr>
      </w:pPr>
    </w:p>
    <w:p w14:paraId="0112E298" w14:textId="77777777" w:rsidR="00EA3738" w:rsidRPr="00437B36" w:rsidRDefault="00EA3738" w:rsidP="00EA3738">
      <w:pPr>
        <w:rPr>
          <w:rFonts w:cs="Tahoma"/>
          <w:color w:val="00B0F0"/>
        </w:rPr>
      </w:pPr>
      <w:r w:rsidRPr="00437B36">
        <w:rPr>
          <w:rFonts w:cs="Tahoma"/>
          <w:color w:val="00B0F0"/>
        </w:rPr>
        <w:t>[GRID,</w:t>
      </w:r>
      <w:r>
        <w:rPr>
          <w:rFonts w:cs="Tahoma"/>
          <w:color w:val="00B0F0"/>
        </w:rPr>
        <w:t xml:space="preserve"> 4,3;</w:t>
      </w:r>
      <w:r w:rsidRPr="00437B36">
        <w:rPr>
          <w:rFonts w:cs="Tahoma"/>
          <w:color w:val="00B0F0"/>
        </w:rPr>
        <w:t xml:space="preserve"> SP]</w:t>
      </w:r>
    </w:p>
    <w:p w14:paraId="4C8BA1CE" w14:textId="77777777" w:rsidR="00EA3738" w:rsidRPr="00437B36" w:rsidRDefault="00EA3738" w:rsidP="00EA3738">
      <w:pPr>
        <w:rPr>
          <w:rFonts w:cs="Tahoma"/>
          <w:color w:val="00B0F0"/>
        </w:rPr>
      </w:pPr>
      <w:r w:rsidRPr="00437B36">
        <w:rPr>
          <w:rFonts w:cs="Tahoma"/>
          <w:color w:val="00B0F0"/>
        </w:rPr>
        <w:t>Q1.</w:t>
      </w:r>
    </w:p>
    <w:p w14:paraId="23CB4BB5" w14:textId="77777777" w:rsidR="00EA3738" w:rsidRPr="00D23754" w:rsidRDefault="00EA3738" w:rsidP="00EA3738">
      <w:pPr>
        <w:rPr>
          <w:rFonts w:cstheme="minorHAnsi"/>
        </w:rPr>
      </w:pPr>
      <w:r w:rsidRPr="00D23754">
        <w:rPr>
          <w:rFonts w:cstheme="minorHAnsi"/>
        </w:rPr>
        <w:t>Do you disagree or agree with the following statements?</w:t>
      </w:r>
    </w:p>
    <w:p w14:paraId="492424F6" w14:textId="77777777" w:rsidR="00EA3738" w:rsidRDefault="00EA3738" w:rsidP="00EA3738">
      <w:pPr>
        <w:rPr>
          <w:rFonts w:cstheme="minorHAnsi"/>
          <w:i/>
          <w:iCs/>
        </w:rPr>
      </w:pPr>
    </w:p>
    <w:p w14:paraId="0AAAD2C7" w14:textId="77777777" w:rsidR="00EA3738" w:rsidRPr="00D23754" w:rsidRDefault="00EA3738" w:rsidP="00EA3738">
      <w:pPr>
        <w:rPr>
          <w:rFonts w:cstheme="minorHAnsi"/>
          <w:i/>
          <w:iCs/>
        </w:rPr>
      </w:pPr>
      <w:r w:rsidRPr="00521FC1">
        <w:rPr>
          <w:rStyle w:val="normaltextrun"/>
          <w:rFonts w:cstheme="minorHAnsi"/>
          <w:color w:val="00B0F0"/>
          <w:shd w:val="clear" w:color="auto" w:fill="FFFFFF"/>
        </w:rPr>
        <w:t>&lt;</w:t>
      </w:r>
      <w:proofErr w:type="spellStart"/>
      <w:r w:rsidRPr="00521FC1">
        <w:rPr>
          <w:rStyle w:val="normaltextrun"/>
          <w:rFonts w:cstheme="minorHAnsi"/>
          <w:color w:val="00B0F0"/>
          <w:shd w:val="clear" w:color="auto" w:fill="FFFFFF"/>
        </w:rPr>
        <w:t>i</w:t>
      </w:r>
      <w:proofErr w:type="spellEnd"/>
      <w:r w:rsidRPr="00521FC1">
        <w:rPr>
          <w:rStyle w:val="normaltextrun"/>
          <w:rFonts w:cstheme="minorHAnsi"/>
          <w:color w:val="00B0F0"/>
          <w:shd w:val="clear" w:color="auto" w:fill="FFFFFF"/>
        </w:rPr>
        <w:t>&gt;</w:t>
      </w:r>
      <w:r w:rsidRPr="00D23754">
        <w:rPr>
          <w:rFonts w:cstheme="minorHAnsi"/>
          <w:i/>
          <w:iCs/>
        </w:rPr>
        <w:t>Please note that Medicaid provides health coverage to eligible low-income adults, children, pregnant women, elderly adults, and people with disabilities. Medicaid is funded and administered by states, according to federal requirements. Some states may have different names for their Medicaid program.</w:t>
      </w:r>
      <w:r w:rsidRPr="00437B36">
        <w:rPr>
          <w:rStyle w:val="normaltextrun"/>
          <w:rFonts w:cstheme="minorHAnsi"/>
          <w:color w:val="00B0F0"/>
          <w:shd w:val="clear" w:color="auto" w:fill="FFFFFF"/>
        </w:rPr>
        <w:t xml:space="preserve"> </w:t>
      </w:r>
      <w:r w:rsidRPr="00521FC1">
        <w:rPr>
          <w:rStyle w:val="normaltextrun"/>
          <w:rFonts w:cstheme="minorHAnsi"/>
          <w:color w:val="00B0F0"/>
          <w:shd w:val="clear" w:color="auto" w:fill="FFFFFF"/>
        </w:rPr>
        <w:t>&lt;</w:t>
      </w:r>
      <w:r>
        <w:rPr>
          <w:rStyle w:val="normaltextrun"/>
          <w:rFonts w:cstheme="minorHAnsi"/>
          <w:color w:val="00B0F0"/>
          <w:shd w:val="clear" w:color="auto" w:fill="FFFFFF"/>
        </w:rPr>
        <w:t>/</w:t>
      </w:r>
      <w:proofErr w:type="spellStart"/>
      <w:r w:rsidRPr="00521FC1">
        <w:rPr>
          <w:rStyle w:val="normaltextrun"/>
          <w:rFonts w:cstheme="minorHAnsi"/>
          <w:color w:val="00B0F0"/>
          <w:shd w:val="clear" w:color="auto" w:fill="FFFFFF"/>
        </w:rPr>
        <w:t>i</w:t>
      </w:r>
      <w:proofErr w:type="spellEnd"/>
      <w:r w:rsidRPr="00521FC1">
        <w:rPr>
          <w:rStyle w:val="normaltextrun"/>
          <w:rFonts w:cstheme="minorHAnsi"/>
          <w:color w:val="00B0F0"/>
          <w:shd w:val="clear" w:color="auto" w:fill="FFFFFF"/>
        </w:rPr>
        <w:t>&gt;</w:t>
      </w:r>
      <w:r w:rsidRPr="00D23754">
        <w:rPr>
          <w:rFonts w:cstheme="minorHAnsi"/>
          <w:i/>
          <w:iCs/>
        </w:rPr>
        <w:t xml:space="preserve"> </w:t>
      </w:r>
    </w:p>
    <w:p w14:paraId="5664D4DD" w14:textId="77777777" w:rsidR="00EA3738" w:rsidRDefault="00EA3738" w:rsidP="00EA3738">
      <w:pPr>
        <w:rPr>
          <w:rFonts w:cstheme="minorHAnsi"/>
          <w:sz w:val="20"/>
          <w:szCs w:val="20"/>
        </w:rPr>
      </w:pPr>
    </w:p>
    <w:p w14:paraId="75470171" w14:textId="77777777" w:rsidR="00EA3738" w:rsidRPr="00D670B2" w:rsidRDefault="00EA3738" w:rsidP="00EA3738">
      <w:pPr>
        <w:rPr>
          <w:color w:val="00B0F0"/>
        </w:rPr>
      </w:pPr>
      <w:r>
        <w:rPr>
          <w:color w:val="00B0F0"/>
        </w:rPr>
        <w:t>CAWI GRID ITEMS</w:t>
      </w:r>
      <w:r w:rsidRPr="00D670B2">
        <w:rPr>
          <w:color w:val="00B0F0"/>
        </w:rPr>
        <w:t>:</w:t>
      </w:r>
    </w:p>
    <w:p w14:paraId="400F401D" w14:textId="4E6A07D8" w:rsidR="00EA3738" w:rsidRPr="00D23754" w:rsidRDefault="00EA3738" w:rsidP="00EA3738">
      <w:pPr>
        <w:pStyle w:val="ListParagraph"/>
        <w:numPr>
          <w:ilvl w:val="0"/>
          <w:numId w:val="1"/>
        </w:numPr>
        <w:rPr>
          <w:rFonts w:cstheme="minorHAnsi"/>
        </w:rPr>
      </w:pPr>
      <w:r w:rsidRPr="00D23754">
        <w:rPr>
          <w:rFonts w:cstheme="minorHAnsi"/>
        </w:rPr>
        <w:t xml:space="preserve">I favor expanding Medicaid insurance benefits for </w:t>
      </w:r>
      <w:proofErr w:type="gramStart"/>
      <w:r w:rsidRPr="00D23754">
        <w:rPr>
          <w:rFonts w:cstheme="minorHAnsi"/>
        </w:rPr>
        <w:t>low income</w:t>
      </w:r>
      <w:proofErr w:type="gramEnd"/>
      <w:r w:rsidRPr="00D23754">
        <w:rPr>
          <w:rFonts w:cstheme="minorHAnsi"/>
        </w:rPr>
        <w:t xml:space="preserve"> families to provide coverage for treatment of opioid use disorders. </w:t>
      </w:r>
    </w:p>
    <w:p w14:paraId="241B8050" w14:textId="77777777" w:rsidR="00EA3738" w:rsidRPr="00D23754" w:rsidRDefault="00EA3738" w:rsidP="00EA3738">
      <w:pPr>
        <w:pStyle w:val="ListParagraph"/>
        <w:numPr>
          <w:ilvl w:val="0"/>
          <w:numId w:val="1"/>
        </w:numPr>
        <w:rPr>
          <w:rFonts w:cstheme="minorHAnsi"/>
        </w:rPr>
      </w:pPr>
      <w:r w:rsidRPr="00D23754">
        <w:rPr>
          <w:rFonts w:cstheme="minorHAnsi"/>
        </w:rPr>
        <w:lastRenderedPageBreak/>
        <w:t>I favor making naloxone (also known as “Narcan”), a medication that can quickly reverse the effects of a person experiencing an opioid overdose</w:t>
      </w:r>
      <w:r>
        <w:rPr>
          <w:rFonts w:cstheme="minorHAnsi"/>
        </w:rPr>
        <w:t xml:space="preserve"> (i.e., taken a high dose of opioids leading to the slowing or stopping of breathing)</w:t>
      </w:r>
      <w:r w:rsidRPr="00D23754">
        <w:rPr>
          <w:rFonts w:cstheme="minorHAnsi"/>
        </w:rPr>
        <w:t xml:space="preserve">, widely available and affordable without a prescription. </w:t>
      </w:r>
    </w:p>
    <w:p w14:paraId="4E16467E" w14:textId="77777777" w:rsidR="00EA3738" w:rsidRPr="00D23754" w:rsidRDefault="00EA3738" w:rsidP="00EA3738">
      <w:pPr>
        <w:pStyle w:val="ListParagraph"/>
        <w:numPr>
          <w:ilvl w:val="0"/>
          <w:numId w:val="1"/>
        </w:numPr>
        <w:rPr>
          <w:rFonts w:cstheme="minorHAnsi"/>
        </w:rPr>
      </w:pPr>
      <w:r w:rsidRPr="00D23754">
        <w:rPr>
          <w:rFonts w:cstheme="minorHAnsi"/>
        </w:rPr>
        <w:t xml:space="preserve">I believe that making treatment mandatory is an effective way to help people with an opioid use disorder. </w:t>
      </w:r>
    </w:p>
    <w:p w14:paraId="479B29E9" w14:textId="77777777" w:rsidR="00EA3738" w:rsidRPr="00D23754" w:rsidRDefault="00EA3738" w:rsidP="00EA3738">
      <w:pPr>
        <w:pStyle w:val="ListParagraph"/>
        <w:numPr>
          <w:ilvl w:val="0"/>
          <w:numId w:val="1"/>
        </w:numPr>
        <w:rPr>
          <w:rFonts w:cstheme="minorHAnsi"/>
        </w:rPr>
      </w:pPr>
      <w:r w:rsidRPr="00D23754">
        <w:rPr>
          <w:rFonts w:cstheme="minorHAnsi"/>
        </w:rPr>
        <w:t xml:space="preserve">I favor increasing government spending to improve treatment of opioid use disorder. </w:t>
      </w:r>
    </w:p>
    <w:p w14:paraId="26A3BD31" w14:textId="77777777" w:rsidR="00EA3738" w:rsidRPr="00D23754" w:rsidRDefault="00EA3738" w:rsidP="00EA3738">
      <w:pPr>
        <w:pStyle w:val="ListParagraph"/>
        <w:numPr>
          <w:ilvl w:val="0"/>
          <w:numId w:val="1"/>
        </w:numPr>
        <w:rPr>
          <w:rFonts w:cstheme="minorHAnsi"/>
        </w:rPr>
      </w:pPr>
      <w:r w:rsidRPr="00D23754">
        <w:rPr>
          <w:rFonts w:cstheme="minorHAnsi"/>
        </w:rPr>
        <w:t xml:space="preserve">I favor passing laws to protect people from criminal charges for drug related crimes if they attend substance use treatment. </w:t>
      </w:r>
    </w:p>
    <w:p w14:paraId="729DC9B4" w14:textId="77777777" w:rsidR="00EA3738" w:rsidRPr="00D23754" w:rsidRDefault="00EA3738" w:rsidP="00EA3738">
      <w:pPr>
        <w:pStyle w:val="ListParagraph"/>
        <w:numPr>
          <w:ilvl w:val="0"/>
          <w:numId w:val="1"/>
        </w:numPr>
        <w:rPr>
          <w:rFonts w:cstheme="minorHAnsi"/>
        </w:rPr>
      </w:pPr>
      <w:r w:rsidRPr="00D23754">
        <w:rPr>
          <w:rFonts w:cstheme="minorHAnsi"/>
        </w:rPr>
        <w:t xml:space="preserve">I believe that people in jail/prison with an opioid use disorder should be allowed access to medication for their opioid use disorder, such as methadone, buprenorphine, or naltrexone. </w:t>
      </w:r>
    </w:p>
    <w:p w14:paraId="2A4FF47B" w14:textId="77777777" w:rsidR="00EA3738" w:rsidRPr="00434EAC" w:rsidRDefault="00EA3738" w:rsidP="00EA3738">
      <w:pPr>
        <w:pStyle w:val="ListParagraph"/>
        <w:numPr>
          <w:ilvl w:val="0"/>
          <w:numId w:val="1"/>
        </w:numPr>
        <w:rPr>
          <w:rFonts w:cstheme="minorHAnsi"/>
          <w:sz w:val="20"/>
          <w:szCs w:val="20"/>
        </w:rPr>
      </w:pPr>
      <w:r w:rsidRPr="00D23754">
        <w:rPr>
          <w:rFonts w:cstheme="minorHAnsi"/>
        </w:rPr>
        <w:t xml:space="preserve">Individuals who are on parole or probation with an opioid use disorder should be required to attend substance use treatment. </w:t>
      </w:r>
    </w:p>
    <w:p w14:paraId="61DFD2FA" w14:textId="77777777" w:rsidR="00EA3738" w:rsidRDefault="00EA3738" w:rsidP="00EA3738">
      <w:pPr>
        <w:rPr>
          <w:rFonts w:cs="Tahoma"/>
          <w:color w:val="00B050"/>
        </w:rPr>
      </w:pPr>
    </w:p>
    <w:p w14:paraId="3642C62E" w14:textId="77777777" w:rsidR="009B2C1B" w:rsidRPr="005D56EB" w:rsidRDefault="009B2C1B" w:rsidP="009B2C1B">
      <w:pPr>
        <w:ind w:left="360"/>
        <w:contextualSpacing/>
        <w:textAlignment w:val="baseline"/>
        <w:rPr>
          <w:ins w:id="6" w:author="Phoebe Lamuda" w:date="2022-04-19T15:28:00Z"/>
          <w:rFonts w:cs="Tahoma"/>
        </w:rPr>
      </w:pPr>
      <w:commentRangeStart w:id="7"/>
      <w:ins w:id="8" w:author="Phoebe Lamuda" w:date="2022-04-19T15:28:00Z">
        <w:r w:rsidRPr="00B8144E">
          <w:rPr>
            <w:rFonts w:cs="Tahoma"/>
            <w:color w:val="00B0F0"/>
          </w:rPr>
          <w:t>RESPONSE OPTIONS</w:t>
        </w:r>
        <w:r>
          <w:rPr>
            <w:rFonts w:cs="Tahoma"/>
            <w:color w:val="00B0F0"/>
          </w:rPr>
          <w:t>:</w:t>
        </w:r>
        <w:commentRangeEnd w:id="7"/>
        <w:r>
          <w:rPr>
            <w:rStyle w:val="CommentReference"/>
          </w:rPr>
          <w:commentReference w:id="7"/>
        </w:r>
      </w:ins>
    </w:p>
    <w:p w14:paraId="3AB99147" w14:textId="77777777" w:rsidR="009B2C1B" w:rsidRPr="009532C8" w:rsidRDefault="009B2C1B" w:rsidP="009B2C1B">
      <w:pPr>
        <w:pStyle w:val="ListParagraph"/>
        <w:numPr>
          <w:ilvl w:val="0"/>
          <w:numId w:val="3"/>
        </w:numPr>
        <w:textAlignment w:val="baseline"/>
        <w:rPr>
          <w:ins w:id="9" w:author="Phoebe Lamuda" w:date="2022-04-19T15:28:00Z"/>
          <w:rFonts w:cs="Tahoma"/>
        </w:rPr>
      </w:pPr>
      <w:ins w:id="10" w:author="Phoebe Lamuda" w:date="2022-04-19T15:28:00Z">
        <w:r w:rsidRPr="009532C8">
          <w:rPr>
            <w:rFonts w:cs="Tahoma"/>
          </w:rPr>
          <w:t>Strongly disagree</w:t>
        </w:r>
      </w:ins>
    </w:p>
    <w:p w14:paraId="7C071DF7" w14:textId="77777777" w:rsidR="009B2C1B" w:rsidRPr="009532C8" w:rsidRDefault="009B2C1B" w:rsidP="009B2C1B">
      <w:pPr>
        <w:pStyle w:val="ListParagraph"/>
        <w:numPr>
          <w:ilvl w:val="0"/>
          <w:numId w:val="3"/>
        </w:numPr>
        <w:textAlignment w:val="baseline"/>
        <w:rPr>
          <w:ins w:id="11" w:author="Phoebe Lamuda" w:date="2022-04-19T15:28:00Z"/>
          <w:rFonts w:cs="Tahoma"/>
        </w:rPr>
      </w:pPr>
      <w:ins w:id="12" w:author="Phoebe Lamuda" w:date="2022-04-19T15:28:00Z">
        <w:r w:rsidRPr="009532C8">
          <w:rPr>
            <w:rFonts w:cs="Tahoma"/>
          </w:rPr>
          <w:t>Somewhat disagree</w:t>
        </w:r>
      </w:ins>
    </w:p>
    <w:p w14:paraId="38159061" w14:textId="77777777" w:rsidR="009B2C1B" w:rsidRPr="009532C8" w:rsidRDefault="009B2C1B" w:rsidP="009B2C1B">
      <w:pPr>
        <w:pStyle w:val="ListParagraph"/>
        <w:numPr>
          <w:ilvl w:val="0"/>
          <w:numId w:val="3"/>
        </w:numPr>
        <w:textAlignment w:val="baseline"/>
        <w:rPr>
          <w:ins w:id="13" w:author="Phoebe Lamuda" w:date="2022-04-19T15:28:00Z"/>
          <w:rFonts w:cs="Tahoma"/>
        </w:rPr>
      </w:pPr>
      <w:ins w:id="14" w:author="Phoebe Lamuda" w:date="2022-04-19T15:28:00Z">
        <w:r w:rsidRPr="009532C8">
          <w:rPr>
            <w:rFonts w:cs="Tahoma"/>
          </w:rPr>
          <w:t>Neither disagree nor agree</w:t>
        </w:r>
      </w:ins>
    </w:p>
    <w:p w14:paraId="2E50B8A0" w14:textId="77777777" w:rsidR="009B2C1B" w:rsidRPr="009532C8" w:rsidRDefault="009B2C1B" w:rsidP="009B2C1B">
      <w:pPr>
        <w:pStyle w:val="ListParagraph"/>
        <w:numPr>
          <w:ilvl w:val="0"/>
          <w:numId w:val="3"/>
        </w:numPr>
        <w:textAlignment w:val="baseline"/>
        <w:rPr>
          <w:ins w:id="15" w:author="Phoebe Lamuda" w:date="2022-04-19T15:28:00Z"/>
          <w:rFonts w:cs="Tahoma"/>
        </w:rPr>
      </w:pPr>
      <w:ins w:id="16" w:author="Phoebe Lamuda" w:date="2022-04-19T15:28:00Z">
        <w:r w:rsidRPr="009532C8">
          <w:rPr>
            <w:rFonts w:cs="Tahoma"/>
          </w:rPr>
          <w:t>Somewhat agree</w:t>
        </w:r>
      </w:ins>
    </w:p>
    <w:p w14:paraId="69C78E5D" w14:textId="77777777" w:rsidR="009B2C1B" w:rsidRDefault="009B2C1B" w:rsidP="009B2C1B">
      <w:pPr>
        <w:pStyle w:val="ListParagraph"/>
        <w:numPr>
          <w:ilvl w:val="0"/>
          <w:numId w:val="3"/>
        </w:numPr>
        <w:textAlignment w:val="baseline"/>
        <w:rPr>
          <w:ins w:id="17" w:author="Phoebe Lamuda" w:date="2022-04-19T15:28:00Z"/>
          <w:rFonts w:cs="Tahoma"/>
        </w:rPr>
      </w:pPr>
      <w:ins w:id="18" w:author="Phoebe Lamuda" w:date="2022-04-19T15:28:00Z">
        <w:r w:rsidRPr="009532C8">
          <w:rPr>
            <w:rFonts w:cs="Tahoma"/>
          </w:rPr>
          <w:t>Strongly agree</w:t>
        </w:r>
      </w:ins>
    </w:p>
    <w:p w14:paraId="62ADA932" w14:textId="0A65879C" w:rsidR="00EA3738" w:rsidRPr="00437B36" w:rsidDel="009B2C1B" w:rsidRDefault="00EA3738" w:rsidP="00EA3738">
      <w:pPr>
        <w:rPr>
          <w:del w:id="19" w:author="Phoebe Lamuda" w:date="2022-04-19T15:28:00Z"/>
          <w:rFonts w:cs="Tahoma"/>
          <w:color w:val="00B0F0"/>
        </w:rPr>
      </w:pPr>
      <w:del w:id="20" w:author="Phoebe Lamuda" w:date="2022-04-19T15:28:00Z">
        <w:r w:rsidRPr="00437B36" w:rsidDel="009B2C1B">
          <w:rPr>
            <w:rFonts w:cs="Tahoma"/>
            <w:color w:val="00B0F0"/>
          </w:rPr>
          <w:delText>RESPONSE OPTIONS:</w:delText>
        </w:r>
      </w:del>
    </w:p>
    <w:p w14:paraId="3B40BDFA" w14:textId="2A0920A9" w:rsidR="00EA3738" w:rsidRPr="00437B36" w:rsidDel="009B2C1B" w:rsidRDefault="00EA3738" w:rsidP="00EA3738">
      <w:pPr>
        <w:pStyle w:val="ListParagraph"/>
        <w:numPr>
          <w:ilvl w:val="0"/>
          <w:numId w:val="2"/>
        </w:numPr>
        <w:rPr>
          <w:del w:id="21" w:author="Phoebe Lamuda" w:date="2022-04-19T15:28:00Z"/>
          <w:rFonts w:cs="Tahoma"/>
        </w:rPr>
      </w:pPr>
      <w:commentRangeStart w:id="22"/>
      <w:del w:id="23" w:author="Phoebe Lamuda" w:date="2022-04-19T15:28:00Z">
        <w:r w:rsidRPr="00437B36" w:rsidDel="009B2C1B">
          <w:rPr>
            <w:rFonts w:cs="Tahoma"/>
          </w:rPr>
          <w:delText>Agree</w:delText>
        </w:r>
      </w:del>
    </w:p>
    <w:p w14:paraId="3DC4FF5B" w14:textId="7E524C37" w:rsidR="00EA3738" w:rsidRPr="00437B36" w:rsidDel="009B2C1B" w:rsidRDefault="00EA3738" w:rsidP="00EA3738">
      <w:pPr>
        <w:pStyle w:val="ListParagraph"/>
        <w:numPr>
          <w:ilvl w:val="0"/>
          <w:numId w:val="2"/>
        </w:numPr>
        <w:rPr>
          <w:del w:id="24" w:author="Phoebe Lamuda" w:date="2022-04-19T15:28:00Z"/>
          <w:rFonts w:cs="Tahoma"/>
        </w:rPr>
      </w:pPr>
      <w:del w:id="25" w:author="Phoebe Lamuda" w:date="2022-04-19T15:28:00Z">
        <w:r w:rsidRPr="00437B36" w:rsidDel="009B2C1B">
          <w:rPr>
            <w:rFonts w:cs="Tahoma"/>
          </w:rPr>
          <w:delText>Disagree</w:delText>
        </w:r>
        <w:commentRangeEnd w:id="22"/>
        <w:r w:rsidDel="009B2C1B">
          <w:rPr>
            <w:rStyle w:val="CommentReference"/>
          </w:rPr>
          <w:commentReference w:id="22"/>
        </w:r>
      </w:del>
    </w:p>
    <w:p w14:paraId="4985103D" w14:textId="77777777" w:rsidR="00EA3738" w:rsidRDefault="00EA3738" w:rsidP="00EA3738">
      <w:pPr>
        <w:rPr>
          <w:rFonts w:cs="Tahoma"/>
          <w:color w:val="00B050"/>
        </w:rPr>
      </w:pPr>
    </w:p>
    <w:p w14:paraId="10CCC742" w14:textId="77777777" w:rsidR="00EA3738" w:rsidRDefault="00EA3738" w:rsidP="00EA3738">
      <w:pPr>
        <w:pBdr>
          <w:bottom w:val="single" w:sz="4" w:space="1" w:color="auto"/>
        </w:pBdr>
        <w:rPr>
          <w:rFonts w:ascii="Tahoma" w:hAnsi="Tahoma" w:cs="Tahoma"/>
          <w:b/>
          <w:color w:val="00B0F0"/>
          <w:sz w:val="20"/>
          <w:szCs w:val="20"/>
        </w:rPr>
      </w:pPr>
    </w:p>
    <w:p w14:paraId="1B04F350" w14:textId="77777777" w:rsidR="00EA3738" w:rsidRDefault="00EA3738" w:rsidP="00EA3738">
      <w:pPr>
        <w:rPr>
          <w:rFonts w:ascii="Calibri" w:hAnsi="Calibri" w:cs="Times New Roman"/>
          <w:color w:val="00B0F0"/>
        </w:rPr>
      </w:pPr>
    </w:p>
    <w:p w14:paraId="27F710B7" w14:textId="77777777" w:rsidR="00EA3738" w:rsidRDefault="00EA3738" w:rsidP="00EA3738">
      <w:pPr>
        <w:rPr>
          <w:rFonts w:cstheme="minorHAnsi"/>
          <w:color w:val="00B0F0"/>
        </w:rPr>
      </w:pPr>
      <w:r>
        <w:rPr>
          <w:rFonts w:cstheme="minorHAnsi"/>
          <w:color w:val="00B0F0"/>
        </w:rPr>
        <w:t>[GRID, 5,5,5,5,5,4; SP]</w:t>
      </w:r>
    </w:p>
    <w:p w14:paraId="4C490F5A" w14:textId="77777777" w:rsidR="00EA3738" w:rsidRPr="00D23754" w:rsidRDefault="00EA3738" w:rsidP="00EA3738">
      <w:pPr>
        <w:rPr>
          <w:rFonts w:cstheme="minorHAnsi"/>
          <w:color w:val="00B0F0"/>
        </w:rPr>
      </w:pPr>
      <w:r w:rsidRPr="00D23754">
        <w:rPr>
          <w:rFonts w:cstheme="minorHAnsi"/>
          <w:color w:val="00B0F0"/>
        </w:rPr>
        <w:t>Q2.</w:t>
      </w:r>
    </w:p>
    <w:p w14:paraId="29DEC57D" w14:textId="54BBB7B1" w:rsidR="00EA3738" w:rsidRPr="00D23754" w:rsidRDefault="00EA3738" w:rsidP="00EA3738">
      <w:pPr>
        <w:rPr>
          <w:rFonts w:cstheme="minorHAnsi"/>
        </w:rPr>
      </w:pPr>
      <w:r w:rsidRPr="00D23754">
        <w:rPr>
          <w:rFonts w:cstheme="minorHAnsi"/>
        </w:rPr>
        <w:t xml:space="preserve">Do you disagree or agree with the following statements about opioid use disorder? </w:t>
      </w:r>
    </w:p>
    <w:p w14:paraId="624B256C" w14:textId="77777777" w:rsidR="00EA3738" w:rsidRDefault="00EA3738" w:rsidP="00EA3738">
      <w:pPr>
        <w:rPr>
          <w:rFonts w:ascii="Calibri" w:hAnsi="Calibri" w:cs="Times New Roman"/>
          <w:color w:val="00B0F0"/>
        </w:rPr>
      </w:pPr>
    </w:p>
    <w:p w14:paraId="77E79857" w14:textId="77777777" w:rsidR="00EA3738" w:rsidRPr="00D670B2" w:rsidRDefault="00EA3738" w:rsidP="00EA3738">
      <w:pPr>
        <w:rPr>
          <w:color w:val="00B0F0"/>
        </w:rPr>
      </w:pPr>
      <w:r>
        <w:rPr>
          <w:color w:val="00B0F0"/>
        </w:rPr>
        <w:t>GRID ITEMS</w:t>
      </w:r>
      <w:r w:rsidRPr="00D670B2">
        <w:rPr>
          <w:color w:val="00B0F0"/>
        </w:rPr>
        <w:t>:</w:t>
      </w:r>
    </w:p>
    <w:p w14:paraId="0ACC4855" w14:textId="77777777" w:rsidR="00EA3738" w:rsidRPr="00D23754" w:rsidRDefault="00EA3738" w:rsidP="00EA3738">
      <w:pPr>
        <w:pStyle w:val="ListParagraph"/>
        <w:numPr>
          <w:ilvl w:val="0"/>
          <w:numId w:val="4"/>
        </w:numPr>
        <w:rPr>
          <w:rFonts w:cstheme="minorHAnsi"/>
        </w:rPr>
      </w:pPr>
      <w:r w:rsidRPr="00D23754">
        <w:rPr>
          <w:rFonts w:cstheme="minorHAnsi"/>
        </w:rPr>
        <w:t xml:space="preserve">Anyone who uses opioids long-term for pain has an opioid use disorder. </w:t>
      </w:r>
    </w:p>
    <w:p w14:paraId="59FF88C5" w14:textId="77777777" w:rsidR="00EA3738" w:rsidRPr="00D23754" w:rsidRDefault="00EA3738" w:rsidP="00EA3738">
      <w:pPr>
        <w:pStyle w:val="ListParagraph"/>
        <w:numPr>
          <w:ilvl w:val="0"/>
          <w:numId w:val="4"/>
        </w:numPr>
        <w:rPr>
          <w:rFonts w:cstheme="minorHAnsi"/>
        </w:rPr>
      </w:pPr>
      <w:r w:rsidRPr="00D23754">
        <w:rPr>
          <w:rFonts w:cstheme="minorHAnsi"/>
        </w:rPr>
        <w:t xml:space="preserve">Most people who develop and/or struggle with an opioid use disorder lack self-control. </w:t>
      </w:r>
    </w:p>
    <w:p w14:paraId="3B2EC7A1" w14:textId="77777777" w:rsidR="00EA3738" w:rsidRPr="00D23754" w:rsidRDefault="00EA3738" w:rsidP="00EA3738">
      <w:pPr>
        <w:pStyle w:val="ListParagraph"/>
        <w:numPr>
          <w:ilvl w:val="0"/>
          <w:numId w:val="4"/>
        </w:numPr>
        <w:rPr>
          <w:rFonts w:cstheme="minorHAnsi"/>
        </w:rPr>
      </w:pPr>
      <w:r w:rsidRPr="00D23754">
        <w:rPr>
          <w:rFonts w:cstheme="minorHAnsi"/>
        </w:rPr>
        <w:t xml:space="preserve">A person struggling with an opioid use disorder can choose to quit using </w:t>
      </w:r>
      <w:r>
        <w:rPr>
          <w:rFonts w:cstheme="minorHAnsi"/>
        </w:rPr>
        <w:t xml:space="preserve">opioids </w:t>
      </w:r>
      <w:r w:rsidRPr="00D23754">
        <w:rPr>
          <w:rFonts w:cstheme="minorHAnsi"/>
        </w:rPr>
        <w:t xml:space="preserve">at any time if they put their mind to it. </w:t>
      </w:r>
    </w:p>
    <w:p w14:paraId="0CAD5212" w14:textId="77777777" w:rsidR="00EA3738" w:rsidRPr="00D23754" w:rsidRDefault="00EA3738" w:rsidP="00EA3738">
      <w:pPr>
        <w:pStyle w:val="ListParagraph"/>
        <w:numPr>
          <w:ilvl w:val="0"/>
          <w:numId w:val="4"/>
        </w:numPr>
        <w:rPr>
          <w:rFonts w:cstheme="minorHAnsi"/>
        </w:rPr>
      </w:pPr>
      <w:r w:rsidRPr="00D23754">
        <w:rPr>
          <w:rFonts w:cstheme="minorHAnsi"/>
        </w:rPr>
        <w:t xml:space="preserve">Using opioids can slow your breathing or even cause you to stop breathing entirely and lead to an overdose or death. </w:t>
      </w:r>
    </w:p>
    <w:p w14:paraId="70322333" w14:textId="4082F36B" w:rsidR="00EA3738" w:rsidRPr="00D23754" w:rsidRDefault="00EA3738" w:rsidP="00EA3738">
      <w:pPr>
        <w:pStyle w:val="ListParagraph"/>
        <w:numPr>
          <w:ilvl w:val="0"/>
          <w:numId w:val="4"/>
        </w:numPr>
        <w:rPr>
          <w:rFonts w:cstheme="minorHAnsi"/>
        </w:rPr>
      </w:pPr>
      <w:r w:rsidRPr="00D23754">
        <w:rPr>
          <w:rFonts w:cstheme="minorHAnsi"/>
        </w:rPr>
        <w:t xml:space="preserve">Opioid use disorder is a medical condition like other chronic health conditions (for example, diabetes, high blood pressure). </w:t>
      </w:r>
    </w:p>
    <w:p w14:paraId="4E7D513D" w14:textId="7AC11BD8" w:rsidR="00EA3738" w:rsidRDefault="00EA3738" w:rsidP="00EA3738">
      <w:pPr>
        <w:pStyle w:val="ListParagraph"/>
        <w:numPr>
          <w:ilvl w:val="0"/>
          <w:numId w:val="4"/>
        </w:numPr>
        <w:rPr>
          <w:rFonts w:cstheme="minorHAnsi"/>
        </w:rPr>
      </w:pPr>
      <w:r w:rsidRPr="00D23754">
        <w:rPr>
          <w:rFonts w:cstheme="minorHAnsi"/>
        </w:rPr>
        <w:t xml:space="preserve">A person struggling with an opioid use disorder must hit “rock bottom” before they are willing to accept or attend treatment. </w:t>
      </w:r>
    </w:p>
    <w:p w14:paraId="38A278C9" w14:textId="5D5634B6" w:rsidR="00EA3738" w:rsidRDefault="00EA3738" w:rsidP="00EA3738">
      <w:pPr>
        <w:pStyle w:val="ListParagraph"/>
        <w:numPr>
          <w:ilvl w:val="0"/>
          <w:numId w:val="4"/>
        </w:numPr>
        <w:rPr>
          <w:rFonts w:cstheme="minorHAnsi"/>
        </w:rPr>
      </w:pPr>
      <w:r w:rsidRPr="00D23754">
        <w:rPr>
          <w:rFonts w:cstheme="minorHAnsi"/>
        </w:rPr>
        <w:lastRenderedPageBreak/>
        <w:t xml:space="preserve">Individuals with an opioid use disorder specific to prescription pain medications are more dangerous than individuals with an opioid use disorder specific to heroin. </w:t>
      </w:r>
    </w:p>
    <w:p w14:paraId="4C0098E0" w14:textId="77777777" w:rsidR="00EA3738" w:rsidRPr="00D23754" w:rsidRDefault="00EA3738" w:rsidP="00EA3738">
      <w:pPr>
        <w:pStyle w:val="ListParagraph"/>
        <w:numPr>
          <w:ilvl w:val="0"/>
          <w:numId w:val="4"/>
        </w:numPr>
        <w:rPr>
          <w:rFonts w:cstheme="minorHAnsi"/>
        </w:rPr>
      </w:pPr>
      <w:r w:rsidRPr="00D23754">
        <w:rPr>
          <w:rFonts w:cstheme="minorHAnsi"/>
        </w:rPr>
        <w:t xml:space="preserve">My opinions about opioid use disorder have changed over the last 5 years. </w:t>
      </w:r>
    </w:p>
    <w:p w14:paraId="4DF5ABC1" w14:textId="77777777" w:rsidR="00EA3738" w:rsidRPr="00D23754" w:rsidRDefault="00EA3738" w:rsidP="00EA3738">
      <w:pPr>
        <w:pStyle w:val="ListParagraph"/>
        <w:numPr>
          <w:ilvl w:val="0"/>
          <w:numId w:val="4"/>
        </w:numPr>
        <w:rPr>
          <w:rFonts w:cstheme="minorHAnsi"/>
        </w:rPr>
      </w:pPr>
      <w:r w:rsidRPr="00D23754">
        <w:rPr>
          <w:rFonts w:cstheme="minorHAnsi"/>
        </w:rPr>
        <w:t xml:space="preserve">Given my family history and/or prior experience with opioids, I think I would be considered “at risk” for developing an opioid use disorder. </w:t>
      </w:r>
    </w:p>
    <w:p w14:paraId="64CAF7E8" w14:textId="77777777" w:rsidR="00EA3738" w:rsidRPr="00D23754" w:rsidRDefault="00EA3738" w:rsidP="00EA3738">
      <w:pPr>
        <w:pStyle w:val="ListParagraph"/>
        <w:numPr>
          <w:ilvl w:val="0"/>
          <w:numId w:val="4"/>
        </w:numPr>
      </w:pPr>
      <w:r w:rsidRPr="00D23754">
        <w:t xml:space="preserve">Jailing someone with an opioid use disorder for at least a few days will help them by reducing their risk for an overdose. </w:t>
      </w:r>
    </w:p>
    <w:p w14:paraId="59957597" w14:textId="4F312513" w:rsidR="00EA3738" w:rsidRPr="00D23754" w:rsidRDefault="00EA3738" w:rsidP="00EA3738">
      <w:pPr>
        <w:pStyle w:val="ListParagraph"/>
        <w:numPr>
          <w:ilvl w:val="0"/>
          <w:numId w:val="4"/>
        </w:numPr>
        <w:rPr>
          <w:rFonts w:cstheme="minorHAnsi"/>
        </w:rPr>
      </w:pPr>
      <w:r w:rsidRPr="00D23754">
        <w:rPr>
          <w:rFonts w:cstheme="minorHAnsi"/>
        </w:rPr>
        <w:t xml:space="preserve">Approved medications that are effective in treating opioid use disorder exist. </w:t>
      </w:r>
    </w:p>
    <w:p w14:paraId="55CD1ACA" w14:textId="2B682684" w:rsidR="00EA3738" w:rsidRPr="00D23754" w:rsidRDefault="00EA3738" w:rsidP="00EA3738">
      <w:pPr>
        <w:pStyle w:val="ListParagraph"/>
        <w:numPr>
          <w:ilvl w:val="0"/>
          <w:numId w:val="4"/>
        </w:numPr>
        <w:rPr>
          <w:rFonts w:cstheme="minorHAnsi"/>
        </w:rPr>
      </w:pPr>
      <w:r w:rsidRPr="00D23754">
        <w:rPr>
          <w:rFonts w:cstheme="minorHAnsi"/>
        </w:rPr>
        <w:t xml:space="preserve">Some forms of substance use treatment are effective at helping people recover from an opioid use disorder. </w:t>
      </w:r>
    </w:p>
    <w:p w14:paraId="388997AB" w14:textId="77777777" w:rsidR="00EA3738" w:rsidRPr="00872565" w:rsidRDefault="00EA3738" w:rsidP="00EA3738">
      <w:pPr>
        <w:pStyle w:val="ListParagraph"/>
        <w:numPr>
          <w:ilvl w:val="0"/>
          <w:numId w:val="4"/>
        </w:numPr>
        <w:rPr>
          <w:rFonts w:cstheme="minorHAnsi"/>
        </w:rPr>
      </w:pPr>
      <w:r w:rsidRPr="00872565">
        <w:rPr>
          <w:rFonts w:cstheme="minorHAnsi"/>
        </w:rPr>
        <w:t xml:space="preserve">Effective treatment for an opioid use disorder is easy to find. </w:t>
      </w:r>
    </w:p>
    <w:p w14:paraId="118C3E43" w14:textId="77777777" w:rsidR="00EA3738" w:rsidRPr="00D23754" w:rsidRDefault="00EA3738" w:rsidP="00EA3738">
      <w:pPr>
        <w:pStyle w:val="ListParagraph"/>
        <w:numPr>
          <w:ilvl w:val="0"/>
          <w:numId w:val="4"/>
        </w:numPr>
        <w:rPr>
          <w:rFonts w:cstheme="minorHAnsi"/>
        </w:rPr>
      </w:pPr>
      <w:r w:rsidRPr="00D23754">
        <w:rPr>
          <w:rFonts w:cstheme="minorHAnsi"/>
        </w:rPr>
        <w:t xml:space="preserve">People with an opioid use disorder should seek professional help. </w:t>
      </w:r>
    </w:p>
    <w:p w14:paraId="4C3D3A39" w14:textId="77777777" w:rsidR="00EA3738" w:rsidRPr="00D23754" w:rsidRDefault="00EA3738" w:rsidP="00EA3738">
      <w:pPr>
        <w:pStyle w:val="ListParagraph"/>
        <w:numPr>
          <w:ilvl w:val="0"/>
          <w:numId w:val="4"/>
        </w:numPr>
        <w:rPr>
          <w:rFonts w:cstheme="minorHAnsi"/>
        </w:rPr>
      </w:pPr>
      <w:r w:rsidRPr="00D23754">
        <w:rPr>
          <w:rFonts w:cstheme="minorHAnsi"/>
        </w:rPr>
        <w:t xml:space="preserve">People with an opioid use disorder require long-term treatment </w:t>
      </w:r>
      <w:proofErr w:type="gramStart"/>
      <w:r w:rsidRPr="00D23754">
        <w:rPr>
          <w:rFonts w:cstheme="minorHAnsi"/>
        </w:rPr>
        <w:t>in order to</w:t>
      </w:r>
      <w:proofErr w:type="gramEnd"/>
      <w:r w:rsidRPr="00D23754">
        <w:rPr>
          <w:rFonts w:cstheme="minorHAnsi"/>
        </w:rPr>
        <w:t xml:space="preserve"> recover. </w:t>
      </w:r>
    </w:p>
    <w:p w14:paraId="63EF8B26" w14:textId="77777777" w:rsidR="00EA3738" w:rsidRPr="00D23754" w:rsidRDefault="00EA3738" w:rsidP="00EA3738">
      <w:pPr>
        <w:pStyle w:val="ListParagraph"/>
        <w:numPr>
          <w:ilvl w:val="0"/>
          <w:numId w:val="4"/>
        </w:numPr>
        <w:rPr>
          <w:rFonts w:cstheme="minorHAnsi"/>
        </w:rPr>
      </w:pPr>
      <w:r w:rsidRPr="00D23754">
        <w:rPr>
          <w:rFonts w:cstheme="minorHAnsi"/>
        </w:rPr>
        <w:t xml:space="preserve">People with an opioid use disorder need medications </w:t>
      </w:r>
      <w:proofErr w:type="gramStart"/>
      <w:r w:rsidRPr="00D23754">
        <w:rPr>
          <w:rFonts w:cstheme="minorHAnsi"/>
        </w:rPr>
        <w:t>in order to</w:t>
      </w:r>
      <w:proofErr w:type="gramEnd"/>
      <w:r w:rsidRPr="00D23754">
        <w:rPr>
          <w:rFonts w:cstheme="minorHAnsi"/>
        </w:rPr>
        <w:t xml:space="preserve"> recover. </w:t>
      </w:r>
    </w:p>
    <w:p w14:paraId="77BA26F7" w14:textId="559A5CE9" w:rsidR="00EA3738" w:rsidRPr="00D23754" w:rsidRDefault="00EA3738" w:rsidP="00EA3738">
      <w:pPr>
        <w:pStyle w:val="ListParagraph"/>
        <w:numPr>
          <w:ilvl w:val="0"/>
          <w:numId w:val="4"/>
        </w:numPr>
        <w:rPr>
          <w:rFonts w:cstheme="minorHAnsi"/>
        </w:rPr>
      </w:pPr>
      <w:r w:rsidRPr="00D23754">
        <w:rPr>
          <w:rFonts w:cstheme="minorHAnsi"/>
        </w:rPr>
        <w:t xml:space="preserve">Recovery [from opioid use disorder] is a continuous process that never ends. </w:t>
      </w:r>
    </w:p>
    <w:p w14:paraId="3B75BCBB" w14:textId="77777777" w:rsidR="00EA3738" w:rsidRPr="00D23754" w:rsidRDefault="00EA3738" w:rsidP="00EA3738">
      <w:pPr>
        <w:pStyle w:val="ListParagraph"/>
        <w:numPr>
          <w:ilvl w:val="0"/>
          <w:numId w:val="4"/>
        </w:numPr>
        <w:rPr>
          <w:rFonts w:cstheme="minorHAnsi"/>
        </w:rPr>
      </w:pPr>
      <w:r w:rsidRPr="00D23754">
        <w:rPr>
          <w:rFonts w:cstheme="minorHAnsi"/>
        </w:rPr>
        <w:t xml:space="preserve">Individuals with an opioid use disorder specific to heroin are more likely to seek treatment. </w:t>
      </w:r>
    </w:p>
    <w:p w14:paraId="2ED61419" w14:textId="1DEB3103" w:rsidR="00EA3738" w:rsidRPr="00D23754" w:rsidRDefault="00EA3738" w:rsidP="00EA3738">
      <w:pPr>
        <w:pStyle w:val="ListParagraph"/>
        <w:numPr>
          <w:ilvl w:val="0"/>
          <w:numId w:val="4"/>
        </w:numPr>
        <w:rPr>
          <w:rFonts w:cstheme="minorHAnsi"/>
        </w:rPr>
      </w:pPr>
      <w:r w:rsidRPr="00D23754">
        <w:rPr>
          <w:rFonts w:cstheme="minorHAnsi"/>
        </w:rPr>
        <w:t xml:space="preserve">Individuals with an opioid use disorder specific to heroin are more likely to recover. </w:t>
      </w:r>
    </w:p>
    <w:p w14:paraId="65CDC577" w14:textId="77777777" w:rsidR="00EA3738" w:rsidRPr="00D23754" w:rsidRDefault="00EA3738" w:rsidP="00EA3738">
      <w:pPr>
        <w:pStyle w:val="ListParagraph"/>
        <w:numPr>
          <w:ilvl w:val="0"/>
          <w:numId w:val="4"/>
        </w:numPr>
        <w:rPr>
          <w:rFonts w:cstheme="minorHAnsi"/>
        </w:rPr>
      </w:pPr>
      <w:r w:rsidRPr="00D23754">
        <w:rPr>
          <w:rFonts w:cstheme="minorHAnsi"/>
        </w:rPr>
        <w:t xml:space="preserve">Individuals with an opioid use disorder specific to heroin will require more treatment in their attempt at recovery. </w:t>
      </w:r>
    </w:p>
    <w:p w14:paraId="221D63E3" w14:textId="77777777" w:rsidR="00EA3738" w:rsidRPr="00D23754" w:rsidRDefault="00EA3738" w:rsidP="00EA3738">
      <w:pPr>
        <w:pStyle w:val="ListParagraph"/>
        <w:numPr>
          <w:ilvl w:val="0"/>
          <w:numId w:val="4"/>
        </w:numPr>
        <w:rPr>
          <w:rFonts w:cstheme="minorHAnsi"/>
        </w:rPr>
      </w:pPr>
      <w:r w:rsidRPr="00D23754">
        <w:rPr>
          <w:rFonts w:cstheme="minorHAnsi"/>
        </w:rPr>
        <w:t xml:space="preserve">I would want my friends and family to know if I sought treatment for an opioid use disorder. </w:t>
      </w:r>
    </w:p>
    <w:p w14:paraId="5C8DC664" w14:textId="77777777" w:rsidR="00EA3738" w:rsidRPr="00D23754" w:rsidRDefault="00EA3738" w:rsidP="00EA3738">
      <w:pPr>
        <w:pStyle w:val="ListParagraph"/>
        <w:numPr>
          <w:ilvl w:val="0"/>
          <w:numId w:val="4"/>
        </w:numPr>
        <w:rPr>
          <w:rFonts w:cstheme="minorHAnsi"/>
        </w:rPr>
      </w:pPr>
      <w:r w:rsidRPr="00D23754">
        <w:rPr>
          <w:rFonts w:cstheme="minorHAnsi"/>
        </w:rPr>
        <w:t xml:space="preserve">I would want my friend to tell me if they sought treatment for an opioid use disorder. </w:t>
      </w:r>
    </w:p>
    <w:p w14:paraId="4600DCBE" w14:textId="77777777" w:rsidR="00EA3738" w:rsidRPr="00D23754" w:rsidRDefault="00EA3738" w:rsidP="00EA3738">
      <w:pPr>
        <w:pStyle w:val="ListParagraph"/>
        <w:numPr>
          <w:ilvl w:val="0"/>
          <w:numId w:val="4"/>
        </w:numPr>
        <w:rPr>
          <w:rFonts w:cstheme="minorHAnsi"/>
        </w:rPr>
      </w:pPr>
      <w:r w:rsidRPr="00D23754">
        <w:rPr>
          <w:rFonts w:cstheme="minorHAnsi"/>
        </w:rPr>
        <w:t xml:space="preserve">I would encourage my friend to seek treatment if they had an opioid use disorder. </w:t>
      </w:r>
    </w:p>
    <w:p w14:paraId="2A214CE0" w14:textId="62C3F5D0" w:rsidR="00EA3738" w:rsidRPr="00D23754" w:rsidRDefault="00EA3738" w:rsidP="00EA3738">
      <w:pPr>
        <w:pStyle w:val="ListParagraph"/>
        <w:numPr>
          <w:ilvl w:val="0"/>
          <w:numId w:val="4"/>
        </w:numPr>
        <w:rPr>
          <w:rFonts w:cstheme="minorHAnsi"/>
        </w:rPr>
      </w:pPr>
      <w:r w:rsidRPr="00D23754">
        <w:rPr>
          <w:rFonts w:cstheme="minorHAnsi"/>
        </w:rPr>
        <w:t xml:space="preserve">Treatment for opioid use disorder should be delivered separately from general health care services (for example, hospitals, clinics, primary care practices). </w:t>
      </w:r>
    </w:p>
    <w:p w14:paraId="5A8EFDC6" w14:textId="12BA0F79" w:rsidR="00EA3738" w:rsidRPr="00D23754" w:rsidRDefault="00EA3738" w:rsidP="00EA3738">
      <w:pPr>
        <w:pStyle w:val="ListParagraph"/>
        <w:numPr>
          <w:ilvl w:val="0"/>
          <w:numId w:val="4"/>
        </w:numPr>
        <w:rPr>
          <w:rFonts w:cstheme="minorHAnsi"/>
        </w:rPr>
      </w:pPr>
      <w:r w:rsidRPr="00D23754">
        <w:rPr>
          <w:rFonts w:cstheme="minorHAnsi"/>
        </w:rPr>
        <w:t xml:space="preserve">General health care providers should not be responsible for treating individuals with an opioid use disorder. </w:t>
      </w:r>
    </w:p>
    <w:p w14:paraId="3AAA6AF3" w14:textId="77777777" w:rsidR="00EA3738" w:rsidRPr="00D23754" w:rsidRDefault="00EA3738" w:rsidP="00EA3738">
      <w:pPr>
        <w:pStyle w:val="ListParagraph"/>
        <w:numPr>
          <w:ilvl w:val="0"/>
          <w:numId w:val="4"/>
        </w:numPr>
        <w:rPr>
          <w:rFonts w:cstheme="minorHAnsi"/>
        </w:rPr>
      </w:pPr>
      <w:r w:rsidRPr="00D23754">
        <w:rPr>
          <w:rFonts w:cstheme="minorHAnsi"/>
        </w:rPr>
        <w:t xml:space="preserve">General health care providers should be required to receive training on treatment for opioid use disorders. </w:t>
      </w:r>
    </w:p>
    <w:p w14:paraId="36D5B3D6" w14:textId="77777777" w:rsidR="00EA3738" w:rsidRPr="00D23754" w:rsidRDefault="00EA3738" w:rsidP="00EA3738">
      <w:pPr>
        <w:pStyle w:val="ListParagraph"/>
        <w:numPr>
          <w:ilvl w:val="0"/>
          <w:numId w:val="4"/>
        </w:numPr>
        <w:rPr>
          <w:rFonts w:cstheme="minorHAnsi"/>
        </w:rPr>
      </w:pPr>
      <w:r w:rsidRPr="00D23754">
        <w:rPr>
          <w:rFonts w:cstheme="minorHAnsi"/>
        </w:rPr>
        <w:t xml:space="preserve">I would not want my general health care provider to treat individuals with an opioid use disorder. </w:t>
      </w:r>
    </w:p>
    <w:p w14:paraId="3F60DE20" w14:textId="77777777" w:rsidR="00EA3738" w:rsidRPr="00D23754" w:rsidRDefault="00EA3738" w:rsidP="00EA3738">
      <w:pPr>
        <w:pStyle w:val="ListParagraph"/>
        <w:numPr>
          <w:ilvl w:val="0"/>
          <w:numId w:val="4"/>
        </w:numPr>
        <w:rPr>
          <w:rFonts w:cstheme="minorHAnsi"/>
        </w:rPr>
      </w:pPr>
      <w:r w:rsidRPr="00D23754">
        <w:rPr>
          <w:rFonts w:cstheme="minorHAnsi"/>
        </w:rPr>
        <w:t xml:space="preserve">Recovery is the most common outcome for individuals with an opioid use disorder. </w:t>
      </w:r>
    </w:p>
    <w:p w14:paraId="0236531C" w14:textId="77777777" w:rsidR="00EA3738" w:rsidRPr="00D23754" w:rsidRDefault="00EA3738" w:rsidP="00EA3738">
      <w:pPr>
        <w:pStyle w:val="ListParagraph"/>
        <w:numPr>
          <w:ilvl w:val="0"/>
          <w:numId w:val="4"/>
        </w:numPr>
        <w:rPr>
          <w:rFonts w:cstheme="minorHAnsi"/>
        </w:rPr>
      </w:pPr>
      <w:r w:rsidRPr="00D23754">
        <w:rPr>
          <w:rFonts w:cstheme="minorHAnsi"/>
        </w:rPr>
        <w:t xml:space="preserve">Multiple failed attempts (for example, relapse) is a common characteristic of recovery from opioid use disorder. </w:t>
      </w:r>
    </w:p>
    <w:p w14:paraId="791F18B5" w14:textId="77777777" w:rsidR="00EA3738" w:rsidRDefault="00EA3738" w:rsidP="00EA3738">
      <w:pPr>
        <w:rPr>
          <w:rFonts w:cs="Tahoma"/>
          <w:color w:val="00B0F0"/>
        </w:rPr>
      </w:pPr>
    </w:p>
    <w:p w14:paraId="3903D928" w14:textId="77777777" w:rsidR="00EA3738" w:rsidRPr="005D56EB" w:rsidRDefault="00EA3738" w:rsidP="00EA3738">
      <w:pPr>
        <w:ind w:left="360"/>
        <w:contextualSpacing/>
        <w:textAlignment w:val="baseline"/>
        <w:rPr>
          <w:rFonts w:cs="Tahoma"/>
        </w:rPr>
      </w:pPr>
      <w:r w:rsidRPr="00B8144E">
        <w:rPr>
          <w:rFonts w:cs="Tahoma"/>
          <w:color w:val="00B0F0"/>
        </w:rPr>
        <w:t>RESPONSE OPTIONS</w:t>
      </w:r>
      <w:r>
        <w:rPr>
          <w:rFonts w:cs="Tahoma"/>
          <w:color w:val="00B0F0"/>
        </w:rPr>
        <w:t>:</w:t>
      </w:r>
    </w:p>
    <w:p w14:paraId="63AEB89C" w14:textId="77777777" w:rsidR="00EA3738" w:rsidRPr="009532C8" w:rsidRDefault="00EA3738">
      <w:pPr>
        <w:pStyle w:val="ListParagraph"/>
        <w:numPr>
          <w:ilvl w:val="0"/>
          <w:numId w:val="71"/>
        </w:numPr>
        <w:textAlignment w:val="baseline"/>
        <w:rPr>
          <w:rFonts w:cs="Tahoma"/>
        </w:rPr>
        <w:pPrChange w:id="26" w:author="Phoebe Lamuda" w:date="2022-04-19T16:43:00Z">
          <w:pPr>
            <w:pStyle w:val="ListParagraph"/>
            <w:numPr>
              <w:numId w:val="3"/>
            </w:numPr>
            <w:ind w:left="1080" w:hanging="360"/>
            <w:textAlignment w:val="baseline"/>
          </w:pPr>
        </w:pPrChange>
      </w:pPr>
      <w:commentRangeStart w:id="27"/>
      <w:r w:rsidRPr="009532C8">
        <w:rPr>
          <w:rFonts w:cs="Tahoma"/>
        </w:rPr>
        <w:t>Strongly</w:t>
      </w:r>
      <w:commentRangeEnd w:id="27"/>
      <w:r w:rsidR="000816E0">
        <w:rPr>
          <w:rStyle w:val="CommentReference"/>
        </w:rPr>
        <w:commentReference w:id="27"/>
      </w:r>
      <w:r w:rsidRPr="009532C8">
        <w:rPr>
          <w:rFonts w:cs="Tahoma"/>
        </w:rPr>
        <w:t xml:space="preserve"> disagree</w:t>
      </w:r>
    </w:p>
    <w:p w14:paraId="40ED13C9" w14:textId="77777777" w:rsidR="00EA3738" w:rsidRPr="009532C8" w:rsidRDefault="00EA3738">
      <w:pPr>
        <w:pStyle w:val="ListParagraph"/>
        <w:numPr>
          <w:ilvl w:val="0"/>
          <w:numId w:val="71"/>
        </w:numPr>
        <w:textAlignment w:val="baseline"/>
        <w:rPr>
          <w:rFonts w:cs="Tahoma"/>
        </w:rPr>
        <w:pPrChange w:id="28" w:author="Phoebe Lamuda" w:date="2022-04-19T16:43:00Z">
          <w:pPr>
            <w:pStyle w:val="ListParagraph"/>
            <w:numPr>
              <w:numId w:val="3"/>
            </w:numPr>
            <w:ind w:left="1080" w:hanging="360"/>
            <w:textAlignment w:val="baseline"/>
          </w:pPr>
        </w:pPrChange>
      </w:pPr>
      <w:r w:rsidRPr="009532C8">
        <w:rPr>
          <w:rFonts w:cs="Tahoma"/>
        </w:rPr>
        <w:t>Somewhat disagree</w:t>
      </w:r>
    </w:p>
    <w:p w14:paraId="621CDB10" w14:textId="77777777" w:rsidR="00EA3738" w:rsidRPr="009532C8" w:rsidRDefault="00EA3738">
      <w:pPr>
        <w:pStyle w:val="ListParagraph"/>
        <w:numPr>
          <w:ilvl w:val="0"/>
          <w:numId w:val="71"/>
        </w:numPr>
        <w:textAlignment w:val="baseline"/>
        <w:rPr>
          <w:rFonts w:cs="Tahoma"/>
        </w:rPr>
        <w:pPrChange w:id="29" w:author="Phoebe Lamuda" w:date="2022-04-19T16:43:00Z">
          <w:pPr>
            <w:pStyle w:val="ListParagraph"/>
            <w:numPr>
              <w:numId w:val="3"/>
            </w:numPr>
            <w:ind w:left="1080" w:hanging="360"/>
            <w:textAlignment w:val="baseline"/>
          </w:pPr>
        </w:pPrChange>
      </w:pPr>
      <w:r w:rsidRPr="009532C8">
        <w:rPr>
          <w:rFonts w:cs="Tahoma"/>
        </w:rPr>
        <w:t>Neither disagree nor agree</w:t>
      </w:r>
    </w:p>
    <w:p w14:paraId="080CD4E0" w14:textId="77777777" w:rsidR="00EA3738" w:rsidRPr="009532C8" w:rsidRDefault="00EA3738">
      <w:pPr>
        <w:pStyle w:val="ListParagraph"/>
        <w:numPr>
          <w:ilvl w:val="0"/>
          <w:numId w:val="71"/>
        </w:numPr>
        <w:textAlignment w:val="baseline"/>
        <w:rPr>
          <w:rFonts w:cs="Tahoma"/>
        </w:rPr>
        <w:pPrChange w:id="30" w:author="Phoebe Lamuda" w:date="2022-04-19T16:43:00Z">
          <w:pPr>
            <w:pStyle w:val="ListParagraph"/>
            <w:numPr>
              <w:numId w:val="3"/>
            </w:numPr>
            <w:ind w:left="1080" w:hanging="360"/>
            <w:textAlignment w:val="baseline"/>
          </w:pPr>
        </w:pPrChange>
      </w:pPr>
      <w:r w:rsidRPr="009532C8">
        <w:rPr>
          <w:rFonts w:cs="Tahoma"/>
        </w:rPr>
        <w:t>Somewhat agree</w:t>
      </w:r>
    </w:p>
    <w:p w14:paraId="6F4F439A" w14:textId="77777777" w:rsidR="00EA3738" w:rsidRDefault="00EA3738">
      <w:pPr>
        <w:pStyle w:val="ListParagraph"/>
        <w:numPr>
          <w:ilvl w:val="0"/>
          <w:numId w:val="71"/>
        </w:numPr>
        <w:textAlignment w:val="baseline"/>
        <w:rPr>
          <w:rFonts w:cs="Tahoma"/>
        </w:rPr>
        <w:pPrChange w:id="31" w:author="Phoebe Lamuda" w:date="2022-04-19T16:43:00Z">
          <w:pPr>
            <w:pStyle w:val="ListParagraph"/>
            <w:numPr>
              <w:numId w:val="3"/>
            </w:numPr>
            <w:ind w:left="1080" w:hanging="360"/>
            <w:textAlignment w:val="baseline"/>
          </w:pPr>
        </w:pPrChange>
      </w:pPr>
      <w:r w:rsidRPr="009532C8">
        <w:rPr>
          <w:rFonts w:cs="Tahoma"/>
        </w:rPr>
        <w:t>Strongly agree</w:t>
      </w:r>
    </w:p>
    <w:p w14:paraId="4EE16DEB" w14:textId="77777777" w:rsidR="00EA3738" w:rsidRDefault="00EA3738" w:rsidP="00EA3738">
      <w:pPr>
        <w:rPr>
          <w:rFonts w:ascii="Calibri" w:hAnsi="Calibri" w:cs="Times New Roman"/>
          <w:color w:val="00B0F0"/>
        </w:rPr>
      </w:pPr>
    </w:p>
    <w:p w14:paraId="3942BDB1" w14:textId="77777777" w:rsidR="00EA3738" w:rsidRDefault="00EA3738" w:rsidP="00EA3738">
      <w:pPr>
        <w:pStyle w:val="NoSpacing"/>
        <w:pBdr>
          <w:bottom w:val="single" w:sz="4" w:space="1" w:color="auto"/>
        </w:pBdr>
      </w:pPr>
    </w:p>
    <w:p w14:paraId="507409AA" w14:textId="77777777" w:rsidR="00EA3738" w:rsidRPr="00E53896" w:rsidRDefault="00EA3738" w:rsidP="00EA3738">
      <w:pPr>
        <w:pStyle w:val="NoSpacing"/>
      </w:pPr>
    </w:p>
    <w:p w14:paraId="0EA39AD9" w14:textId="77777777" w:rsidR="00EA3738" w:rsidRPr="006003FB" w:rsidRDefault="00EA3738" w:rsidP="00EA3738">
      <w:pPr>
        <w:rPr>
          <w:rFonts w:cs="Tahoma"/>
          <w:color w:val="00B0F0"/>
        </w:rPr>
      </w:pPr>
      <w:r>
        <w:rPr>
          <w:rFonts w:cs="Tahoma"/>
          <w:color w:val="00B0F0"/>
        </w:rPr>
        <w:t>[GRID, 5,5; SP</w:t>
      </w:r>
      <w:r w:rsidRPr="006003FB">
        <w:rPr>
          <w:rFonts w:cs="Tahoma"/>
          <w:color w:val="00B0F0"/>
        </w:rPr>
        <w:t>]</w:t>
      </w:r>
    </w:p>
    <w:p w14:paraId="35783360" w14:textId="77777777" w:rsidR="00EA3738" w:rsidRPr="00277A08" w:rsidRDefault="00EA3738" w:rsidP="00EA3738">
      <w:pPr>
        <w:rPr>
          <w:rFonts w:cs="Tahoma"/>
          <w:color w:val="00B0F0"/>
        </w:rPr>
      </w:pPr>
      <w:r w:rsidRPr="006003FB">
        <w:rPr>
          <w:rFonts w:cs="Tahoma"/>
          <w:color w:val="00B0F0"/>
        </w:rPr>
        <w:t>Q</w:t>
      </w:r>
      <w:r>
        <w:rPr>
          <w:rFonts w:cs="Tahoma"/>
          <w:color w:val="00B0F0"/>
        </w:rPr>
        <w:t>3.</w:t>
      </w:r>
    </w:p>
    <w:p w14:paraId="5F57BAB9" w14:textId="77777777" w:rsidR="00EA3738" w:rsidRPr="0016220A" w:rsidRDefault="00EA3738" w:rsidP="00EA3738">
      <w:pPr>
        <w:textAlignment w:val="baseline"/>
        <w:rPr>
          <w:rFonts w:cs="Tahoma"/>
        </w:rPr>
      </w:pPr>
      <w:r>
        <w:lastRenderedPageBreak/>
        <w:t xml:space="preserve">Do you disagree or agree with the following statements? </w:t>
      </w:r>
    </w:p>
    <w:p w14:paraId="43A324AC" w14:textId="77777777" w:rsidR="00EA3738" w:rsidRDefault="00EA3738" w:rsidP="00EA3738">
      <w:pPr>
        <w:rPr>
          <w:rFonts w:ascii="Calibri" w:hAnsi="Calibri" w:cs="Times New Roman"/>
          <w:color w:val="00B0F0"/>
        </w:rPr>
      </w:pPr>
    </w:p>
    <w:p w14:paraId="64C2AFAD" w14:textId="77777777" w:rsidR="00EA3738" w:rsidRDefault="00EA3738" w:rsidP="00EA3738">
      <w:pPr>
        <w:rPr>
          <w:rFonts w:ascii="Calibri" w:hAnsi="Calibri" w:cs="Times New Roman"/>
          <w:color w:val="00B0F0"/>
        </w:rPr>
      </w:pPr>
      <w:r>
        <w:rPr>
          <w:rFonts w:ascii="Calibri" w:hAnsi="Calibri" w:cs="Times New Roman"/>
          <w:color w:val="00B0F0"/>
        </w:rPr>
        <w:t>GRID ITEMS:</w:t>
      </w:r>
    </w:p>
    <w:p w14:paraId="1BDA6DD8" w14:textId="77777777" w:rsidR="00EA3738" w:rsidRPr="00B179F7" w:rsidRDefault="00EA3738" w:rsidP="00EA3738">
      <w:pPr>
        <w:pStyle w:val="ListParagraph"/>
        <w:numPr>
          <w:ilvl w:val="0"/>
          <w:numId w:val="5"/>
        </w:numPr>
        <w:textAlignment w:val="baseline"/>
        <w:rPr>
          <w:rFonts w:cs="Tahoma"/>
        </w:rPr>
      </w:pPr>
      <w:r w:rsidRPr="00B179F7">
        <w:rPr>
          <w:rFonts w:cs="Tahoma"/>
        </w:rPr>
        <w:t xml:space="preserve">I would be willing to have a person with a </w:t>
      </w:r>
      <w:r w:rsidRPr="00782136">
        <w:rPr>
          <w:color w:val="00B0F0"/>
        </w:rPr>
        <w:t>&lt;u&gt;</w:t>
      </w:r>
      <w:proofErr w:type="gramStart"/>
      <w:r w:rsidRPr="00B179F7">
        <w:rPr>
          <w:rFonts w:cs="Tahoma"/>
          <w:u w:val="single"/>
        </w:rPr>
        <w:t>past history</w:t>
      </w:r>
      <w:proofErr w:type="gramEnd"/>
      <w:r w:rsidRPr="00782136">
        <w:rPr>
          <w:color w:val="00B0F0"/>
        </w:rPr>
        <w:t>&lt;/u&gt;</w:t>
      </w:r>
      <w:r>
        <w:rPr>
          <w:rFonts w:cs="Tahoma"/>
          <w:color w:val="00B0F0"/>
        </w:rPr>
        <w:t xml:space="preserve"> </w:t>
      </w:r>
      <w:r w:rsidRPr="00B179F7">
        <w:rPr>
          <w:rFonts w:cs="Tahoma"/>
        </w:rPr>
        <w:t xml:space="preserve">of opioid use disorder start working closely with me on a job. </w:t>
      </w:r>
    </w:p>
    <w:p w14:paraId="25B4C3D3" w14:textId="77777777" w:rsidR="00EA3738" w:rsidRPr="00B179F7" w:rsidRDefault="00EA3738" w:rsidP="00EA3738">
      <w:pPr>
        <w:pStyle w:val="ListParagraph"/>
        <w:numPr>
          <w:ilvl w:val="0"/>
          <w:numId w:val="5"/>
        </w:numPr>
        <w:textAlignment w:val="baseline"/>
        <w:rPr>
          <w:rFonts w:cs="Tahoma"/>
        </w:rPr>
      </w:pPr>
      <w:r w:rsidRPr="00B179F7">
        <w:rPr>
          <w:rFonts w:cs="Tahoma"/>
        </w:rPr>
        <w:t>I would be willing to have a person with a</w:t>
      </w:r>
      <w:r>
        <w:rPr>
          <w:rFonts w:cs="Tahoma"/>
        </w:rPr>
        <w:t xml:space="preserve"> </w:t>
      </w:r>
      <w:r w:rsidRPr="00782136">
        <w:rPr>
          <w:color w:val="00B0F0"/>
        </w:rPr>
        <w:t>&lt;u&gt;</w:t>
      </w:r>
      <w:r w:rsidRPr="00B179F7">
        <w:rPr>
          <w:rFonts w:cs="Tahoma"/>
          <w:u w:val="single"/>
        </w:rPr>
        <w:t>current</w:t>
      </w:r>
      <w:r w:rsidRPr="00782136">
        <w:rPr>
          <w:color w:val="00B0F0"/>
        </w:rPr>
        <w:t>&lt;/u&gt;</w:t>
      </w:r>
      <w:r>
        <w:rPr>
          <w:rFonts w:cs="Tahoma"/>
          <w:color w:val="00B0F0"/>
        </w:rPr>
        <w:t xml:space="preserve"> </w:t>
      </w:r>
      <w:r w:rsidRPr="00B179F7">
        <w:rPr>
          <w:rFonts w:cs="Tahoma"/>
        </w:rPr>
        <w:t xml:space="preserve">opioid use disorder start working closely with me on a job. </w:t>
      </w:r>
    </w:p>
    <w:p w14:paraId="22C92CA7" w14:textId="77777777" w:rsidR="00EA3738" w:rsidRDefault="00EA3738" w:rsidP="00EA3738">
      <w:pPr>
        <w:pStyle w:val="ListParagraph"/>
        <w:numPr>
          <w:ilvl w:val="0"/>
          <w:numId w:val="5"/>
        </w:numPr>
        <w:textAlignment w:val="baseline"/>
        <w:rPr>
          <w:rFonts w:cs="Tahoma"/>
        </w:rPr>
      </w:pPr>
      <w:r w:rsidRPr="00B179F7">
        <w:rPr>
          <w:rFonts w:cs="Tahoma"/>
        </w:rPr>
        <w:t xml:space="preserve">I would be comfortable </w:t>
      </w:r>
      <w:r>
        <w:rPr>
          <w:rFonts w:cs="Tahoma"/>
        </w:rPr>
        <w:t>having</w:t>
      </w:r>
      <w:r w:rsidRPr="00B179F7">
        <w:rPr>
          <w:rFonts w:cs="Tahoma"/>
        </w:rPr>
        <w:t xml:space="preserve"> a person with a </w:t>
      </w:r>
      <w:r w:rsidRPr="00782136">
        <w:rPr>
          <w:color w:val="00B0F0"/>
        </w:rPr>
        <w:t>&lt;u&gt;</w:t>
      </w:r>
      <w:r w:rsidRPr="00B179F7">
        <w:rPr>
          <w:rFonts w:cs="Tahoma"/>
          <w:u w:val="single"/>
        </w:rPr>
        <w:t>current</w:t>
      </w:r>
      <w:r w:rsidRPr="00782136">
        <w:rPr>
          <w:color w:val="00B0F0"/>
        </w:rPr>
        <w:t>&lt;/u&gt;</w:t>
      </w:r>
      <w:r>
        <w:rPr>
          <w:rFonts w:cs="Tahoma"/>
          <w:color w:val="00B0F0"/>
        </w:rPr>
        <w:t xml:space="preserve"> </w:t>
      </w:r>
      <w:r w:rsidRPr="00B179F7">
        <w:rPr>
          <w:rFonts w:cs="Tahoma"/>
        </w:rPr>
        <w:t xml:space="preserve">opioid use disorder marry into my </w:t>
      </w:r>
      <w:r>
        <w:rPr>
          <w:rFonts w:cs="Tahoma"/>
        </w:rPr>
        <w:t xml:space="preserve">close or immediate </w:t>
      </w:r>
      <w:r w:rsidRPr="00B179F7">
        <w:rPr>
          <w:rFonts w:cs="Tahoma"/>
        </w:rPr>
        <w:t>family.</w:t>
      </w:r>
    </w:p>
    <w:p w14:paraId="1AC2C296" w14:textId="77777777" w:rsidR="00EA3738" w:rsidRPr="00B179F7" w:rsidRDefault="00EA3738" w:rsidP="00EA3738">
      <w:pPr>
        <w:pStyle w:val="ListParagraph"/>
        <w:numPr>
          <w:ilvl w:val="0"/>
          <w:numId w:val="5"/>
        </w:numPr>
        <w:textAlignment w:val="baseline"/>
        <w:rPr>
          <w:rFonts w:cs="Tahoma"/>
        </w:rPr>
      </w:pPr>
      <w:r w:rsidRPr="00B179F7">
        <w:rPr>
          <w:rFonts w:cs="Tahoma"/>
        </w:rPr>
        <w:t xml:space="preserve">I am comfortable having a person with a </w:t>
      </w:r>
      <w:r w:rsidRPr="00782136">
        <w:rPr>
          <w:color w:val="00B0F0"/>
        </w:rPr>
        <w:t>&lt;u&gt;</w:t>
      </w:r>
      <w:proofErr w:type="gramStart"/>
      <w:r w:rsidRPr="00B179F7">
        <w:rPr>
          <w:rFonts w:cs="Tahoma"/>
          <w:u w:val="single"/>
        </w:rPr>
        <w:t>past history</w:t>
      </w:r>
      <w:proofErr w:type="gramEnd"/>
      <w:r w:rsidRPr="00782136">
        <w:rPr>
          <w:color w:val="00B0F0"/>
        </w:rPr>
        <w:t>&lt;/u&gt;</w:t>
      </w:r>
      <w:r>
        <w:rPr>
          <w:rFonts w:cs="Tahoma"/>
          <w:color w:val="00B0F0"/>
        </w:rPr>
        <w:t xml:space="preserve"> </w:t>
      </w:r>
      <w:r w:rsidRPr="00B179F7">
        <w:rPr>
          <w:rFonts w:cs="Tahoma"/>
        </w:rPr>
        <w:t xml:space="preserve">of opioid use disorder marry into my </w:t>
      </w:r>
      <w:r>
        <w:rPr>
          <w:rFonts w:cs="Tahoma"/>
        </w:rPr>
        <w:t xml:space="preserve">close or immediate </w:t>
      </w:r>
      <w:r w:rsidRPr="00B179F7">
        <w:rPr>
          <w:rFonts w:cs="Tahoma"/>
        </w:rPr>
        <w:t>family.</w:t>
      </w:r>
    </w:p>
    <w:p w14:paraId="3CAFA5A5" w14:textId="77777777" w:rsidR="00EA3738" w:rsidRPr="00B179F7" w:rsidRDefault="00EA3738" w:rsidP="00EA3738">
      <w:pPr>
        <w:pStyle w:val="ListParagraph"/>
        <w:numPr>
          <w:ilvl w:val="0"/>
          <w:numId w:val="5"/>
        </w:numPr>
        <w:textAlignment w:val="baseline"/>
        <w:rPr>
          <w:rFonts w:cs="Tahoma"/>
        </w:rPr>
      </w:pPr>
      <w:r w:rsidRPr="00B179F7">
        <w:rPr>
          <w:rFonts w:cs="Tahoma"/>
        </w:rPr>
        <w:t xml:space="preserve">People with a </w:t>
      </w:r>
      <w:r w:rsidRPr="00782136">
        <w:rPr>
          <w:color w:val="00B0F0"/>
        </w:rPr>
        <w:t>&lt;u&gt;</w:t>
      </w:r>
      <w:r w:rsidRPr="00B179F7">
        <w:rPr>
          <w:rFonts w:cs="Tahoma"/>
          <w:u w:val="single"/>
        </w:rPr>
        <w:t>current</w:t>
      </w:r>
      <w:r w:rsidRPr="00782136">
        <w:rPr>
          <w:color w:val="00B0F0"/>
        </w:rPr>
        <w:t>&lt;/u&gt;</w:t>
      </w:r>
      <w:r>
        <w:rPr>
          <w:rFonts w:cs="Tahoma"/>
          <w:color w:val="00B0F0"/>
        </w:rPr>
        <w:t xml:space="preserve"> </w:t>
      </w:r>
      <w:r w:rsidRPr="00B179F7">
        <w:rPr>
          <w:rFonts w:cs="Tahoma"/>
        </w:rPr>
        <w:t xml:space="preserve">opioid use disorder are more dangerous than the general population. </w:t>
      </w:r>
    </w:p>
    <w:p w14:paraId="39728AC7" w14:textId="77777777" w:rsidR="00EA3738" w:rsidRDefault="00EA3738" w:rsidP="00EA3738">
      <w:pPr>
        <w:pStyle w:val="ListParagraph"/>
        <w:numPr>
          <w:ilvl w:val="0"/>
          <w:numId w:val="5"/>
        </w:numPr>
        <w:textAlignment w:val="baseline"/>
        <w:rPr>
          <w:rFonts w:cs="Tahoma"/>
        </w:rPr>
      </w:pPr>
      <w:r w:rsidRPr="00B179F7">
        <w:rPr>
          <w:rFonts w:cs="Tahoma"/>
        </w:rPr>
        <w:t xml:space="preserve">A person who </w:t>
      </w:r>
      <w:r w:rsidRPr="00782136">
        <w:rPr>
          <w:color w:val="00B0F0"/>
        </w:rPr>
        <w:t>&lt;u&gt;</w:t>
      </w:r>
      <w:r w:rsidRPr="00B179F7">
        <w:rPr>
          <w:rFonts w:cs="Tahoma"/>
          <w:u w:val="single"/>
        </w:rPr>
        <w:t>currently</w:t>
      </w:r>
      <w:r w:rsidRPr="00782136">
        <w:rPr>
          <w:color w:val="00B0F0"/>
        </w:rPr>
        <w:t>&lt;/u&gt;</w:t>
      </w:r>
      <w:r>
        <w:rPr>
          <w:rFonts w:cs="Tahoma"/>
          <w:color w:val="00B0F0"/>
        </w:rPr>
        <w:t xml:space="preserve"> </w:t>
      </w:r>
      <w:r w:rsidRPr="00B179F7">
        <w:rPr>
          <w:rFonts w:cs="Tahoma"/>
        </w:rPr>
        <w:t>has an opioid use disorder cannot be trusted.</w:t>
      </w:r>
    </w:p>
    <w:p w14:paraId="7A42B3FB" w14:textId="77777777" w:rsidR="00EA3738" w:rsidRDefault="00EA3738" w:rsidP="00EA3738">
      <w:pPr>
        <w:pStyle w:val="ListParagraph"/>
        <w:numPr>
          <w:ilvl w:val="0"/>
          <w:numId w:val="5"/>
        </w:numPr>
        <w:textAlignment w:val="baseline"/>
        <w:rPr>
          <w:rFonts w:cs="Tahoma"/>
        </w:rPr>
      </w:pPr>
      <w:r w:rsidRPr="00410F8F">
        <w:rPr>
          <w:rFonts w:cs="Tahoma"/>
        </w:rPr>
        <w:t xml:space="preserve">A person who </w:t>
      </w:r>
      <w:r w:rsidRPr="00782136">
        <w:rPr>
          <w:color w:val="00B0F0"/>
        </w:rPr>
        <w:t>&lt;u&gt;</w:t>
      </w:r>
      <w:r w:rsidRPr="00410F8F">
        <w:rPr>
          <w:rFonts w:cs="Tahoma"/>
          <w:u w:val="single"/>
        </w:rPr>
        <w:t>currently</w:t>
      </w:r>
      <w:r w:rsidRPr="00782136">
        <w:rPr>
          <w:color w:val="00B0F0"/>
        </w:rPr>
        <w:t>&lt;/u&gt;</w:t>
      </w:r>
      <w:r w:rsidRPr="00410F8F">
        <w:rPr>
          <w:rFonts w:cs="Tahoma"/>
        </w:rPr>
        <w:t xml:space="preserve"> has an opioid use disorder </w:t>
      </w:r>
      <w:r>
        <w:rPr>
          <w:rFonts w:cs="Tahoma"/>
        </w:rPr>
        <w:t xml:space="preserve">would be willing </w:t>
      </w:r>
      <w:r w:rsidRPr="00410F8F">
        <w:rPr>
          <w:rFonts w:cs="Tahoma"/>
        </w:rPr>
        <w:t xml:space="preserve">to </w:t>
      </w:r>
      <w:r>
        <w:rPr>
          <w:rFonts w:cs="Tahoma"/>
        </w:rPr>
        <w:t>steal</w:t>
      </w:r>
      <w:r w:rsidRPr="00410F8F">
        <w:rPr>
          <w:rFonts w:cs="Tahoma"/>
        </w:rPr>
        <w:t xml:space="preserve"> money or valuable items </w:t>
      </w:r>
      <w:proofErr w:type="gramStart"/>
      <w:r>
        <w:rPr>
          <w:rFonts w:cs="Tahoma"/>
        </w:rPr>
        <w:t>in order</w:t>
      </w:r>
      <w:r w:rsidRPr="00410F8F">
        <w:rPr>
          <w:rFonts w:cs="Tahoma"/>
        </w:rPr>
        <w:t xml:space="preserve"> to</w:t>
      </w:r>
      <w:proofErr w:type="gramEnd"/>
      <w:r w:rsidRPr="00410F8F">
        <w:rPr>
          <w:rFonts w:cs="Tahoma"/>
        </w:rPr>
        <w:t xml:space="preserve"> </w:t>
      </w:r>
      <w:r>
        <w:rPr>
          <w:rFonts w:cs="Tahoma"/>
        </w:rPr>
        <w:t>get</w:t>
      </w:r>
      <w:r w:rsidRPr="00410F8F">
        <w:rPr>
          <w:rFonts w:cs="Tahoma"/>
        </w:rPr>
        <w:t xml:space="preserve"> drugs.</w:t>
      </w:r>
    </w:p>
    <w:p w14:paraId="6BFF8D28" w14:textId="77777777" w:rsidR="00EA3738" w:rsidRPr="00410F8F" w:rsidRDefault="00EA3738" w:rsidP="00EA3738">
      <w:pPr>
        <w:pStyle w:val="ListParagraph"/>
        <w:numPr>
          <w:ilvl w:val="0"/>
          <w:numId w:val="5"/>
        </w:numPr>
        <w:textAlignment w:val="baseline"/>
        <w:rPr>
          <w:rFonts w:cs="Tahoma"/>
        </w:rPr>
      </w:pPr>
      <w:r w:rsidRPr="00410F8F">
        <w:rPr>
          <w:rFonts w:cs="Tahoma"/>
        </w:rPr>
        <w:t xml:space="preserve">A person who has a </w:t>
      </w:r>
      <w:r w:rsidRPr="00782136">
        <w:rPr>
          <w:color w:val="00B0F0"/>
        </w:rPr>
        <w:t>&lt;u&gt;</w:t>
      </w:r>
      <w:proofErr w:type="gramStart"/>
      <w:r w:rsidRPr="00410F8F">
        <w:rPr>
          <w:rFonts w:cs="Tahoma"/>
          <w:u w:val="single"/>
        </w:rPr>
        <w:t>past</w:t>
      </w:r>
      <w:r w:rsidRPr="0016220A">
        <w:rPr>
          <w:rFonts w:cs="Tahoma"/>
          <w:u w:val="single"/>
        </w:rPr>
        <w:t xml:space="preserve"> </w:t>
      </w:r>
      <w:r w:rsidRPr="00410F8F">
        <w:rPr>
          <w:rFonts w:cs="Tahoma"/>
          <w:u w:val="single"/>
        </w:rPr>
        <w:t>history</w:t>
      </w:r>
      <w:proofErr w:type="gramEnd"/>
      <w:r w:rsidRPr="00782136">
        <w:rPr>
          <w:color w:val="00B0F0"/>
        </w:rPr>
        <w:t>&lt;/u&gt;</w:t>
      </w:r>
      <w:r w:rsidRPr="00410F8F">
        <w:rPr>
          <w:rFonts w:cs="Tahoma"/>
        </w:rPr>
        <w:t xml:space="preserve"> of opioid use disorder might be tempted to take money or valuable items out of desperation to </w:t>
      </w:r>
      <w:r>
        <w:rPr>
          <w:rFonts w:cs="Tahoma"/>
        </w:rPr>
        <w:t xml:space="preserve">get </w:t>
      </w:r>
      <w:r w:rsidRPr="00410F8F">
        <w:rPr>
          <w:rFonts w:cs="Tahoma"/>
        </w:rPr>
        <w:t>drugs.</w:t>
      </w:r>
    </w:p>
    <w:p w14:paraId="45D723CD" w14:textId="77777777" w:rsidR="00EA3738" w:rsidRPr="00410F8F" w:rsidRDefault="00EA3738" w:rsidP="00EA3738">
      <w:pPr>
        <w:pStyle w:val="ListParagraph"/>
        <w:numPr>
          <w:ilvl w:val="0"/>
          <w:numId w:val="5"/>
        </w:numPr>
        <w:textAlignment w:val="baseline"/>
        <w:rPr>
          <w:rFonts w:cs="Tahoma"/>
        </w:rPr>
      </w:pPr>
      <w:r w:rsidRPr="00410F8F">
        <w:rPr>
          <w:rFonts w:cs="Tahoma"/>
        </w:rPr>
        <w:t>A person who</w:t>
      </w:r>
      <w:r w:rsidRPr="0016220A">
        <w:rPr>
          <w:rFonts w:cs="Tahoma"/>
        </w:rPr>
        <w:t xml:space="preserve"> </w:t>
      </w:r>
      <w:r w:rsidRPr="00782136">
        <w:rPr>
          <w:color w:val="00B0F0"/>
        </w:rPr>
        <w:t>&lt;u&gt;</w:t>
      </w:r>
      <w:r w:rsidRPr="00410F8F">
        <w:rPr>
          <w:rFonts w:cs="Tahoma"/>
          <w:u w:val="single"/>
        </w:rPr>
        <w:t>currently</w:t>
      </w:r>
      <w:r w:rsidRPr="00782136">
        <w:rPr>
          <w:color w:val="00B0F0"/>
        </w:rPr>
        <w:t>&lt;/u&gt;</w:t>
      </w:r>
      <w:r w:rsidRPr="00410F8F">
        <w:rPr>
          <w:rFonts w:cs="Tahoma"/>
        </w:rPr>
        <w:t xml:space="preserve"> has an opioid use disorder is likely to experience personal problems that </w:t>
      </w:r>
      <w:r>
        <w:rPr>
          <w:rFonts w:cs="Tahoma"/>
        </w:rPr>
        <w:t xml:space="preserve">would </w:t>
      </w:r>
      <w:r w:rsidRPr="00410F8F">
        <w:rPr>
          <w:rFonts w:cs="Tahoma"/>
        </w:rPr>
        <w:t>make them a high-risk employee in my workplace.</w:t>
      </w:r>
    </w:p>
    <w:p w14:paraId="69855B71" w14:textId="77777777" w:rsidR="00EA3738" w:rsidRPr="00410F8F" w:rsidRDefault="00EA3738" w:rsidP="00EA3738">
      <w:pPr>
        <w:pStyle w:val="ListParagraph"/>
        <w:numPr>
          <w:ilvl w:val="0"/>
          <w:numId w:val="5"/>
        </w:numPr>
        <w:textAlignment w:val="baseline"/>
        <w:rPr>
          <w:rFonts w:cs="Tahoma"/>
        </w:rPr>
      </w:pPr>
      <w:r w:rsidRPr="00410F8F">
        <w:rPr>
          <w:rFonts w:cs="Tahoma"/>
        </w:rPr>
        <w:t xml:space="preserve">A person who has a </w:t>
      </w:r>
      <w:r w:rsidRPr="00782136">
        <w:rPr>
          <w:color w:val="00B0F0"/>
        </w:rPr>
        <w:t>&lt;u&gt;</w:t>
      </w:r>
      <w:proofErr w:type="gramStart"/>
      <w:r w:rsidRPr="00410F8F">
        <w:rPr>
          <w:rFonts w:cs="Tahoma"/>
          <w:u w:val="single"/>
        </w:rPr>
        <w:t>past history</w:t>
      </w:r>
      <w:proofErr w:type="gramEnd"/>
      <w:r w:rsidRPr="00782136">
        <w:rPr>
          <w:color w:val="00B0F0"/>
        </w:rPr>
        <w:t>&lt;/u&gt;</w:t>
      </w:r>
      <w:r w:rsidRPr="00410F8F">
        <w:rPr>
          <w:rFonts w:cs="Tahoma"/>
        </w:rPr>
        <w:t xml:space="preserve"> of opioid use disorder is likely to experience personal problems that</w:t>
      </w:r>
      <w:r>
        <w:rPr>
          <w:rFonts w:cs="Tahoma"/>
        </w:rPr>
        <w:t xml:space="preserve"> would</w:t>
      </w:r>
      <w:r w:rsidRPr="00410F8F">
        <w:rPr>
          <w:rFonts w:cs="Tahoma"/>
        </w:rPr>
        <w:t xml:space="preserve"> make them a high-risk employee in my workplace.</w:t>
      </w:r>
    </w:p>
    <w:p w14:paraId="3C11F470" w14:textId="77777777" w:rsidR="00EA3738" w:rsidRDefault="00EA3738" w:rsidP="00EA3738">
      <w:pPr>
        <w:rPr>
          <w:rFonts w:ascii="Calibri" w:hAnsi="Calibri" w:cs="Times New Roman"/>
          <w:color w:val="00B0F0"/>
        </w:rPr>
      </w:pPr>
    </w:p>
    <w:p w14:paraId="17DB463B" w14:textId="77777777" w:rsidR="00EA3738" w:rsidRPr="005D56EB" w:rsidRDefault="00EA3738" w:rsidP="00EA3738">
      <w:pPr>
        <w:ind w:left="360"/>
        <w:contextualSpacing/>
        <w:textAlignment w:val="baseline"/>
        <w:rPr>
          <w:rFonts w:cs="Tahoma"/>
        </w:rPr>
      </w:pPr>
      <w:r w:rsidRPr="00B8144E">
        <w:rPr>
          <w:rFonts w:cs="Tahoma"/>
          <w:color w:val="00B0F0"/>
        </w:rPr>
        <w:t>RESPONSE OPTIONS</w:t>
      </w:r>
      <w:r>
        <w:rPr>
          <w:rFonts w:cs="Tahoma"/>
          <w:color w:val="00B0F0"/>
        </w:rPr>
        <w:t>:</w:t>
      </w:r>
    </w:p>
    <w:p w14:paraId="5221FB3B" w14:textId="77777777" w:rsidR="00EA3738" w:rsidRPr="009532C8" w:rsidRDefault="00EA3738" w:rsidP="00EA3738">
      <w:pPr>
        <w:pStyle w:val="ListParagraph"/>
        <w:numPr>
          <w:ilvl w:val="0"/>
          <w:numId w:val="6"/>
        </w:numPr>
        <w:textAlignment w:val="baseline"/>
        <w:rPr>
          <w:rFonts w:cs="Tahoma"/>
        </w:rPr>
      </w:pPr>
      <w:r w:rsidRPr="009532C8">
        <w:rPr>
          <w:rFonts w:cs="Tahoma"/>
        </w:rPr>
        <w:t>Strongly disagree</w:t>
      </w:r>
    </w:p>
    <w:p w14:paraId="7CAFF04E" w14:textId="77777777" w:rsidR="00EA3738" w:rsidRPr="009532C8" w:rsidRDefault="00EA3738" w:rsidP="00EA3738">
      <w:pPr>
        <w:pStyle w:val="ListParagraph"/>
        <w:numPr>
          <w:ilvl w:val="0"/>
          <w:numId w:val="6"/>
        </w:numPr>
        <w:textAlignment w:val="baseline"/>
        <w:rPr>
          <w:rFonts w:cs="Tahoma"/>
        </w:rPr>
      </w:pPr>
      <w:r w:rsidRPr="009532C8">
        <w:rPr>
          <w:rFonts w:cs="Tahoma"/>
        </w:rPr>
        <w:t>Somewhat disagree</w:t>
      </w:r>
    </w:p>
    <w:p w14:paraId="04A2D36E" w14:textId="77777777" w:rsidR="00EA3738" w:rsidRPr="009532C8" w:rsidRDefault="00EA3738" w:rsidP="00EA3738">
      <w:pPr>
        <w:pStyle w:val="ListParagraph"/>
        <w:numPr>
          <w:ilvl w:val="0"/>
          <w:numId w:val="6"/>
        </w:numPr>
        <w:textAlignment w:val="baseline"/>
        <w:rPr>
          <w:rFonts w:cs="Tahoma"/>
        </w:rPr>
      </w:pPr>
      <w:r w:rsidRPr="009532C8">
        <w:rPr>
          <w:rFonts w:cs="Tahoma"/>
        </w:rPr>
        <w:t>Neither disagree nor agree</w:t>
      </w:r>
    </w:p>
    <w:p w14:paraId="7595D66F" w14:textId="77777777" w:rsidR="00EA3738" w:rsidRPr="009532C8" w:rsidRDefault="00EA3738" w:rsidP="00EA3738">
      <w:pPr>
        <w:pStyle w:val="ListParagraph"/>
        <w:numPr>
          <w:ilvl w:val="0"/>
          <w:numId w:val="6"/>
        </w:numPr>
        <w:textAlignment w:val="baseline"/>
        <w:rPr>
          <w:rFonts w:cs="Tahoma"/>
        </w:rPr>
      </w:pPr>
      <w:r w:rsidRPr="009532C8">
        <w:rPr>
          <w:rFonts w:cs="Tahoma"/>
        </w:rPr>
        <w:t>Somewhat agree</w:t>
      </w:r>
    </w:p>
    <w:p w14:paraId="1050585D" w14:textId="77777777" w:rsidR="00EA3738" w:rsidRDefault="00EA3738" w:rsidP="00EA3738">
      <w:pPr>
        <w:pStyle w:val="ListParagraph"/>
        <w:numPr>
          <w:ilvl w:val="0"/>
          <w:numId w:val="6"/>
        </w:numPr>
        <w:textAlignment w:val="baseline"/>
        <w:rPr>
          <w:rFonts w:cs="Tahoma"/>
        </w:rPr>
      </w:pPr>
      <w:r w:rsidRPr="009532C8">
        <w:rPr>
          <w:rFonts w:cs="Tahoma"/>
        </w:rPr>
        <w:t>Strongly agree</w:t>
      </w:r>
    </w:p>
    <w:p w14:paraId="755A9AF5" w14:textId="77777777" w:rsidR="00EA3738" w:rsidRDefault="00EA3738" w:rsidP="00EA3738">
      <w:pPr>
        <w:pBdr>
          <w:bottom w:val="single" w:sz="4" w:space="1" w:color="auto"/>
        </w:pBdr>
        <w:textAlignment w:val="baseline"/>
        <w:rPr>
          <w:rFonts w:eastAsia="Times New Roman" w:cstheme="minorHAnsi"/>
          <w:color w:val="00B0F0"/>
          <w:szCs w:val="20"/>
        </w:rPr>
      </w:pPr>
    </w:p>
    <w:p w14:paraId="2FF7AB88" w14:textId="77777777" w:rsidR="00EA3738" w:rsidRDefault="00EA3738" w:rsidP="00EA3738">
      <w:pPr>
        <w:textAlignment w:val="baseline"/>
        <w:rPr>
          <w:rFonts w:eastAsia="Times New Roman" w:cstheme="minorHAnsi"/>
          <w:color w:val="00B0F0"/>
          <w:szCs w:val="20"/>
        </w:rPr>
      </w:pPr>
    </w:p>
    <w:p w14:paraId="4B7C4411" w14:textId="77777777" w:rsidR="00EA3738" w:rsidRDefault="00EA3738" w:rsidP="00EA3738">
      <w:pPr>
        <w:rPr>
          <w:color w:val="00B0F0"/>
        </w:rPr>
      </w:pPr>
      <w:r>
        <w:rPr>
          <w:color w:val="00B0F0"/>
        </w:rPr>
        <w:t>[GRID, SP]</w:t>
      </w:r>
    </w:p>
    <w:p w14:paraId="794C1AD6" w14:textId="77777777" w:rsidR="00EA3738" w:rsidRDefault="00EA3738" w:rsidP="00EA3738">
      <w:r w:rsidRPr="00173283">
        <w:rPr>
          <w:color w:val="00B0F0"/>
        </w:rPr>
        <w:t>Q</w:t>
      </w:r>
      <w:r>
        <w:rPr>
          <w:color w:val="00B0F0"/>
        </w:rPr>
        <w:t>4</w:t>
      </w:r>
      <w:r w:rsidRPr="00173283">
        <w:rPr>
          <w:color w:val="00B0F0"/>
        </w:rPr>
        <w:t>.</w:t>
      </w:r>
      <w:r w:rsidRPr="00173283">
        <w:t xml:space="preserve"> </w:t>
      </w:r>
    </w:p>
    <w:p w14:paraId="77AE7BB3" w14:textId="77777777" w:rsidR="00EA3738" w:rsidRPr="00173283" w:rsidRDefault="00EA3738" w:rsidP="00EA3738">
      <w:r w:rsidRPr="00173283">
        <w:t>Do you think any of the following groups or people are to blame for the opioid epidemic in the United States?</w:t>
      </w:r>
    </w:p>
    <w:p w14:paraId="7BCC7AE2" w14:textId="77777777" w:rsidR="00EA3738" w:rsidRPr="00173283" w:rsidRDefault="00EA3738" w:rsidP="00EA3738"/>
    <w:p w14:paraId="6E932FDA" w14:textId="77777777" w:rsidR="00EA3738" w:rsidRPr="00173283" w:rsidRDefault="00EA3738" w:rsidP="00EA3738">
      <w:pPr>
        <w:rPr>
          <w:color w:val="00B0F0"/>
        </w:rPr>
      </w:pPr>
      <w:r w:rsidRPr="00173283">
        <w:rPr>
          <w:color w:val="00B0F0"/>
        </w:rPr>
        <w:t>GRID ITEMS:</w:t>
      </w:r>
    </w:p>
    <w:p w14:paraId="1F9FB2DC" w14:textId="77777777" w:rsidR="00EA3738" w:rsidRPr="00173283" w:rsidRDefault="00EA3738" w:rsidP="00EA3738">
      <w:pPr>
        <w:pStyle w:val="ListParagraph"/>
        <w:numPr>
          <w:ilvl w:val="0"/>
          <w:numId w:val="69"/>
        </w:numPr>
      </w:pPr>
      <w:r w:rsidRPr="00173283">
        <w:t>People who have/had an opioid use disorder or misuse of opioids</w:t>
      </w:r>
    </w:p>
    <w:p w14:paraId="4C9D74B8" w14:textId="77777777" w:rsidR="00EA3738" w:rsidRPr="00173283" w:rsidRDefault="00EA3738" w:rsidP="00EA3738">
      <w:pPr>
        <w:pStyle w:val="ListParagraph"/>
        <w:numPr>
          <w:ilvl w:val="0"/>
          <w:numId w:val="69"/>
        </w:numPr>
      </w:pPr>
      <w:r w:rsidRPr="00173283">
        <w:t>Health care provider</w:t>
      </w:r>
      <w:r>
        <w:t>s</w:t>
      </w:r>
      <w:r w:rsidRPr="00173283">
        <w:t xml:space="preserve"> who prescribed opioids</w:t>
      </w:r>
    </w:p>
    <w:p w14:paraId="4F9385AB" w14:textId="77777777" w:rsidR="00EA3738" w:rsidRPr="00173283" w:rsidRDefault="00EA3738" w:rsidP="00EA3738">
      <w:pPr>
        <w:pStyle w:val="ListParagraph"/>
        <w:numPr>
          <w:ilvl w:val="0"/>
          <w:numId w:val="69"/>
        </w:numPr>
      </w:pPr>
      <w:r w:rsidRPr="00173283">
        <w:lastRenderedPageBreak/>
        <w:t>Friends/family members who introduce</w:t>
      </w:r>
      <w:r>
        <w:t xml:space="preserve"> their friends/family members</w:t>
      </w:r>
      <w:r w:rsidRPr="00173283">
        <w:t xml:space="preserve"> to opioids</w:t>
      </w:r>
      <w:r w:rsidRPr="00173283" w:rsidDel="00630E75">
        <w:t xml:space="preserve"> </w:t>
      </w:r>
    </w:p>
    <w:p w14:paraId="697BCE41" w14:textId="77777777" w:rsidR="00EA3738" w:rsidRPr="00173283" w:rsidRDefault="00EA3738" w:rsidP="00EA3738">
      <w:pPr>
        <w:pStyle w:val="ListParagraph"/>
        <w:numPr>
          <w:ilvl w:val="0"/>
          <w:numId w:val="69"/>
        </w:numPr>
      </w:pPr>
      <w:r w:rsidRPr="00173283">
        <w:t>Pharmaceutical companies that produced opioids</w:t>
      </w:r>
    </w:p>
    <w:p w14:paraId="4DA48B59" w14:textId="77777777" w:rsidR="00EA3738" w:rsidRPr="00173283" w:rsidRDefault="00EA3738" w:rsidP="00EA3738">
      <w:pPr>
        <w:pStyle w:val="ListParagraph"/>
        <w:numPr>
          <w:ilvl w:val="0"/>
          <w:numId w:val="69"/>
        </w:numPr>
      </w:pPr>
      <w:r>
        <w:t xml:space="preserve">Health </w:t>
      </w:r>
      <w:r w:rsidRPr="00173283">
        <w:t xml:space="preserve">Insurance companies </w:t>
      </w:r>
    </w:p>
    <w:p w14:paraId="3C82B936" w14:textId="77777777" w:rsidR="00EA3738" w:rsidRPr="00173283" w:rsidRDefault="00EA3738" w:rsidP="00EA3738"/>
    <w:p w14:paraId="7E082B53" w14:textId="77777777" w:rsidR="00EA3738" w:rsidRPr="00173283" w:rsidRDefault="00EA3738" w:rsidP="00EA3738">
      <w:pPr>
        <w:rPr>
          <w:color w:val="00B0F0"/>
        </w:rPr>
      </w:pPr>
      <w:r w:rsidRPr="00173283">
        <w:rPr>
          <w:color w:val="00B0F0"/>
        </w:rPr>
        <w:t>RESPONSE OPTIONS</w:t>
      </w:r>
    </w:p>
    <w:p w14:paraId="1A72FFC6" w14:textId="77777777" w:rsidR="00EA3738" w:rsidRPr="00173283" w:rsidRDefault="00EA3738" w:rsidP="00EA3738">
      <w:pPr>
        <w:pStyle w:val="ListParagraph"/>
        <w:numPr>
          <w:ilvl w:val="0"/>
          <w:numId w:val="7"/>
        </w:numPr>
      </w:pPr>
      <w:r w:rsidRPr="00173283">
        <w:t>Not at all to blame</w:t>
      </w:r>
    </w:p>
    <w:p w14:paraId="48CB02B4" w14:textId="77777777" w:rsidR="00EA3738" w:rsidRPr="00173283" w:rsidRDefault="00EA3738" w:rsidP="00EA3738">
      <w:pPr>
        <w:pStyle w:val="ListParagraph"/>
        <w:numPr>
          <w:ilvl w:val="0"/>
          <w:numId w:val="7"/>
        </w:numPr>
      </w:pPr>
      <w:r w:rsidRPr="00173283">
        <w:t>Might be to blame</w:t>
      </w:r>
    </w:p>
    <w:p w14:paraId="2F33A0F0" w14:textId="77777777" w:rsidR="00EA3738" w:rsidRPr="00173283" w:rsidRDefault="00EA3738" w:rsidP="00EA3738">
      <w:pPr>
        <w:pStyle w:val="ListParagraph"/>
        <w:numPr>
          <w:ilvl w:val="0"/>
          <w:numId w:val="7"/>
        </w:numPr>
      </w:pPr>
      <w:r w:rsidRPr="00173283">
        <w:t>A little bit to blame</w:t>
      </w:r>
    </w:p>
    <w:p w14:paraId="6AB1E017" w14:textId="77777777" w:rsidR="00EA3738" w:rsidRPr="00173283" w:rsidRDefault="00EA3738" w:rsidP="00EA3738">
      <w:pPr>
        <w:pStyle w:val="ListParagraph"/>
        <w:numPr>
          <w:ilvl w:val="0"/>
          <w:numId w:val="7"/>
        </w:numPr>
      </w:pPr>
      <w:r w:rsidRPr="00173283">
        <w:t>Moderately to blame</w:t>
      </w:r>
    </w:p>
    <w:p w14:paraId="44EEC871" w14:textId="77777777" w:rsidR="00EA3738" w:rsidRPr="00173283" w:rsidRDefault="00EA3738" w:rsidP="00EA3738">
      <w:pPr>
        <w:pStyle w:val="ListParagraph"/>
        <w:numPr>
          <w:ilvl w:val="0"/>
          <w:numId w:val="7"/>
        </w:numPr>
      </w:pPr>
      <w:r w:rsidRPr="00173283">
        <w:t>Completely to blame</w:t>
      </w:r>
    </w:p>
    <w:p w14:paraId="178C7B15" w14:textId="77777777" w:rsidR="00EA3738" w:rsidRDefault="00EA3738" w:rsidP="00EA3738">
      <w:pPr>
        <w:pBdr>
          <w:bottom w:val="single" w:sz="4" w:space="1" w:color="auto"/>
        </w:pBdr>
        <w:textAlignment w:val="baseline"/>
        <w:rPr>
          <w:rFonts w:eastAsia="Times New Roman" w:cstheme="minorHAnsi"/>
          <w:color w:val="00B0F0"/>
          <w:szCs w:val="20"/>
        </w:rPr>
      </w:pPr>
    </w:p>
    <w:p w14:paraId="035A9AEA" w14:textId="77777777" w:rsidR="00EA3738" w:rsidRDefault="00EA3738" w:rsidP="00EA3738">
      <w:pPr>
        <w:textAlignment w:val="baseline"/>
        <w:rPr>
          <w:rFonts w:eastAsia="Times New Roman" w:cstheme="minorHAnsi"/>
          <w:color w:val="00B0F0"/>
          <w:szCs w:val="20"/>
        </w:rPr>
      </w:pPr>
    </w:p>
    <w:p w14:paraId="45F5C505" w14:textId="77777777" w:rsidR="00EA3738" w:rsidRDefault="00EA3738" w:rsidP="00EA3738">
      <w:pPr>
        <w:rPr>
          <w:color w:val="00B0F0"/>
        </w:rPr>
      </w:pPr>
      <w:r>
        <w:rPr>
          <w:color w:val="00B0F0"/>
        </w:rPr>
        <w:t>[GRID, SP]</w:t>
      </w:r>
    </w:p>
    <w:p w14:paraId="00942BA2" w14:textId="77777777" w:rsidR="00EA3738" w:rsidRPr="00173283" w:rsidRDefault="00EA3738" w:rsidP="00EA3738">
      <w:pPr>
        <w:rPr>
          <w:color w:val="00B0F0"/>
        </w:rPr>
      </w:pPr>
      <w:r w:rsidRPr="00173283">
        <w:rPr>
          <w:color w:val="00B0F0"/>
        </w:rPr>
        <w:t>Q</w:t>
      </w:r>
      <w:r>
        <w:rPr>
          <w:color w:val="00B0F0"/>
        </w:rPr>
        <w:t>5</w:t>
      </w:r>
      <w:r w:rsidRPr="00173283">
        <w:rPr>
          <w:color w:val="00B0F0"/>
        </w:rPr>
        <w:t>.</w:t>
      </w:r>
    </w:p>
    <w:p w14:paraId="4F5A9F05" w14:textId="77777777" w:rsidR="00EA3738" w:rsidRPr="00173283" w:rsidRDefault="00EA3738" w:rsidP="00EA3738">
      <w:r w:rsidRPr="00173283">
        <w:t>Do you disagree or agree with the following statements?</w:t>
      </w:r>
    </w:p>
    <w:p w14:paraId="6293735C" w14:textId="77777777" w:rsidR="00EA3738" w:rsidRPr="00173283" w:rsidRDefault="00EA3738" w:rsidP="00EA3738"/>
    <w:p w14:paraId="4DBD6EFB" w14:textId="77777777" w:rsidR="00EA3738" w:rsidRPr="00173283" w:rsidRDefault="00EA3738" w:rsidP="00EA3738">
      <w:pPr>
        <w:rPr>
          <w:color w:val="00B0F0"/>
        </w:rPr>
      </w:pPr>
      <w:r w:rsidRPr="00173283">
        <w:rPr>
          <w:color w:val="00B0F0"/>
        </w:rPr>
        <w:t>GRID ITEMS:</w:t>
      </w:r>
    </w:p>
    <w:p w14:paraId="775775DC" w14:textId="77777777" w:rsidR="00EA3738" w:rsidRPr="00173283" w:rsidRDefault="00EA3738" w:rsidP="00EA3738">
      <w:pPr>
        <w:pStyle w:val="ListParagraph"/>
        <w:numPr>
          <w:ilvl w:val="0"/>
          <w:numId w:val="8"/>
        </w:numPr>
      </w:pPr>
      <w:r w:rsidRPr="00173283">
        <w:t>People who have money problems (i.e.</w:t>
      </w:r>
      <w:r>
        <w:t>,</w:t>
      </w:r>
      <w:r w:rsidRPr="00173283">
        <w:t xml:space="preserve"> who I think are poor) are more likely to start misusing drugs</w:t>
      </w:r>
    </w:p>
    <w:p w14:paraId="71518197" w14:textId="77777777" w:rsidR="00EA3738" w:rsidRDefault="00EA3738" w:rsidP="00EA3738">
      <w:pPr>
        <w:pStyle w:val="ListParagraph"/>
        <w:numPr>
          <w:ilvl w:val="0"/>
          <w:numId w:val="8"/>
        </w:numPr>
      </w:pPr>
      <w:r w:rsidRPr="00173283">
        <w:t>People who grow up in high crime neighborhoods are more likely to start misusing drugs</w:t>
      </w:r>
    </w:p>
    <w:p w14:paraId="5EE563AE" w14:textId="77777777" w:rsidR="00EA3738" w:rsidRPr="00173283" w:rsidRDefault="00EA3738" w:rsidP="00EA3738">
      <w:pPr>
        <w:pStyle w:val="ListParagraph"/>
        <w:numPr>
          <w:ilvl w:val="0"/>
          <w:numId w:val="8"/>
        </w:numPr>
      </w:pPr>
      <w:r>
        <w:t>People who have been prescribed opioid pain medications are more likely to start misusing opioids</w:t>
      </w:r>
    </w:p>
    <w:p w14:paraId="212E04B9" w14:textId="77777777" w:rsidR="00EA3738" w:rsidRPr="00173283" w:rsidRDefault="00EA3738" w:rsidP="00EA3738"/>
    <w:p w14:paraId="7D77E001" w14:textId="77777777" w:rsidR="00EA3738" w:rsidRPr="00173283" w:rsidRDefault="00EA3738" w:rsidP="00EA3738">
      <w:pPr>
        <w:rPr>
          <w:color w:val="00B0F0"/>
        </w:rPr>
      </w:pPr>
      <w:r w:rsidRPr="00173283">
        <w:rPr>
          <w:color w:val="00B0F0"/>
        </w:rPr>
        <w:t>RESPONSE OPTIONS</w:t>
      </w:r>
    </w:p>
    <w:p w14:paraId="26AAB361" w14:textId="77777777" w:rsidR="004155D4" w:rsidRPr="009532C8" w:rsidRDefault="004155D4" w:rsidP="004155D4">
      <w:pPr>
        <w:pStyle w:val="ListParagraph"/>
        <w:numPr>
          <w:ilvl w:val="0"/>
          <w:numId w:val="9"/>
        </w:numPr>
        <w:textAlignment w:val="baseline"/>
        <w:rPr>
          <w:ins w:id="32" w:author="Phoebe Lamuda" w:date="2022-04-19T16:44:00Z"/>
          <w:rFonts w:cs="Tahoma"/>
        </w:rPr>
      </w:pPr>
      <w:ins w:id="33" w:author="Phoebe Lamuda" w:date="2022-04-19T16:44:00Z">
        <w:r w:rsidRPr="009532C8">
          <w:rPr>
            <w:rFonts w:cs="Tahoma"/>
          </w:rPr>
          <w:t>Strongly disagree</w:t>
        </w:r>
      </w:ins>
    </w:p>
    <w:p w14:paraId="7DB050E6" w14:textId="77777777" w:rsidR="004155D4" w:rsidRPr="009532C8" w:rsidRDefault="004155D4" w:rsidP="004155D4">
      <w:pPr>
        <w:pStyle w:val="ListParagraph"/>
        <w:numPr>
          <w:ilvl w:val="0"/>
          <w:numId w:val="9"/>
        </w:numPr>
        <w:textAlignment w:val="baseline"/>
        <w:rPr>
          <w:ins w:id="34" w:author="Phoebe Lamuda" w:date="2022-04-19T16:44:00Z"/>
          <w:rFonts w:cs="Tahoma"/>
        </w:rPr>
      </w:pPr>
      <w:ins w:id="35" w:author="Phoebe Lamuda" w:date="2022-04-19T16:44:00Z">
        <w:r w:rsidRPr="009532C8">
          <w:rPr>
            <w:rFonts w:cs="Tahoma"/>
          </w:rPr>
          <w:t>Somewhat disagree</w:t>
        </w:r>
      </w:ins>
    </w:p>
    <w:p w14:paraId="701C7E63" w14:textId="77777777" w:rsidR="004155D4" w:rsidRPr="009532C8" w:rsidRDefault="004155D4" w:rsidP="004155D4">
      <w:pPr>
        <w:pStyle w:val="ListParagraph"/>
        <w:numPr>
          <w:ilvl w:val="0"/>
          <w:numId w:val="9"/>
        </w:numPr>
        <w:textAlignment w:val="baseline"/>
        <w:rPr>
          <w:ins w:id="36" w:author="Phoebe Lamuda" w:date="2022-04-19T16:44:00Z"/>
          <w:rFonts w:cs="Tahoma"/>
        </w:rPr>
      </w:pPr>
      <w:ins w:id="37" w:author="Phoebe Lamuda" w:date="2022-04-19T16:44:00Z">
        <w:r w:rsidRPr="009532C8">
          <w:rPr>
            <w:rFonts w:cs="Tahoma"/>
          </w:rPr>
          <w:t>Neither disagree nor agree</w:t>
        </w:r>
      </w:ins>
    </w:p>
    <w:p w14:paraId="10299F78" w14:textId="77777777" w:rsidR="004155D4" w:rsidRPr="009532C8" w:rsidRDefault="004155D4" w:rsidP="004155D4">
      <w:pPr>
        <w:pStyle w:val="ListParagraph"/>
        <w:numPr>
          <w:ilvl w:val="0"/>
          <w:numId w:val="9"/>
        </w:numPr>
        <w:textAlignment w:val="baseline"/>
        <w:rPr>
          <w:ins w:id="38" w:author="Phoebe Lamuda" w:date="2022-04-19T16:44:00Z"/>
          <w:rFonts w:cs="Tahoma"/>
        </w:rPr>
      </w:pPr>
      <w:ins w:id="39" w:author="Phoebe Lamuda" w:date="2022-04-19T16:44:00Z">
        <w:r w:rsidRPr="009532C8">
          <w:rPr>
            <w:rFonts w:cs="Tahoma"/>
          </w:rPr>
          <w:t>Somewhat agree</w:t>
        </w:r>
      </w:ins>
    </w:p>
    <w:p w14:paraId="27D769AE" w14:textId="77777777" w:rsidR="004155D4" w:rsidRDefault="004155D4" w:rsidP="004155D4">
      <w:pPr>
        <w:pStyle w:val="ListParagraph"/>
        <w:numPr>
          <w:ilvl w:val="0"/>
          <w:numId w:val="9"/>
        </w:numPr>
        <w:textAlignment w:val="baseline"/>
        <w:rPr>
          <w:ins w:id="40" w:author="Phoebe Lamuda" w:date="2022-04-19T16:44:00Z"/>
          <w:rFonts w:cs="Tahoma"/>
        </w:rPr>
      </w:pPr>
      <w:ins w:id="41" w:author="Phoebe Lamuda" w:date="2022-04-19T16:44:00Z">
        <w:r w:rsidRPr="009532C8">
          <w:rPr>
            <w:rFonts w:cs="Tahoma"/>
          </w:rPr>
          <w:t>Strongly agree</w:t>
        </w:r>
      </w:ins>
    </w:p>
    <w:p w14:paraId="7AD98C68" w14:textId="093C10B5" w:rsidR="00EA3738" w:rsidRPr="00173283" w:rsidDel="004155D4" w:rsidRDefault="00EA3738" w:rsidP="00EA3738">
      <w:pPr>
        <w:pStyle w:val="ListParagraph"/>
        <w:numPr>
          <w:ilvl w:val="0"/>
          <w:numId w:val="9"/>
        </w:numPr>
        <w:rPr>
          <w:del w:id="42" w:author="Phoebe Lamuda" w:date="2022-04-19T16:44:00Z"/>
        </w:rPr>
      </w:pPr>
      <w:del w:id="43" w:author="Phoebe Lamuda" w:date="2022-04-19T16:44:00Z">
        <w:r w:rsidRPr="00173283" w:rsidDel="004155D4">
          <w:delText>Completely disagree</w:delText>
        </w:r>
      </w:del>
    </w:p>
    <w:p w14:paraId="06EC7057" w14:textId="6BE5E870" w:rsidR="00EA3738" w:rsidRPr="00173283" w:rsidDel="004155D4" w:rsidRDefault="00EA3738" w:rsidP="00EA3738">
      <w:pPr>
        <w:pStyle w:val="ListParagraph"/>
        <w:numPr>
          <w:ilvl w:val="0"/>
          <w:numId w:val="9"/>
        </w:numPr>
        <w:rPr>
          <w:del w:id="44" w:author="Phoebe Lamuda" w:date="2022-04-19T16:44:00Z"/>
        </w:rPr>
      </w:pPr>
      <w:del w:id="45" w:author="Phoebe Lamuda" w:date="2022-04-19T16:44:00Z">
        <w:r w:rsidRPr="00173283" w:rsidDel="004155D4">
          <w:delText>Slightly disagree</w:delText>
        </w:r>
      </w:del>
    </w:p>
    <w:p w14:paraId="379E6524" w14:textId="68A1D8DB" w:rsidR="00EA3738" w:rsidRPr="00173283" w:rsidDel="004155D4" w:rsidRDefault="00EA3738" w:rsidP="00EA3738">
      <w:pPr>
        <w:pStyle w:val="ListParagraph"/>
        <w:numPr>
          <w:ilvl w:val="0"/>
          <w:numId w:val="9"/>
        </w:numPr>
        <w:rPr>
          <w:del w:id="46" w:author="Phoebe Lamuda" w:date="2022-04-19T16:44:00Z"/>
        </w:rPr>
      </w:pPr>
      <w:del w:id="47" w:author="Phoebe Lamuda" w:date="2022-04-19T16:44:00Z">
        <w:r w:rsidRPr="00173283" w:rsidDel="004155D4">
          <w:delText>Neither disagree or agree</w:delText>
        </w:r>
      </w:del>
    </w:p>
    <w:p w14:paraId="529ADE02" w14:textId="126E1A61" w:rsidR="00EA3738" w:rsidRPr="00173283" w:rsidDel="004155D4" w:rsidRDefault="00EA3738" w:rsidP="00EA3738">
      <w:pPr>
        <w:pStyle w:val="ListParagraph"/>
        <w:numPr>
          <w:ilvl w:val="0"/>
          <w:numId w:val="9"/>
        </w:numPr>
        <w:rPr>
          <w:del w:id="48" w:author="Phoebe Lamuda" w:date="2022-04-19T16:44:00Z"/>
        </w:rPr>
      </w:pPr>
      <w:del w:id="49" w:author="Phoebe Lamuda" w:date="2022-04-19T16:44:00Z">
        <w:r w:rsidRPr="00173283" w:rsidDel="004155D4">
          <w:delText>Slightly agree</w:delText>
        </w:r>
      </w:del>
    </w:p>
    <w:p w14:paraId="1A43DAF4" w14:textId="3455783B" w:rsidR="00EA3738" w:rsidRPr="00173283" w:rsidDel="004155D4" w:rsidRDefault="00EA3738">
      <w:pPr>
        <w:pStyle w:val="ListParagraph"/>
        <w:numPr>
          <w:ilvl w:val="0"/>
          <w:numId w:val="9"/>
        </w:numPr>
        <w:pBdr>
          <w:bottom w:val="single" w:sz="4" w:space="1" w:color="auto"/>
        </w:pBdr>
        <w:rPr>
          <w:del w:id="50" w:author="Phoebe Lamuda" w:date="2022-04-19T16:44:00Z"/>
        </w:rPr>
        <w:pPrChange w:id="51" w:author="Phoebe Lamuda" w:date="2022-04-19T16:44:00Z">
          <w:pPr>
            <w:pStyle w:val="ListParagraph"/>
            <w:numPr>
              <w:numId w:val="9"/>
            </w:numPr>
            <w:ind w:hanging="360"/>
          </w:pPr>
        </w:pPrChange>
      </w:pPr>
      <w:del w:id="52" w:author="Phoebe Lamuda" w:date="2022-04-19T16:44:00Z">
        <w:r w:rsidRPr="00173283" w:rsidDel="004155D4">
          <w:delText>Completely agree</w:delText>
        </w:r>
      </w:del>
    </w:p>
    <w:p w14:paraId="38338F85" w14:textId="77777777" w:rsidR="00EA3738" w:rsidRPr="004155D4" w:rsidRDefault="00EA3738">
      <w:pPr>
        <w:pBdr>
          <w:bottom w:val="single" w:sz="4" w:space="1" w:color="auto"/>
        </w:pBdr>
        <w:rPr>
          <w:color w:val="00B0F0"/>
        </w:rPr>
      </w:pPr>
    </w:p>
    <w:p w14:paraId="2D15A2BB" w14:textId="77777777" w:rsidR="00EA3738" w:rsidRDefault="00EA3738" w:rsidP="00EA3738">
      <w:pPr>
        <w:textAlignment w:val="baseline"/>
        <w:rPr>
          <w:rFonts w:eastAsia="Times New Roman" w:cstheme="minorHAnsi"/>
          <w:color w:val="00B0F0"/>
          <w:szCs w:val="20"/>
        </w:rPr>
      </w:pPr>
    </w:p>
    <w:p w14:paraId="3210A95D" w14:textId="77777777" w:rsidR="00EA3738" w:rsidRDefault="00EA3738" w:rsidP="00EA3738">
      <w:pPr>
        <w:contextualSpacing/>
        <w:textAlignment w:val="baseline"/>
        <w:rPr>
          <w:rFonts w:cs="Tahoma"/>
          <w:color w:val="00B0F0"/>
        </w:rPr>
      </w:pPr>
      <w:r>
        <w:rPr>
          <w:color w:val="00B0F0"/>
        </w:rPr>
        <w:t xml:space="preserve">[PROMPT IF SAME NUMBER SELECTED: </w:t>
      </w:r>
      <w:r>
        <w:rPr>
          <w:color w:val="FF0000"/>
        </w:rPr>
        <w:t>Please rank only your top 3 choices.</w:t>
      </w:r>
      <w:r>
        <w:rPr>
          <w:color w:val="00B0F0"/>
        </w:rPr>
        <w:t>]</w:t>
      </w:r>
    </w:p>
    <w:p w14:paraId="443E2EED" w14:textId="77777777" w:rsidR="00EA3738" w:rsidRDefault="00EA3738" w:rsidP="00EA3738">
      <w:pPr>
        <w:contextualSpacing/>
        <w:textAlignment w:val="baseline"/>
        <w:rPr>
          <w:rFonts w:cs="Tahoma"/>
          <w:color w:val="00B0F0"/>
        </w:rPr>
      </w:pPr>
      <w:r>
        <w:rPr>
          <w:rFonts w:cs="Tahoma"/>
          <w:color w:val="00B0F0"/>
        </w:rPr>
        <w:t>[RANK ORDER; 1 - 3]</w:t>
      </w:r>
    </w:p>
    <w:p w14:paraId="209B0148" w14:textId="77777777" w:rsidR="00EA3738" w:rsidRPr="00D23754" w:rsidRDefault="00EA3738" w:rsidP="00EA3738">
      <w:pPr>
        <w:rPr>
          <w:rFonts w:cstheme="minorHAnsi"/>
          <w:color w:val="00B0F0"/>
        </w:rPr>
      </w:pPr>
      <w:r w:rsidRPr="00D23754">
        <w:rPr>
          <w:rFonts w:cstheme="minorHAnsi"/>
          <w:color w:val="00B0F0"/>
        </w:rPr>
        <w:lastRenderedPageBreak/>
        <w:t>Q6.</w:t>
      </w:r>
    </w:p>
    <w:p w14:paraId="758CF00F" w14:textId="77777777" w:rsidR="00EA3738" w:rsidRDefault="00EA3738" w:rsidP="00EA3738">
      <w:pPr>
        <w:rPr>
          <w:rFonts w:cstheme="minorHAnsi"/>
        </w:rPr>
      </w:pPr>
      <w:r w:rsidRPr="00D23754">
        <w:rPr>
          <w:rFonts w:cstheme="minorHAnsi"/>
        </w:rPr>
        <w:t xml:space="preserve">If a friend or family member had an opioid use disorder and needed help, which of the following would you be most likely to suggest to them? Please rank your top 3 choices. </w:t>
      </w:r>
    </w:p>
    <w:p w14:paraId="3AE26589" w14:textId="77777777" w:rsidR="00EA3738" w:rsidRDefault="00EA3738" w:rsidP="00EA3738">
      <w:pPr>
        <w:rPr>
          <w:rFonts w:cstheme="minorHAnsi"/>
        </w:rPr>
      </w:pPr>
    </w:p>
    <w:p w14:paraId="1A5E1CCD" w14:textId="77777777" w:rsidR="00EA3738" w:rsidRPr="0070232F" w:rsidRDefault="00EA3738" w:rsidP="00EA3738">
      <w:pPr>
        <w:rPr>
          <w:rFonts w:cstheme="minorHAnsi"/>
          <w:color w:val="00B0F0"/>
        </w:rPr>
      </w:pPr>
      <w:r w:rsidRPr="0070232F">
        <w:rPr>
          <w:rFonts w:cstheme="minorHAnsi"/>
          <w:color w:val="00B0F0"/>
        </w:rPr>
        <w:t>RESPONSE OPTIONS:</w:t>
      </w:r>
    </w:p>
    <w:p w14:paraId="2783AAC2" w14:textId="77777777" w:rsidR="00EA3738" w:rsidRPr="00D23754" w:rsidRDefault="00EA3738" w:rsidP="00EA3738">
      <w:pPr>
        <w:pStyle w:val="ListParagraph"/>
        <w:numPr>
          <w:ilvl w:val="0"/>
          <w:numId w:val="10"/>
        </w:numPr>
        <w:rPr>
          <w:rFonts w:cstheme="minorHAnsi"/>
        </w:rPr>
      </w:pPr>
      <w:r w:rsidRPr="00D23754">
        <w:rPr>
          <w:rFonts w:cstheme="minorHAnsi"/>
        </w:rPr>
        <w:t>They should find a residential rehab program (a treatment program where they would go to live for several weeks or more)</w:t>
      </w:r>
    </w:p>
    <w:p w14:paraId="013A967E" w14:textId="77777777" w:rsidR="00EA3738" w:rsidRPr="00D23754" w:rsidRDefault="00EA3738" w:rsidP="00EA3738">
      <w:pPr>
        <w:pStyle w:val="ListParagraph"/>
        <w:numPr>
          <w:ilvl w:val="0"/>
          <w:numId w:val="10"/>
        </w:numPr>
        <w:rPr>
          <w:rFonts w:cstheme="minorHAnsi"/>
        </w:rPr>
      </w:pPr>
      <w:r w:rsidRPr="00D23754">
        <w:rPr>
          <w:rFonts w:cstheme="minorHAnsi"/>
        </w:rPr>
        <w:t>They should find a hospital inpatient program (treatment in a hospital where they can be monitored by medical staff)</w:t>
      </w:r>
    </w:p>
    <w:p w14:paraId="3FAC1439" w14:textId="77777777" w:rsidR="00EA3738" w:rsidRPr="00D23754" w:rsidRDefault="00EA3738" w:rsidP="00EA3738">
      <w:pPr>
        <w:pStyle w:val="ListParagraph"/>
        <w:numPr>
          <w:ilvl w:val="0"/>
          <w:numId w:val="10"/>
        </w:numPr>
        <w:rPr>
          <w:rFonts w:cstheme="minorHAnsi"/>
        </w:rPr>
      </w:pPr>
      <w:r w:rsidRPr="00D23754">
        <w:rPr>
          <w:rFonts w:cstheme="minorHAnsi"/>
        </w:rPr>
        <w:t>They should talk to their primary care doctor about getting a prescription for buprenorphine or Suboxone (a medication that treats opioid use disorders)</w:t>
      </w:r>
    </w:p>
    <w:p w14:paraId="4790AE3E" w14:textId="77777777" w:rsidR="00EA3738" w:rsidRPr="00D23754" w:rsidRDefault="00EA3738" w:rsidP="00EA3738">
      <w:pPr>
        <w:pStyle w:val="ListParagraph"/>
        <w:numPr>
          <w:ilvl w:val="0"/>
          <w:numId w:val="10"/>
        </w:numPr>
        <w:rPr>
          <w:rFonts w:cstheme="minorHAnsi"/>
        </w:rPr>
      </w:pPr>
      <w:r w:rsidRPr="00D23754">
        <w:rPr>
          <w:rFonts w:cstheme="minorHAnsi"/>
        </w:rPr>
        <w:t>They should find a counselor, social worker, or psychologist (someone they meet with one-on-one)</w:t>
      </w:r>
    </w:p>
    <w:p w14:paraId="1479562B" w14:textId="77777777" w:rsidR="00EA3738" w:rsidRPr="00D23754" w:rsidRDefault="00EA3738" w:rsidP="00EA3738">
      <w:pPr>
        <w:pStyle w:val="ListParagraph"/>
        <w:numPr>
          <w:ilvl w:val="0"/>
          <w:numId w:val="10"/>
        </w:numPr>
        <w:rPr>
          <w:rFonts w:cstheme="minorHAnsi"/>
        </w:rPr>
      </w:pPr>
      <w:r w:rsidRPr="00D23754">
        <w:rPr>
          <w:rFonts w:cstheme="minorHAnsi"/>
        </w:rPr>
        <w:t>They should contact a local methadone program</w:t>
      </w:r>
    </w:p>
    <w:p w14:paraId="0DEB7AB4" w14:textId="77777777" w:rsidR="00EA3738" w:rsidRPr="00D23754" w:rsidRDefault="00EA3738" w:rsidP="00EA3738">
      <w:pPr>
        <w:pStyle w:val="ListParagraph"/>
        <w:numPr>
          <w:ilvl w:val="0"/>
          <w:numId w:val="10"/>
        </w:numPr>
        <w:rPr>
          <w:rFonts w:cstheme="minorHAnsi"/>
        </w:rPr>
      </w:pPr>
      <w:r w:rsidRPr="00D23754">
        <w:rPr>
          <w:rFonts w:cstheme="minorHAnsi"/>
        </w:rPr>
        <w:t xml:space="preserve">They should find a group outpatient program (a treatment program where several patients </w:t>
      </w:r>
      <w:proofErr w:type="gramStart"/>
      <w:r w:rsidRPr="00D23754">
        <w:rPr>
          <w:rFonts w:cstheme="minorHAnsi"/>
        </w:rPr>
        <w:t>meet together</w:t>
      </w:r>
      <w:proofErr w:type="gramEnd"/>
      <w:r w:rsidRPr="00D23754">
        <w:rPr>
          <w:rFonts w:cstheme="minorHAnsi"/>
        </w:rPr>
        <w:t xml:space="preserve"> with a counselor one or more times per week)</w:t>
      </w:r>
    </w:p>
    <w:p w14:paraId="1DCEFF05" w14:textId="77777777" w:rsidR="00EA3738" w:rsidRPr="00D23754" w:rsidRDefault="00EA3738" w:rsidP="00EA3738">
      <w:pPr>
        <w:pStyle w:val="ListParagraph"/>
        <w:numPr>
          <w:ilvl w:val="0"/>
          <w:numId w:val="10"/>
        </w:numPr>
        <w:rPr>
          <w:rFonts w:cstheme="minorHAnsi"/>
        </w:rPr>
      </w:pPr>
      <w:r w:rsidRPr="00D23754">
        <w:rPr>
          <w:rFonts w:cstheme="minorHAnsi"/>
        </w:rPr>
        <w:t>They should find a mutual help group (a group of peers such as Narcotics Anonymous or SMART Recovery)</w:t>
      </w:r>
    </w:p>
    <w:p w14:paraId="291A1C10" w14:textId="77777777" w:rsidR="00EA3738" w:rsidRPr="00D23754" w:rsidRDefault="00EA3738" w:rsidP="00EA3738">
      <w:pPr>
        <w:pStyle w:val="ListParagraph"/>
        <w:numPr>
          <w:ilvl w:val="0"/>
          <w:numId w:val="10"/>
        </w:numPr>
        <w:rPr>
          <w:rFonts w:cstheme="minorHAnsi"/>
        </w:rPr>
      </w:pPr>
      <w:r w:rsidRPr="00D23754">
        <w:rPr>
          <w:rFonts w:cstheme="minorHAnsi"/>
        </w:rPr>
        <w:t>They should talk to their church pastor, rabbi, or other faith leader</w:t>
      </w:r>
    </w:p>
    <w:p w14:paraId="69B362F5" w14:textId="77777777" w:rsidR="00EA3738" w:rsidRDefault="00EA3738" w:rsidP="00EA3738">
      <w:pPr>
        <w:pBdr>
          <w:bottom w:val="single" w:sz="4" w:space="1" w:color="auto"/>
        </w:pBdr>
        <w:textAlignment w:val="baseline"/>
        <w:rPr>
          <w:rFonts w:eastAsia="Times New Roman" w:cstheme="minorHAnsi"/>
          <w:color w:val="00B0F0"/>
          <w:szCs w:val="20"/>
        </w:rPr>
      </w:pPr>
    </w:p>
    <w:p w14:paraId="21E84658" w14:textId="77777777" w:rsidR="00EA3738" w:rsidRDefault="00EA3738" w:rsidP="00EA3738">
      <w:pPr>
        <w:textAlignment w:val="baseline"/>
        <w:rPr>
          <w:rFonts w:eastAsia="Times New Roman" w:cstheme="minorHAnsi"/>
          <w:color w:val="00B0F0"/>
          <w:szCs w:val="20"/>
        </w:rPr>
      </w:pPr>
    </w:p>
    <w:p w14:paraId="66DF62AD" w14:textId="77777777" w:rsidR="00EA3738" w:rsidRDefault="00EA3738" w:rsidP="00EA3738">
      <w:pPr>
        <w:rPr>
          <w:color w:val="00B0F0"/>
        </w:rPr>
      </w:pPr>
      <w:r>
        <w:rPr>
          <w:color w:val="00B0F0"/>
        </w:rPr>
        <w:t>[DISPLAY]</w:t>
      </w:r>
    </w:p>
    <w:p w14:paraId="22D97658" w14:textId="77777777" w:rsidR="00EA3738" w:rsidRDefault="00EA3738" w:rsidP="00EA3738">
      <w:pPr>
        <w:rPr>
          <w:color w:val="00B0F0"/>
        </w:rPr>
      </w:pPr>
      <w:r>
        <w:rPr>
          <w:color w:val="00B0F0"/>
        </w:rPr>
        <w:t>INTRO_J2.</w:t>
      </w:r>
    </w:p>
    <w:p w14:paraId="0B9DCC3D" w14:textId="77777777" w:rsidR="00EA3738" w:rsidRDefault="00EA3738" w:rsidP="00EA3738">
      <w:r w:rsidRPr="00B866C3">
        <w:t>The next set of questions are about your own personal experiences or the experiences of any family members or close friends.</w:t>
      </w:r>
    </w:p>
    <w:p w14:paraId="3FB0F177" w14:textId="77777777" w:rsidR="00EA3738" w:rsidRPr="00760004" w:rsidRDefault="00EA3738" w:rsidP="00EA3738">
      <w:pPr>
        <w:rPr>
          <w:color w:val="00B0F0"/>
        </w:rPr>
      </w:pPr>
      <w:r w:rsidRPr="00760004">
        <w:rPr>
          <w:color w:val="00B0F0"/>
        </w:rPr>
        <w:t>[SPACE]</w:t>
      </w:r>
    </w:p>
    <w:p w14:paraId="022C29A4" w14:textId="77777777" w:rsidR="00EA3738" w:rsidRDefault="00EA3738" w:rsidP="00EA3738">
      <w:r w:rsidRPr="00B866C3">
        <w:t>We recognize these are sensitive items but like all the items on this survey</w:t>
      </w:r>
      <w:r>
        <w:t>,</w:t>
      </w:r>
      <w:r w:rsidRPr="00B866C3">
        <w:t xml:space="preserve"> your responses will be kept private and treated confidentially.</w:t>
      </w:r>
    </w:p>
    <w:p w14:paraId="73463006" w14:textId="77777777" w:rsidR="00EA3738" w:rsidRDefault="00EA3738" w:rsidP="00EA3738">
      <w:pPr>
        <w:pBdr>
          <w:bottom w:val="single" w:sz="4" w:space="1" w:color="auto"/>
        </w:pBdr>
      </w:pPr>
    </w:p>
    <w:p w14:paraId="66AD3FE7" w14:textId="77777777" w:rsidR="00EA3738" w:rsidRDefault="00EA3738" w:rsidP="00EA3738"/>
    <w:p w14:paraId="1F797D14" w14:textId="77777777" w:rsidR="00EA3738" w:rsidRDefault="00EA3738" w:rsidP="00EA3738">
      <w:pPr>
        <w:contextualSpacing/>
        <w:rPr>
          <w:color w:val="00B0F0"/>
        </w:rPr>
      </w:pPr>
      <w:r>
        <w:rPr>
          <w:color w:val="00B0F0"/>
        </w:rPr>
        <w:t>[SP]</w:t>
      </w:r>
    </w:p>
    <w:p w14:paraId="12C01AEC" w14:textId="77777777" w:rsidR="00EA3738" w:rsidRDefault="00EA3738" w:rsidP="00EA3738">
      <w:pPr>
        <w:contextualSpacing/>
        <w:rPr>
          <w:color w:val="00B0F0"/>
        </w:rPr>
      </w:pPr>
      <w:r w:rsidRPr="001D4983">
        <w:rPr>
          <w:color w:val="00B0F0"/>
        </w:rPr>
        <w:t>Q</w:t>
      </w:r>
      <w:r>
        <w:rPr>
          <w:color w:val="00B0F0"/>
        </w:rPr>
        <w:t>7</w:t>
      </w:r>
      <w:r w:rsidRPr="001D4983">
        <w:rPr>
          <w:color w:val="00B0F0"/>
        </w:rPr>
        <w:t>.</w:t>
      </w:r>
    </w:p>
    <w:p w14:paraId="6ED57B1E" w14:textId="2A52BCCF" w:rsidR="00EA3738" w:rsidRDefault="00EA3738" w:rsidP="00EA3738">
      <w:pPr>
        <w:rPr>
          <w:rFonts w:cstheme="minorHAnsi"/>
        </w:rPr>
      </w:pPr>
      <w:r w:rsidRPr="00A163A9">
        <w:t xml:space="preserve">Have you ever taken a prescription opioid medication (e.g., fentanyl, oxycodone [OxyContin, Percocet], hydrocodone [Vicodin], methadone, buprenorphine, etc.) in a way other </w:t>
      </w:r>
      <w:commentRangeStart w:id="53"/>
      <w:r w:rsidRPr="00A163A9">
        <w:t xml:space="preserve">than </w:t>
      </w:r>
      <w:ins w:id="54" w:author="Phoebe Lamuda" w:date="2022-04-19T16:45:00Z">
        <w:r w:rsidR="004155D4">
          <w:t xml:space="preserve">as </w:t>
        </w:r>
      </w:ins>
      <w:r w:rsidRPr="00A163A9">
        <w:t xml:space="preserve">directed </w:t>
      </w:r>
      <w:commentRangeEnd w:id="53"/>
      <w:r w:rsidR="0051105C">
        <w:rPr>
          <w:rStyle w:val="CommentReference"/>
        </w:rPr>
        <w:commentReference w:id="53"/>
      </w:r>
      <w:r w:rsidRPr="00A163A9">
        <w:t>by a medical provider</w:t>
      </w:r>
      <w:r>
        <w:t xml:space="preserve"> or non-prescribed/illegal opioids</w:t>
      </w:r>
      <w:r w:rsidRPr="00A163A9">
        <w:t>, for example to feel good/get high or because you would get sick if you didn’t take it</w:t>
      </w:r>
      <w:r w:rsidRPr="00A163A9">
        <w:rPr>
          <w:rFonts w:cstheme="minorHAnsi"/>
        </w:rPr>
        <w:t xml:space="preserve">? </w:t>
      </w:r>
    </w:p>
    <w:p w14:paraId="0EE10E42" w14:textId="77777777" w:rsidR="00EA3738" w:rsidRDefault="00EA3738" w:rsidP="00EA3738">
      <w:pPr>
        <w:rPr>
          <w:rFonts w:cstheme="minorHAnsi"/>
        </w:rPr>
      </w:pPr>
    </w:p>
    <w:p w14:paraId="6AECC43A" w14:textId="77777777" w:rsidR="00EA3738" w:rsidRDefault="00EA3738" w:rsidP="00EA3738">
      <w:pPr>
        <w:rPr>
          <w:rFonts w:cstheme="minorHAnsi"/>
          <w:color w:val="00B0F0"/>
        </w:rPr>
      </w:pPr>
      <w:r w:rsidRPr="00EA166F">
        <w:rPr>
          <w:rFonts w:cstheme="minorHAnsi"/>
          <w:color w:val="00B0F0"/>
        </w:rPr>
        <w:lastRenderedPageBreak/>
        <w:t>RESPONSE OPTIONS:</w:t>
      </w:r>
    </w:p>
    <w:p w14:paraId="1830E580" w14:textId="77777777" w:rsidR="00EA3738" w:rsidRPr="00802353" w:rsidRDefault="00EA3738" w:rsidP="00EA3738">
      <w:pPr>
        <w:pStyle w:val="ListParagraph"/>
        <w:numPr>
          <w:ilvl w:val="0"/>
          <w:numId w:val="12"/>
        </w:numPr>
      </w:pPr>
      <w:r w:rsidRPr="00802353">
        <w:t>Yes, within the last year</w:t>
      </w:r>
    </w:p>
    <w:p w14:paraId="26E11FDE" w14:textId="77777777" w:rsidR="00EA3738" w:rsidRDefault="00EA3738" w:rsidP="00EA3738">
      <w:pPr>
        <w:pStyle w:val="ListParagraph"/>
        <w:numPr>
          <w:ilvl w:val="0"/>
          <w:numId w:val="12"/>
        </w:numPr>
      </w:pPr>
      <w:r w:rsidRPr="00802353">
        <w:t>Yes, more than a year ago</w:t>
      </w:r>
    </w:p>
    <w:p w14:paraId="25903C40" w14:textId="77777777" w:rsidR="00EA3738" w:rsidRDefault="00EA3738" w:rsidP="00EA3738">
      <w:pPr>
        <w:pStyle w:val="ListParagraph"/>
        <w:numPr>
          <w:ilvl w:val="0"/>
          <w:numId w:val="12"/>
        </w:numPr>
      </w:pPr>
      <w:r w:rsidRPr="00802353">
        <w:t>No</w:t>
      </w:r>
    </w:p>
    <w:p w14:paraId="29642A5C" w14:textId="77777777" w:rsidR="00EA3738" w:rsidRDefault="00EA3738" w:rsidP="00EA3738">
      <w:pPr>
        <w:pBdr>
          <w:bottom w:val="single" w:sz="4" w:space="1" w:color="auto"/>
        </w:pBdr>
        <w:rPr>
          <w:color w:val="00B0F0"/>
        </w:rPr>
      </w:pPr>
    </w:p>
    <w:p w14:paraId="02B9CD5D" w14:textId="77777777" w:rsidR="00EA3738" w:rsidRDefault="00EA3738" w:rsidP="00EA3738">
      <w:pPr>
        <w:rPr>
          <w:color w:val="00B0F0"/>
        </w:rPr>
      </w:pPr>
    </w:p>
    <w:p w14:paraId="2D081645" w14:textId="77777777" w:rsidR="00EA3738" w:rsidRDefault="00EA3738" w:rsidP="00EA3738">
      <w:pPr>
        <w:contextualSpacing/>
        <w:rPr>
          <w:color w:val="00B0F0"/>
        </w:rPr>
      </w:pPr>
      <w:r>
        <w:rPr>
          <w:color w:val="00B0F0"/>
        </w:rPr>
        <w:t>[SHOW IF Q7=1,</w:t>
      </w:r>
      <w:commentRangeStart w:id="55"/>
      <w:commentRangeStart w:id="56"/>
      <w:r>
        <w:rPr>
          <w:color w:val="00B0F0"/>
        </w:rPr>
        <w:t>2</w:t>
      </w:r>
      <w:commentRangeEnd w:id="55"/>
      <w:r>
        <w:rPr>
          <w:rStyle w:val="CommentReference"/>
        </w:rPr>
        <w:commentReference w:id="55"/>
      </w:r>
      <w:commentRangeEnd w:id="56"/>
      <w:r w:rsidR="009B2C1B">
        <w:rPr>
          <w:rStyle w:val="CommentReference"/>
        </w:rPr>
        <w:commentReference w:id="56"/>
      </w:r>
      <w:r>
        <w:rPr>
          <w:color w:val="00B0F0"/>
        </w:rPr>
        <w:t>]</w:t>
      </w:r>
    </w:p>
    <w:p w14:paraId="2A4B125D" w14:textId="77777777" w:rsidR="00EA3738" w:rsidRDefault="00EA3738" w:rsidP="00EA3738">
      <w:pPr>
        <w:contextualSpacing/>
        <w:rPr>
          <w:color w:val="00B0F0"/>
        </w:rPr>
      </w:pPr>
      <w:r>
        <w:rPr>
          <w:color w:val="00B0F0"/>
        </w:rPr>
        <w:t>[SP]</w:t>
      </w:r>
    </w:p>
    <w:p w14:paraId="1D0C343B" w14:textId="77777777" w:rsidR="00EA3738" w:rsidRDefault="00EA3738" w:rsidP="00EA3738">
      <w:pPr>
        <w:contextualSpacing/>
        <w:rPr>
          <w:color w:val="00B0F0"/>
        </w:rPr>
      </w:pPr>
      <w:r w:rsidRPr="001D4983">
        <w:rPr>
          <w:color w:val="00B0F0"/>
        </w:rPr>
        <w:t>Q</w:t>
      </w:r>
      <w:r>
        <w:rPr>
          <w:color w:val="00B0F0"/>
        </w:rPr>
        <w:t>7A</w:t>
      </w:r>
      <w:r w:rsidRPr="001D4983">
        <w:rPr>
          <w:color w:val="00B0F0"/>
        </w:rPr>
        <w:t>.</w:t>
      </w:r>
    </w:p>
    <w:p w14:paraId="783C88FB" w14:textId="77777777" w:rsidR="00EA3738" w:rsidRDefault="00EA3738" w:rsidP="00EA3738">
      <w:pPr>
        <w:rPr>
          <w:rFonts w:cstheme="minorHAnsi"/>
        </w:rPr>
      </w:pPr>
      <w:r w:rsidRPr="00EA166F">
        <w:rPr>
          <w:rFonts w:cstheme="minorHAnsi"/>
        </w:rPr>
        <w:t xml:space="preserve">Have you ever overdosed </w:t>
      </w:r>
      <w:r>
        <w:rPr>
          <w:rFonts w:cstheme="minorHAnsi"/>
        </w:rPr>
        <w:t xml:space="preserve">(i.e., taken a high dose of opioids leading to the slowing or stopping of breathing) </w:t>
      </w:r>
      <w:r w:rsidRPr="00EA166F">
        <w:rPr>
          <w:rFonts w:cstheme="minorHAnsi"/>
        </w:rPr>
        <w:t>from using opioids?</w:t>
      </w:r>
    </w:p>
    <w:p w14:paraId="45600550" w14:textId="77777777" w:rsidR="00EA3738" w:rsidRDefault="00EA3738" w:rsidP="00EA3738">
      <w:pPr>
        <w:rPr>
          <w:rFonts w:cstheme="minorHAnsi"/>
        </w:rPr>
      </w:pPr>
    </w:p>
    <w:p w14:paraId="0FB898EB" w14:textId="77777777" w:rsidR="00EA3738" w:rsidRPr="00B866C3" w:rsidRDefault="00EA3738" w:rsidP="00EA3738">
      <w:pPr>
        <w:rPr>
          <w:rFonts w:cstheme="minorHAnsi"/>
          <w:color w:val="00B0F0"/>
        </w:rPr>
      </w:pPr>
      <w:r w:rsidRPr="00B866C3">
        <w:rPr>
          <w:rFonts w:cstheme="minorHAnsi"/>
          <w:color w:val="00B0F0"/>
        </w:rPr>
        <w:t>RESPONSE OPTIONS:</w:t>
      </w:r>
    </w:p>
    <w:p w14:paraId="37CF3475" w14:textId="77777777" w:rsidR="00EA3738" w:rsidRPr="00B866C3" w:rsidRDefault="00EA3738" w:rsidP="00EA3738">
      <w:pPr>
        <w:pStyle w:val="ListParagraph"/>
        <w:numPr>
          <w:ilvl w:val="0"/>
          <w:numId w:val="11"/>
        </w:numPr>
        <w:rPr>
          <w:rFonts w:cstheme="minorHAnsi"/>
        </w:rPr>
      </w:pPr>
      <w:r>
        <w:rPr>
          <w:rFonts w:cstheme="minorHAnsi"/>
        </w:rPr>
        <w:t>No</w:t>
      </w:r>
    </w:p>
    <w:p w14:paraId="231C321D" w14:textId="77777777" w:rsidR="00EA3738" w:rsidRDefault="00EA3738" w:rsidP="00EA3738">
      <w:pPr>
        <w:pStyle w:val="ListParagraph"/>
        <w:numPr>
          <w:ilvl w:val="0"/>
          <w:numId w:val="11"/>
        </w:numPr>
        <w:rPr>
          <w:rFonts w:cstheme="minorHAnsi"/>
        </w:rPr>
      </w:pPr>
      <w:r>
        <w:rPr>
          <w:rFonts w:cstheme="minorHAnsi"/>
        </w:rPr>
        <w:t>Yes</w:t>
      </w:r>
    </w:p>
    <w:p w14:paraId="0BBB5290" w14:textId="77777777" w:rsidR="00EA3738" w:rsidRDefault="00EA3738" w:rsidP="00EA3738">
      <w:pPr>
        <w:pBdr>
          <w:bottom w:val="single" w:sz="4" w:space="1" w:color="auto"/>
        </w:pBdr>
        <w:textAlignment w:val="baseline"/>
        <w:rPr>
          <w:rFonts w:eastAsia="Times New Roman" w:cstheme="minorHAnsi"/>
          <w:color w:val="00B0F0"/>
          <w:szCs w:val="20"/>
        </w:rPr>
      </w:pPr>
    </w:p>
    <w:p w14:paraId="2C5B117D" w14:textId="77777777" w:rsidR="00EA3738" w:rsidRDefault="00EA3738" w:rsidP="00EA3738">
      <w:pPr>
        <w:textAlignment w:val="baseline"/>
        <w:rPr>
          <w:rFonts w:eastAsia="Times New Roman" w:cstheme="minorHAnsi"/>
          <w:color w:val="00B0F0"/>
          <w:szCs w:val="20"/>
        </w:rPr>
      </w:pPr>
    </w:p>
    <w:p w14:paraId="3CBAC493" w14:textId="77777777" w:rsidR="00EA3738" w:rsidRDefault="00EA3738" w:rsidP="00EA3738">
      <w:pPr>
        <w:rPr>
          <w:color w:val="00B0F0"/>
        </w:rPr>
      </w:pPr>
      <w:r>
        <w:rPr>
          <w:color w:val="00B0F0"/>
        </w:rPr>
        <w:t>[SP]</w:t>
      </w:r>
    </w:p>
    <w:p w14:paraId="6413FEE9" w14:textId="77777777" w:rsidR="00EA3738" w:rsidRDefault="00EA3738" w:rsidP="00EA3738">
      <w:pPr>
        <w:rPr>
          <w:color w:val="00B0F0"/>
        </w:rPr>
      </w:pPr>
      <w:r>
        <w:rPr>
          <w:color w:val="00B0F0"/>
        </w:rPr>
        <w:t>Q8.</w:t>
      </w:r>
    </w:p>
    <w:p w14:paraId="6E2723BB" w14:textId="77777777" w:rsidR="00EA3738" w:rsidRDefault="00EA3738" w:rsidP="00EA3738">
      <w:r w:rsidRPr="00862BBE">
        <w:t>Have any family members or close friends ever had an opioid use disorder or misused opioids (for example, used in a way other than prescribed/intended or developed a problem with them)?</w:t>
      </w:r>
    </w:p>
    <w:p w14:paraId="6E92BD22" w14:textId="77777777" w:rsidR="00EA3738" w:rsidRDefault="00EA3738" w:rsidP="00EA3738"/>
    <w:p w14:paraId="0E6EB977" w14:textId="77777777" w:rsidR="00EA3738" w:rsidRPr="00415D48" w:rsidRDefault="00EA3738" w:rsidP="00EA3738">
      <w:pPr>
        <w:rPr>
          <w:color w:val="00B0F0"/>
        </w:rPr>
      </w:pPr>
      <w:r w:rsidRPr="00415D48">
        <w:rPr>
          <w:color w:val="00B0F0"/>
        </w:rPr>
        <w:t>RESPONSE OPTIONS:</w:t>
      </w:r>
    </w:p>
    <w:p w14:paraId="48CDC44D" w14:textId="77777777" w:rsidR="00EA3738" w:rsidRPr="00415D48" w:rsidRDefault="00EA3738" w:rsidP="00EA3738">
      <w:pPr>
        <w:pStyle w:val="ListParagraph"/>
        <w:numPr>
          <w:ilvl w:val="0"/>
          <w:numId w:val="13"/>
        </w:numPr>
      </w:pPr>
      <w:r w:rsidRPr="00415D48">
        <w:t>Yes, within the last year</w:t>
      </w:r>
    </w:p>
    <w:p w14:paraId="18F08F0C" w14:textId="77777777" w:rsidR="00EA3738" w:rsidRPr="00415D48" w:rsidRDefault="00EA3738" w:rsidP="00EA3738">
      <w:pPr>
        <w:pStyle w:val="ListParagraph"/>
        <w:numPr>
          <w:ilvl w:val="0"/>
          <w:numId w:val="13"/>
        </w:numPr>
      </w:pPr>
      <w:r w:rsidRPr="00415D48">
        <w:t>Yes, more than a year ago</w:t>
      </w:r>
    </w:p>
    <w:p w14:paraId="5FAC875D" w14:textId="77777777" w:rsidR="00EA3738" w:rsidRDefault="00EA3738" w:rsidP="00EA3738">
      <w:pPr>
        <w:pStyle w:val="ListParagraph"/>
        <w:numPr>
          <w:ilvl w:val="0"/>
          <w:numId w:val="13"/>
        </w:numPr>
      </w:pPr>
      <w:r w:rsidRPr="00415D48">
        <w:t>No</w:t>
      </w:r>
    </w:p>
    <w:p w14:paraId="78D1E9FA" w14:textId="77777777" w:rsidR="00EA3738" w:rsidRPr="00E37298" w:rsidRDefault="00EA3738" w:rsidP="00EA3738">
      <w:pPr>
        <w:rPr>
          <w:color w:val="70AD47" w:themeColor="accent6"/>
        </w:rPr>
      </w:pPr>
    </w:p>
    <w:p w14:paraId="280A0AF1" w14:textId="77777777" w:rsidR="00EA3738" w:rsidRDefault="00EA3738" w:rsidP="00EA3738">
      <w:pPr>
        <w:pBdr>
          <w:bottom w:val="single" w:sz="4" w:space="1" w:color="auto"/>
        </w:pBdr>
        <w:rPr>
          <w:color w:val="00B0F0"/>
        </w:rPr>
      </w:pPr>
    </w:p>
    <w:p w14:paraId="2452816A" w14:textId="77777777" w:rsidR="00EA3738" w:rsidRDefault="00EA3738" w:rsidP="00EA3738">
      <w:pPr>
        <w:contextualSpacing/>
        <w:rPr>
          <w:color w:val="00B0F0"/>
        </w:rPr>
      </w:pPr>
    </w:p>
    <w:p w14:paraId="0C3B8C63" w14:textId="77777777" w:rsidR="00EA3738" w:rsidRDefault="00EA3738" w:rsidP="00EA3738">
      <w:pPr>
        <w:contextualSpacing/>
        <w:rPr>
          <w:color w:val="00B0F0"/>
        </w:rPr>
      </w:pPr>
      <w:r>
        <w:rPr>
          <w:color w:val="00B0F0"/>
        </w:rPr>
        <w:t>[SHOW IF Q8=1,2]</w:t>
      </w:r>
    </w:p>
    <w:p w14:paraId="63857360" w14:textId="77777777" w:rsidR="00EA3738" w:rsidRDefault="00EA3738" w:rsidP="00EA3738">
      <w:pPr>
        <w:contextualSpacing/>
        <w:rPr>
          <w:color w:val="00B0F0"/>
        </w:rPr>
      </w:pPr>
      <w:r>
        <w:rPr>
          <w:color w:val="00B0F0"/>
        </w:rPr>
        <w:t>[SP]</w:t>
      </w:r>
    </w:p>
    <w:p w14:paraId="11A819AC" w14:textId="77777777" w:rsidR="00EA3738" w:rsidRDefault="00EA3738" w:rsidP="00EA3738">
      <w:pPr>
        <w:contextualSpacing/>
        <w:rPr>
          <w:color w:val="00B0F0"/>
        </w:rPr>
      </w:pPr>
      <w:r w:rsidRPr="001D4983">
        <w:rPr>
          <w:color w:val="00B0F0"/>
        </w:rPr>
        <w:t>Q</w:t>
      </w:r>
      <w:r>
        <w:rPr>
          <w:color w:val="00B0F0"/>
        </w:rPr>
        <w:t>8A</w:t>
      </w:r>
      <w:r w:rsidRPr="001D4983">
        <w:rPr>
          <w:color w:val="00B0F0"/>
        </w:rPr>
        <w:t>.</w:t>
      </w:r>
    </w:p>
    <w:p w14:paraId="78ED8F42" w14:textId="77777777" w:rsidR="00EA3738" w:rsidRDefault="00EA3738" w:rsidP="00EA3738">
      <w:pPr>
        <w:rPr>
          <w:rFonts w:cstheme="minorHAnsi"/>
        </w:rPr>
      </w:pPr>
      <w:r w:rsidRPr="00EA166F">
        <w:rPr>
          <w:rFonts w:cstheme="minorHAnsi"/>
        </w:rPr>
        <w:t>Ha</w:t>
      </w:r>
      <w:r>
        <w:rPr>
          <w:rFonts w:cstheme="minorHAnsi"/>
        </w:rPr>
        <w:t>s a family member or close friend</w:t>
      </w:r>
      <w:r w:rsidRPr="00EA166F">
        <w:rPr>
          <w:rFonts w:cstheme="minorHAnsi"/>
        </w:rPr>
        <w:t xml:space="preserve"> ever overdosed </w:t>
      </w:r>
      <w:r>
        <w:rPr>
          <w:rFonts w:cstheme="minorHAnsi"/>
        </w:rPr>
        <w:t xml:space="preserve">(i.e., taken a high dose of opioids leading to the slowing or stopping of breathing and sometimes death) </w:t>
      </w:r>
      <w:r w:rsidRPr="00EA166F">
        <w:rPr>
          <w:rFonts w:cstheme="minorHAnsi"/>
        </w:rPr>
        <w:t>from using opioids?</w:t>
      </w:r>
    </w:p>
    <w:p w14:paraId="4C9DC485" w14:textId="77777777" w:rsidR="00EA3738" w:rsidRDefault="00EA3738" w:rsidP="00EA3738">
      <w:pPr>
        <w:rPr>
          <w:rFonts w:cstheme="minorHAnsi"/>
        </w:rPr>
      </w:pPr>
    </w:p>
    <w:p w14:paraId="5B8911BC" w14:textId="77777777" w:rsidR="00EA3738" w:rsidRPr="00B866C3" w:rsidRDefault="00EA3738" w:rsidP="00EA3738">
      <w:pPr>
        <w:rPr>
          <w:rFonts w:cstheme="minorHAnsi"/>
          <w:color w:val="00B0F0"/>
        </w:rPr>
      </w:pPr>
      <w:r w:rsidRPr="00B866C3">
        <w:rPr>
          <w:rFonts w:cstheme="minorHAnsi"/>
          <w:color w:val="00B0F0"/>
        </w:rPr>
        <w:lastRenderedPageBreak/>
        <w:t>RESPONSE OPTIONS:</w:t>
      </w:r>
    </w:p>
    <w:p w14:paraId="347A36F5" w14:textId="77777777" w:rsidR="00EA3738" w:rsidRPr="00B866C3" w:rsidRDefault="00EA3738" w:rsidP="00EA3738">
      <w:pPr>
        <w:pStyle w:val="ListParagraph"/>
        <w:numPr>
          <w:ilvl w:val="0"/>
          <w:numId w:val="15"/>
        </w:numPr>
        <w:rPr>
          <w:rFonts w:cstheme="minorHAnsi"/>
        </w:rPr>
      </w:pPr>
      <w:r>
        <w:rPr>
          <w:rFonts w:cstheme="minorHAnsi"/>
        </w:rPr>
        <w:t>No</w:t>
      </w:r>
    </w:p>
    <w:p w14:paraId="4F9B30CA" w14:textId="77777777" w:rsidR="00EA3738" w:rsidRDefault="00EA3738" w:rsidP="00EA3738">
      <w:pPr>
        <w:pStyle w:val="ListParagraph"/>
        <w:numPr>
          <w:ilvl w:val="0"/>
          <w:numId w:val="15"/>
        </w:numPr>
        <w:rPr>
          <w:rFonts w:cstheme="minorHAnsi"/>
        </w:rPr>
      </w:pPr>
      <w:r>
        <w:rPr>
          <w:rFonts w:cstheme="minorHAnsi"/>
        </w:rPr>
        <w:t>Yes</w:t>
      </w:r>
    </w:p>
    <w:p w14:paraId="0FABA2C8" w14:textId="77777777" w:rsidR="00EA3738" w:rsidRDefault="00EA3738" w:rsidP="00EA3738">
      <w:pPr>
        <w:pBdr>
          <w:bottom w:val="single" w:sz="4" w:space="1" w:color="auto"/>
        </w:pBdr>
        <w:rPr>
          <w:color w:val="00B0F0"/>
        </w:rPr>
      </w:pPr>
    </w:p>
    <w:p w14:paraId="46908DA0" w14:textId="77777777" w:rsidR="00EA3738" w:rsidRDefault="00EA3738" w:rsidP="00EA3738">
      <w:pPr>
        <w:rPr>
          <w:color w:val="00B0F0"/>
        </w:rPr>
      </w:pPr>
    </w:p>
    <w:p w14:paraId="32960B18" w14:textId="77777777" w:rsidR="00EA3738" w:rsidRDefault="00EA3738" w:rsidP="00EA3738">
      <w:pPr>
        <w:rPr>
          <w:color w:val="00B0F0"/>
        </w:rPr>
      </w:pPr>
      <w:r>
        <w:rPr>
          <w:color w:val="00B0F0"/>
        </w:rPr>
        <w:t>[SHOW IF Q8A=2]</w:t>
      </w:r>
    </w:p>
    <w:p w14:paraId="413454A3" w14:textId="77777777" w:rsidR="00EA3738" w:rsidRDefault="00EA3738" w:rsidP="00EA3738">
      <w:pPr>
        <w:rPr>
          <w:color w:val="00B0F0"/>
        </w:rPr>
      </w:pPr>
      <w:r>
        <w:rPr>
          <w:color w:val="00B0F0"/>
        </w:rPr>
        <w:t>[SP]</w:t>
      </w:r>
    </w:p>
    <w:p w14:paraId="0F9FBE8B" w14:textId="77777777" w:rsidR="00EA3738" w:rsidRDefault="00EA3738" w:rsidP="00EA3738">
      <w:pPr>
        <w:rPr>
          <w:color w:val="00B0F0"/>
        </w:rPr>
      </w:pPr>
      <w:r>
        <w:rPr>
          <w:color w:val="00B0F0"/>
        </w:rPr>
        <w:t>Q8B.</w:t>
      </w:r>
    </w:p>
    <w:p w14:paraId="7E5D9F5A" w14:textId="77777777" w:rsidR="00EA3738" w:rsidRDefault="00EA3738" w:rsidP="00EA3738">
      <w:r w:rsidRPr="00415D48">
        <w:t>Has a family member or close friend ever died from an opioid overdose?</w:t>
      </w:r>
    </w:p>
    <w:p w14:paraId="68B73D20" w14:textId="77777777" w:rsidR="00EA3738" w:rsidRDefault="00EA3738" w:rsidP="00EA3738"/>
    <w:p w14:paraId="58B0D129" w14:textId="77777777" w:rsidR="00EA3738" w:rsidRPr="00B866C3" w:rsidRDefault="00EA3738" w:rsidP="00EA3738">
      <w:pPr>
        <w:rPr>
          <w:rFonts w:cstheme="minorHAnsi"/>
          <w:color w:val="00B0F0"/>
        </w:rPr>
      </w:pPr>
      <w:r w:rsidRPr="00B866C3">
        <w:rPr>
          <w:rFonts w:cstheme="minorHAnsi"/>
          <w:color w:val="00B0F0"/>
        </w:rPr>
        <w:t>RESPONSE OPTIONS:</w:t>
      </w:r>
    </w:p>
    <w:p w14:paraId="1254F840" w14:textId="77777777" w:rsidR="00EA3738" w:rsidRPr="00B866C3" w:rsidRDefault="00EA3738" w:rsidP="00EA3738">
      <w:pPr>
        <w:pStyle w:val="ListParagraph"/>
        <w:numPr>
          <w:ilvl w:val="0"/>
          <w:numId w:val="14"/>
        </w:numPr>
        <w:rPr>
          <w:rFonts w:cstheme="minorHAnsi"/>
        </w:rPr>
      </w:pPr>
      <w:r>
        <w:rPr>
          <w:rFonts w:cstheme="minorHAnsi"/>
        </w:rPr>
        <w:t>No</w:t>
      </w:r>
    </w:p>
    <w:p w14:paraId="60C4675F" w14:textId="77777777" w:rsidR="00EA3738" w:rsidRPr="009244E6" w:rsidRDefault="00EA3738" w:rsidP="00EA3738">
      <w:pPr>
        <w:pStyle w:val="ListParagraph"/>
        <w:numPr>
          <w:ilvl w:val="0"/>
          <w:numId w:val="14"/>
        </w:numPr>
        <w:rPr>
          <w:rFonts w:cstheme="minorHAnsi"/>
        </w:rPr>
      </w:pPr>
      <w:r>
        <w:rPr>
          <w:rFonts w:cstheme="minorHAnsi"/>
        </w:rPr>
        <w:t>Yes</w:t>
      </w:r>
    </w:p>
    <w:p w14:paraId="69BE8339" w14:textId="77777777" w:rsidR="00EA3738" w:rsidRDefault="00EA3738" w:rsidP="00EA3738">
      <w:pPr>
        <w:pBdr>
          <w:bottom w:val="single" w:sz="4" w:space="1" w:color="auto"/>
        </w:pBdr>
        <w:contextualSpacing/>
        <w:rPr>
          <w:color w:val="00B0F0"/>
        </w:rPr>
      </w:pPr>
    </w:p>
    <w:p w14:paraId="4CBD0822" w14:textId="77777777" w:rsidR="00EA3738" w:rsidRDefault="00EA3738" w:rsidP="00EA3738">
      <w:pPr>
        <w:contextualSpacing/>
        <w:rPr>
          <w:color w:val="00B0F0"/>
        </w:rPr>
      </w:pPr>
    </w:p>
    <w:p w14:paraId="0AEDE5CF" w14:textId="77777777" w:rsidR="00EA3738" w:rsidRDefault="00EA3738" w:rsidP="00EA3738">
      <w:pPr>
        <w:contextualSpacing/>
        <w:rPr>
          <w:color w:val="00B0F0"/>
        </w:rPr>
      </w:pPr>
      <w:r>
        <w:rPr>
          <w:color w:val="00B0F0"/>
        </w:rPr>
        <w:t>[GRID, SP]</w:t>
      </w:r>
    </w:p>
    <w:p w14:paraId="6395E76D" w14:textId="77777777" w:rsidR="00EA3738" w:rsidRDefault="00EA3738" w:rsidP="00EA3738">
      <w:pPr>
        <w:contextualSpacing/>
        <w:rPr>
          <w:color w:val="00B0F0"/>
        </w:rPr>
      </w:pPr>
      <w:r w:rsidRPr="001D4983">
        <w:rPr>
          <w:color w:val="00B0F0"/>
        </w:rPr>
        <w:t>Q</w:t>
      </w:r>
      <w:r>
        <w:rPr>
          <w:color w:val="00B0F0"/>
        </w:rPr>
        <w:t>9</w:t>
      </w:r>
      <w:r w:rsidRPr="001D4983">
        <w:rPr>
          <w:color w:val="00B0F0"/>
        </w:rPr>
        <w:t>.</w:t>
      </w:r>
    </w:p>
    <w:p w14:paraId="08DC2767" w14:textId="77777777" w:rsidR="00EA3738" w:rsidRDefault="00EA3738" w:rsidP="00EA3738">
      <w:r w:rsidRPr="00D670B2">
        <w:t>Please answer yes or no to the following questions:</w:t>
      </w:r>
    </w:p>
    <w:p w14:paraId="00E055FD" w14:textId="77777777" w:rsidR="00EA3738" w:rsidRDefault="00EA3738" w:rsidP="00EA3738"/>
    <w:p w14:paraId="394F8DE6" w14:textId="77777777" w:rsidR="00EA3738" w:rsidRPr="00D670B2" w:rsidRDefault="00EA3738" w:rsidP="00EA3738">
      <w:pPr>
        <w:rPr>
          <w:color w:val="00B0F0"/>
        </w:rPr>
      </w:pPr>
      <w:r>
        <w:rPr>
          <w:color w:val="00B0F0"/>
        </w:rPr>
        <w:t>GRID ITEMS</w:t>
      </w:r>
      <w:r w:rsidRPr="00D670B2">
        <w:rPr>
          <w:color w:val="00B0F0"/>
        </w:rPr>
        <w:t>:</w:t>
      </w:r>
    </w:p>
    <w:p w14:paraId="3C0372DE" w14:textId="77777777" w:rsidR="00EA3738" w:rsidRPr="00802353" w:rsidRDefault="00EA3738" w:rsidP="00EA3738">
      <w:pPr>
        <w:pStyle w:val="ListParagraph"/>
        <w:numPr>
          <w:ilvl w:val="0"/>
          <w:numId w:val="16"/>
        </w:numPr>
      </w:pPr>
      <w:r w:rsidRPr="00802353">
        <w:t>Have you ever been convicted of any misdemeanor or felony crime?</w:t>
      </w:r>
    </w:p>
    <w:p w14:paraId="6B5A8A6F" w14:textId="77777777" w:rsidR="00EA3738" w:rsidRPr="00802353" w:rsidRDefault="00EA3738" w:rsidP="00EA3738">
      <w:pPr>
        <w:pStyle w:val="ListParagraph"/>
        <w:numPr>
          <w:ilvl w:val="0"/>
          <w:numId w:val="16"/>
        </w:numPr>
        <w:rPr>
          <w:color w:val="00B0F0"/>
        </w:rPr>
      </w:pPr>
      <w:r w:rsidRPr="00802353">
        <w:t>Have you ever been incarcerated in jail or prison?</w:t>
      </w:r>
    </w:p>
    <w:p w14:paraId="0B7DB1B9" w14:textId="77777777" w:rsidR="00EA3738" w:rsidRDefault="00EA3738" w:rsidP="00EA3738">
      <w:pPr>
        <w:rPr>
          <w:color w:val="00B0F0"/>
        </w:rPr>
      </w:pPr>
    </w:p>
    <w:p w14:paraId="7017C12C" w14:textId="77777777" w:rsidR="00EA3738" w:rsidRDefault="00EA3738" w:rsidP="00EA3738">
      <w:pPr>
        <w:rPr>
          <w:rFonts w:cstheme="minorHAnsi"/>
          <w:color w:val="00B0F0"/>
        </w:rPr>
      </w:pPr>
      <w:r w:rsidRPr="00EA166F">
        <w:rPr>
          <w:rFonts w:cstheme="minorHAnsi"/>
          <w:color w:val="00B0F0"/>
        </w:rPr>
        <w:t>RESPONSE OPTIONS:</w:t>
      </w:r>
    </w:p>
    <w:p w14:paraId="5A5AB350" w14:textId="77777777" w:rsidR="00EA3738" w:rsidRPr="00802353" w:rsidRDefault="00EA3738" w:rsidP="00EA3738">
      <w:pPr>
        <w:pStyle w:val="ListParagraph"/>
        <w:numPr>
          <w:ilvl w:val="0"/>
          <w:numId w:val="17"/>
        </w:numPr>
      </w:pPr>
      <w:r w:rsidRPr="00802353">
        <w:t>Yes, within the last year</w:t>
      </w:r>
    </w:p>
    <w:p w14:paraId="649DE77E" w14:textId="77777777" w:rsidR="00EA3738" w:rsidRPr="00802353" w:rsidRDefault="00EA3738" w:rsidP="00EA3738">
      <w:pPr>
        <w:pStyle w:val="ListParagraph"/>
        <w:numPr>
          <w:ilvl w:val="0"/>
          <w:numId w:val="17"/>
        </w:numPr>
      </w:pPr>
      <w:r w:rsidRPr="00802353">
        <w:t>Yes, more than a year ago</w:t>
      </w:r>
    </w:p>
    <w:p w14:paraId="18C6A80A" w14:textId="77777777" w:rsidR="00EA3738" w:rsidRPr="00802353" w:rsidRDefault="00EA3738" w:rsidP="00EA3738">
      <w:pPr>
        <w:pStyle w:val="ListParagraph"/>
        <w:numPr>
          <w:ilvl w:val="0"/>
          <w:numId w:val="17"/>
        </w:numPr>
        <w:rPr>
          <w:color w:val="00B0F0"/>
        </w:rPr>
      </w:pPr>
      <w:r w:rsidRPr="00802353">
        <w:t>No</w:t>
      </w:r>
    </w:p>
    <w:p w14:paraId="18294441" w14:textId="77777777" w:rsidR="00EA3738" w:rsidRDefault="00EA3738" w:rsidP="00EA3738">
      <w:pPr>
        <w:pBdr>
          <w:bottom w:val="single" w:sz="4" w:space="1" w:color="auto"/>
        </w:pBdr>
        <w:textAlignment w:val="baseline"/>
        <w:rPr>
          <w:rFonts w:eastAsia="Times New Roman" w:cstheme="minorHAnsi"/>
          <w:color w:val="00B0F0"/>
          <w:szCs w:val="20"/>
        </w:rPr>
      </w:pPr>
    </w:p>
    <w:p w14:paraId="022C2312" w14:textId="77777777" w:rsidR="00EA3738" w:rsidRDefault="00EA3738" w:rsidP="00EA3738">
      <w:pPr>
        <w:textAlignment w:val="baseline"/>
        <w:rPr>
          <w:rFonts w:eastAsia="Times New Roman" w:cstheme="minorHAnsi"/>
          <w:color w:val="00B0F0"/>
          <w:szCs w:val="20"/>
        </w:rPr>
      </w:pPr>
    </w:p>
    <w:p w14:paraId="724A1884" w14:textId="77777777" w:rsidR="00EA3738" w:rsidRDefault="00EA3738" w:rsidP="00EA3738">
      <w:pPr>
        <w:contextualSpacing/>
        <w:rPr>
          <w:color w:val="00B0F0"/>
        </w:rPr>
      </w:pPr>
      <w:r>
        <w:rPr>
          <w:color w:val="00B0F0"/>
        </w:rPr>
        <w:t>[GRID, SP]</w:t>
      </w:r>
    </w:p>
    <w:p w14:paraId="1F9B7BE4" w14:textId="77777777" w:rsidR="00EA3738" w:rsidRDefault="00EA3738" w:rsidP="00EA3738">
      <w:pPr>
        <w:contextualSpacing/>
        <w:rPr>
          <w:color w:val="00B0F0"/>
        </w:rPr>
      </w:pPr>
      <w:r w:rsidRPr="001D4983">
        <w:rPr>
          <w:color w:val="00B0F0"/>
        </w:rPr>
        <w:t>Q</w:t>
      </w:r>
      <w:r>
        <w:rPr>
          <w:color w:val="00B0F0"/>
        </w:rPr>
        <w:t>10</w:t>
      </w:r>
      <w:r w:rsidRPr="001D4983">
        <w:rPr>
          <w:color w:val="00B0F0"/>
        </w:rPr>
        <w:t>.</w:t>
      </w:r>
    </w:p>
    <w:p w14:paraId="2AEC8EA7" w14:textId="77777777" w:rsidR="00EA3738" w:rsidRDefault="00EA3738" w:rsidP="00EA3738">
      <w:r w:rsidRPr="00D670B2">
        <w:t>Please answer yes or no to the following questions:</w:t>
      </w:r>
    </w:p>
    <w:p w14:paraId="502978AE" w14:textId="77777777" w:rsidR="00EA3738" w:rsidRDefault="00EA3738" w:rsidP="00EA3738"/>
    <w:p w14:paraId="62078725" w14:textId="77777777" w:rsidR="00EA3738" w:rsidRPr="00D670B2" w:rsidRDefault="00EA3738" w:rsidP="00EA3738">
      <w:pPr>
        <w:rPr>
          <w:color w:val="00B0F0"/>
        </w:rPr>
      </w:pPr>
      <w:r>
        <w:rPr>
          <w:color w:val="00B0F0"/>
        </w:rPr>
        <w:t>GRID ITEMS</w:t>
      </w:r>
      <w:r w:rsidRPr="00D670B2">
        <w:rPr>
          <w:color w:val="00B0F0"/>
        </w:rPr>
        <w:t>:</w:t>
      </w:r>
    </w:p>
    <w:p w14:paraId="55D891C6" w14:textId="77777777" w:rsidR="00EA3738" w:rsidRDefault="00EA3738" w:rsidP="00EA3738">
      <w:pPr>
        <w:pStyle w:val="ListParagraph"/>
        <w:numPr>
          <w:ilvl w:val="0"/>
          <w:numId w:val="18"/>
        </w:numPr>
      </w:pPr>
      <w:r>
        <w:lastRenderedPageBreak/>
        <w:t>Have any of your family members or close friends ever been convicted of any misdemeanor or felony crime?</w:t>
      </w:r>
    </w:p>
    <w:p w14:paraId="705D3204" w14:textId="77777777" w:rsidR="00EA3738" w:rsidRDefault="00EA3738" w:rsidP="00EA3738">
      <w:pPr>
        <w:pStyle w:val="ListParagraph"/>
        <w:numPr>
          <w:ilvl w:val="0"/>
          <w:numId w:val="18"/>
        </w:numPr>
      </w:pPr>
      <w:r>
        <w:t>Have any of your family members or close friends ever been incarcerated in jail or prison?</w:t>
      </w:r>
    </w:p>
    <w:p w14:paraId="4254C288" w14:textId="77777777" w:rsidR="00EA3738" w:rsidRDefault="00EA3738" w:rsidP="00EA3738">
      <w:pPr>
        <w:rPr>
          <w:color w:val="00B0F0"/>
        </w:rPr>
      </w:pPr>
    </w:p>
    <w:p w14:paraId="48B7B7A5" w14:textId="77777777" w:rsidR="00EA3738" w:rsidRDefault="00EA3738" w:rsidP="00EA3738">
      <w:pPr>
        <w:rPr>
          <w:rFonts w:cstheme="minorHAnsi"/>
          <w:color w:val="00B0F0"/>
        </w:rPr>
      </w:pPr>
      <w:bookmarkStart w:id="57" w:name="_Hlk97155146"/>
      <w:r w:rsidRPr="00EA166F">
        <w:rPr>
          <w:rFonts w:cstheme="minorHAnsi"/>
          <w:color w:val="00B0F0"/>
        </w:rPr>
        <w:t>RESPONSE OPTIONS:</w:t>
      </w:r>
    </w:p>
    <w:p w14:paraId="4B0CFF6B" w14:textId="77777777" w:rsidR="00EA3738" w:rsidRPr="00802353" w:rsidRDefault="00EA3738" w:rsidP="00EA3738">
      <w:pPr>
        <w:pStyle w:val="ListParagraph"/>
        <w:numPr>
          <w:ilvl w:val="0"/>
          <w:numId w:val="19"/>
        </w:numPr>
      </w:pPr>
      <w:r w:rsidRPr="00802353">
        <w:t>Yes, within the last year</w:t>
      </w:r>
    </w:p>
    <w:p w14:paraId="4CAF9AD7" w14:textId="77777777" w:rsidR="00EA3738" w:rsidRDefault="00EA3738" w:rsidP="00EA3738">
      <w:pPr>
        <w:pStyle w:val="ListParagraph"/>
        <w:numPr>
          <w:ilvl w:val="0"/>
          <w:numId w:val="19"/>
        </w:numPr>
      </w:pPr>
      <w:r w:rsidRPr="00802353">
        <w:t>Yes, more than a year ago</w:t>
      </w:r>
    </w:p>
    <w:p w14:paraId="07D40453" w14:textId="77777777" w:rsidR="00EA3738" w:rsidRDefault="00EA3738" w:rsidP="00EA3738">
      <w:pPr>
        <w:pStyle w:val="ListParagraph"/>
        <w:numPr>
          <w:ilvl w:val="0"/>
          <w:numId w:val="19"/>
        </w:numPr>
      </w:pPr>
      <w:r w:rsidRPr="00802353">
        <w:t>No</w:t>
      </w:r>
    </w:p>
    <w:bookmarkEnd w:id="57"/>
    <w:p w14:paraId="6BB68BF0" w14:textId="77777777" w:rsidR="00EA3738" w:rsidRDefault="00EA3738" w:rsidP="00EA3738">
      <w:pPr>
        <w:pBdr>
          <w:bottom w:val="single" w:sz="4" w:space="1" w:color="auto"/>
        </w:pBdr>
      </w:pPr>
    </w:p>
    <w:p w14:paraId="55236156" w14:textId="77777777" w:rsidR="00EA3738" w:rsidRDefault="00EA3738" w:rsidP="00EA3738">
      <w:pPr>
        <w:contextualSpacing/>
        <w:rPr>
          <w:color w:val="00B0F0"/>
        </w:rPr>
      </w:pPr>
    </w:p>
    <w:p w14:paraId="4959F07D" w14:textId="77777777" w:rsidR="00EA3738" w:rsidRDefault="00EA3738" w:rsidP="00EA3738">
      <w:pPr>
        <w:contextualSpacing/>
        <w:rPr>
          <w:color w:val="00B0F0"/>
        </w:rPr>
      </w:pPr>
      <w:r>
        <w:rPr>
          <w:color w:val="00B0F0"/>
        </w:rPr>
        <w:t>[GRID, 4,4; SP]</w:t>
      </w:r>
    </w:p>
    <w:p w14:paraId="1A6BD9DB" w14:textId="77777777" w:rsidR="00EA3738" w:rsidRPr="0075754C" w:rsidRDefault="00EA3738" w:rsidP="00EA3738">
      <w:pPr>
        <w:contextualSpacing/>
        <w:rPr>
          <w:color w:val="00B0F0"/>
        </w:rPr>
      </w:pPr>
      <w:r w:rsidRPr="0075754C">
        <w:rPr>
          <w:color w:val="00B0F0"/>
        </w:rPr>
        <w:t>Q</w:t>
      </w:r>
      <w:r>
        <w:rPr>
          <w:color w:val="00B0F0"/>
        </w:rPr>
        <w:t>11</w:t>
      </w:r>
      <w:r w:rsidRPr="0075754C">
        <w:rPr>
          <w:color w:val="00B0F0"/>
        </w:rPr>
        <w:t>.</w:t>
      </w:r>
    </w:p>
    <w:p w14:paraId="3691765C" w14:textId="77777777" w:rsidR="00EA3738" w:rsidRPr="0075754C" w:rsidRDefault="00EA3738" w:rsidP="00EA3738">
      <w:r w:rsidRPr="0075754C">
        <w:t>Do you disagree or agree with the following statements?</w:t>
      </w:r>
    </w:p>
    <w:p w14:paraId="05766C0F" w14:textId="77777777" w:rsidR="00EA3738" w:rsidRPr="0075754C" w:rsidRDefault="00EA3738" w:rsidP="00EA3738"/>
    <w:p w14:paraId="2B1C3D9D" w14:textId="77777777" w:rsidR="00EA3738" w:rsidRPr="0075754C" w:rsidRDefault="00EA3738" w:rsidP="00EA3738">
      <w:pPr>
        <w:rPr>
          <w:color w:val="00B0F0"/>
        </w:rPr>
      </w:pPr>
      <w:r w:rsidRPr="0075754C">
        <w:rPr>
          <w:color w:val="00B0F0"/>
        </w:rPr>
        <w:t>GRID ITEMS, RANDOMIZE:</w:t>
      </w:r>
    </w:p>
    <w:p w14:paraId="7574726B" w14:textId="77777777" w:rsidR="00EA3738" w:rsidRPr="0075754C" w:rsidRDefault="00EA3738" w:rsidP="00EA3738">
      <w:pPr>
        <w:pStyle w:val="ListParagraph"/>
        <w:numPr>
          <w:ilvl w:val="0"/>
          <w:numId w:val="20"/>
        </w:numPr>
      </w:pPr>
      <w:r w:rsidRPr="0075754C">
        <w:t>White people in the U.S. have certain advantages because of the color of their skin.</w:t>
      </w:r>
    </w:p>
    <w:p w14:paraId="0F567087" w14:textId="77777777" w:rsidR="00EA3738" w:rsidRPr="0075754C" w:rsidRDefault="00EA3738" w:rsidP="00EA3738">
      <w:pPr>
        <w:pStyle w:val="ListParagraph"/>
        <w:numPr>
          <w:ilvl w:val="0"/>
          <w:numId w:val="20"/>
        </w:numPr>
      </w:pPr>
      <w:r w:rsidRPr="0075754C">
        <w:t>Race is very important in determining who is successful and who is not.</w:t>
      </w:r>
    </w:p>
    <w:p w14:paraId="0227B60D" w14:textId="77777777" w:rsidR="00EA3738" w:rsidRPr="0075754C" w:rsidRDefault="00EA3738" w:rsidP="00EA3738">
      <w:pPr>
        <w:pStyle w:val="ListParagraph"/>
        <w:numPr>
          <w:ilvl w:val="0"/>
          <w:numId w:val="20"/>
        </w:numPr>
      </w:pPr>
      <w:r w:rsidRPr="0075754C">
        <w:t>Race plays an important role in who gets sent to prison.</w:t>
      </w:r>
    </w:p>
    <w:p w14:paraId="487FBD61" w14:textId="77777777" w:rsidR="00EA3738" w:rsidRPr="0075754C" w:rsidRDefault="00EA3738" w:rsidP="00EA3738">
      <w:pPr>
        <w:pStyle w:val="ListParagraph"/>
        <w:numPr>
          <w:ilvl w:val="0"/>
          <w:numId w:val="20"/>
        </w:numPr>
      </w:pPr>
      <w:r w:rsidRPr="0075754C">
        <w:t>Race plays a major role in the type of social services (such as type of health care or day care) that people receive in the U.S.</w:t>
      </w:r>
    </w:p>
    <w:p w14:paraId="679115F8" w14:textId="77777777" w:rsidR="00EA3738" w:rsidRPr="0075754C" w:rsidRDefault="00EA3738" w:rsidP="00EA3738">
      <w:pPr>
        <w:pStyle w:val="ListParagraph"/>
        <w:numPr>
          <w:ilvl w:val="0"/>
          <w:numId w:val="20"/>
        </w:numPr>
      </w:pPr>
      <w:r w:rsidRPr="0075754C">
        <w:t>Racial and ethnic minorities do not have the same opportunities as white people in the U.S.</w:t>
      </w:r>
    </w:p>
    <w:p w14:paraId="4404B2DF" w14:textId="77777777" w:rsidR="00EA3738" w:rsidRPr="0075754C" w:rsidRDefault="00EA3738" w:rsidP="00EA3738">
      <w:pPr>
        <w:pStyle w:val="ListParagraph"/>
        <w:numPr>
          <w:ilvl w:val="0"/>
          <w:numId w:val="20"/>
        </w:numPr>
      </w:pPr>
      <w:r w:rsidRPr="0075754C">
        <w:t>Racial and ethnic minorities in the U.S. have certain advantages because of the color of their skin.</w:t>
      </w:r>
    </w:p>
    <w:p w14:paraId="034EDE72" w14:textId="77777777" w:rsidR="00EA3738" w:rsidRPr="0075754C" w:rsidRDefault="00EA3738" w:rsidP="00EA3738">
      <w:pPr>
        <w:pStyle w:val="ListParagraph"/>
        <w:numPr>
          <w:ilvl w:val="0"/>
          <w:numId w:val="20"/>
        </w:numPr>
      </w:pPr>
      <w:r w:rsidRPr="0075754C">
        <w:t>Everyone who works hard, no matter what race they are, has an equal chance to become rich.</w:t>
      </w:r>
    </w:p>
    <w:p w14:paraId="03B86F32" w14:textId="77777777" w:rsidR="00EA3738" w:rsidRPr="0075754C" w:rsidRDefault="00EA3738" w:rsidP="00EA3738">
      <w:pPr>
        <w:pStyle w:val="ListParagraph"/>
        <w:numPr>
          <w:ilvl w:val="0"/>
          <w:numId w:val="20"/>
        </w:numPr>
      </w:pPr>
      <w:r w:rsidRPr="0075754C">
        <w:t>White people are more to blame for racial discrimination than racial and ethnic minorities.</w:t>
      </w:r>
    </w:p>
    <w:p w14:paraId="558E71FC" w14:textId="77777777" w:rsidR="00EA3738" w:rsidRPr="0075754C" w:rsidRDefault="00EA3738" w:rsidP="00EA3738">
      <w:pPr>
        <w:pStyle w:val="ListParagraph"/>
      </w:pPr>
    </w:p>
    <w:p w14:paraId="54B7B072" w14:textId="77777777" w:rsidR="00EA3738" w:rsidRPr="0075754C" w:rsidRDefault="00EA3738" w:rsidP="00EA3738"/>
    <w:p w14:paraId="25F8E327" w14:textId="77777777" w:rsidR="00EA3738" w:rsidRPr="0075754C" w:rsidRDefault="00EA3738" w:rsidP="00EA3738">
      <w:pPr>
        <w:rPr>
          <w:color w:val="00B0F0"/>
        </w:rPr>
      </w:pPr>
      <w:r w:rsidRPr="0075754C">
        <w:rPr>
          <w:color w:val="00B0F0"/>
        </w:rPr>
        <w:t>RESPONSE OPTIONS:</w:t>
      </w:r>
    </w:p>
    <w:p w14:paraId="582F0B8F" w14:textId="77777777" w:rsidR="00EA3738" w:rsidRPr="0075754C" w:rsidRDefault="00EA3738" w:rsidP="00EA3738">
      <w:pPr>
        <w:pStyle w:val="ListParagraph"/>
        <w:numPr>
          <w:ilvl w:val="0"/>
          <w:numId w:val="21"/>
        </w:numPr>
      </w:pPr>
      <w:r w:rsidRPr="0075754C">
        <w:t>Strongly disagree</w:t>
      </w:r>
    </w:p>
    <w:p w14:paraId="1FDB563A" w14:textId="77777777" w:rsidR="00EA3738" w:rsidRPr="0075754C" w:rsidRDefault="00EA3738" w:rsidP="00EA3738">
      <w:pPr>
        <w:pStyle w:val="ListParagraph"/>
        <w:numPr>
          <w:ilvl w:val="0"/>
          <w:numId w:val="21"/>
        </w:numPr>
      </w:pPr>
      <w:r w:rsidRPr="0075754C">
        <w:t>Somewhat disagree</w:t>
      </w:r>
    </w:p>
    <w:p w14:paraId="3C87AA6A" w14:textId="77777777" w:rsidR="00EA3738" w:rsidRPr="0075754C" w:rsidRDefault="00EA3738" w:rsidP="00EA3738">
      <w:pPr>
        <w:pStyle w:val="ListParagraph"/>
        <w:numPr>
          <w:ilvl w:val="0"/>
          <w:numId w:val="21"/>
        </w:numPr>
      </w:pPr>
      <w:r w:rsidRPr="0075754C">
        <w:t>Neither disagree nor agree</w:t>
      </w:r>
    </w:p>
    <w:p w14:paraId="3BA178F4" w14:textId="77777777" w:rsidR="00EA3738" w:rsidRPr="0075754C" w:rsidRDefault="00EA3738" w:rsidP="00EA3738">
      <w:pPr>
        <w:pStyle w:val="ListParagraph"/>
        <w:numPr>
          <w:ilvl w:val="0"/>
          <w:numId w:val="21"/>
        </w:numPr>
      </w:pPr>
      <w:r w:rsidRPr="0075754C">
        <w:t>Somewhat agree</w:t>
      </w:r>
    </w:p>
    <w:p w14:paraId="3CA9F751" w14:textId="77777777" w:rsidR="00EA3738" w:rsidRPr="00D97CB9" w:rsidRDefault="00EA3738" w:rsidP="00EA3738">
      <w:pPr>
        <w:pStyle w:val="ListParagraph"/>
        <w:numPr>
          <w:ilvl w:val="0"/>
          <w:numId w:val="21"/>
        </w:numPr>
        <w:rPr>
          <w:color w:val="00B0F0"/>
        </w:rPr>
      </w:pPr>
      <w:r w:rsidRPr="0075754C">
        <w:t>Strongly agree</w:t>
      </w:r>
    </w:p>
    <w:p w14:paraId="5F81ADA0" w14:textId="77777777" w:rsidR="00EA3738" w:rsidRDefault="00EA3738" w:rsidP="00EA3738">
      <w:pPr>
        <w:pBdr>
          <w:bottom w:val="single" w:sz="4" w:space="1" w:color="auto"/>
        </w:pBdr>
      </w:pPr>
    </w:p>
    <w:p w14:paraId="0CEEACBE" w14:textId="77777777" w:rsidR="00EA3738" w:rsidRDefault="00EA3738" w:rsidP="00EA3738"/>
    <w:p w14:paraId="3B65B1CA" w14:textId="77777777" w:rsidR="00EA3738" w:rsidRDefault="00EA3738" w:rsidP="00EA3738">
      <w:pPr>
        <w:rPr>
          <w:color w:val="00B0F0"/>
        </w:rPr>
      </w:pPr>
      <w:r>
        <w:rPr>
          <w:color w:val="00B0F0"/>
        </w:rPr>
        <w:t>[DISPLAY]</w:t>
      </w:r>
    </w:p>
    <w:p w14:paraId="47627823" w14:textId="77777777" w:rsidR="00EA3738" w:rsidRDefault="00EA3738" w:rsidP="00EA3738">
      <w:pPr>
        <w:rPr>
          <w:color w:val="00B0F0"/>
        </w:rPr>
      </w:pPr>
      <w:r>
        <w:rPr>
          <w:color w:val="00B0F0"/>
        </w:rPr>
        <w:t>INTRO_J3.</w:t>
      </w:r>
    </w:p>
    <w:p w14:paraId="27A7A3D1" w14:textId="77777777" w:rsidR="00EA3738" w:rsidRDefault="00EA3738" w:rsidP="00EA3738">
      <w:r w:rsidRPr="00C342BC">
        <w:t xml:space="preserve">This set of questions asks about your experiences </w:t>
      </w:r>
      <w:r>
        <w:t xml:space="preserve">with </w:t>
      </w:r>
      <w:r w:rsidRPr="00C342BC">
        <w:t>COVID-19.</w:t>
      </w:r>
    </w:p>
    <w:p w14:paraId="65445F3E" w14:textId="77777777" w:rsidR="00EA3738" w:rsidRDefault="00EA3738" w:rsidP="00EA3738">
      <w:pPr>
        <w:pBdr>
          <w:bottom w:val="single" w:sz="4" w:space="1" w:color="auto"/>
        </w:pBdr>
        <w:textAlignment w:val="baseline"/>
        <w:rPr>
          <w:rFonts w:eastAsia="Times New Roman" w:cstheme="minorHAnsi"/>
          <w:color w:val="00B0F0"/>
          <w:szCs w:val="20"/>
        </w:rPr>
      </w:pPr>
    </w:p>
    <w:p w14:paraId="0B06B0F5" w14:textId="77777777" w:rsidR="00EA3738" w:rsidRDefault="00EA3738" w:rsidP="00EA3738">
      <w:pPr>
        <w:textAlignment w:val="baseline"/>
        <w:rPr>
          <w:rFonts w:eastAsia="Times New Roman" w:cstheme="minorHAnsi"/>
          <w:color w:val="00B0F0"/>
          <w:szCs w:val="20"/>
        </w:rPr>
      </w:pPr>
    </w:p>
    <w:p w14:paraId="1ABF5BE8" w14:textId="77777777" w:rsidR="00EA3738" w:rsidRDefault="00EA3738" w:rsidP="00EA3738">
      <w:pPr>
        <w:textAlignment w:val="baseline"/>
        <w:rPr>
          <w:rFonts w:eastAsia="Times New Roman" w:cstheme="minorHAnsi"/>
          <w:color w:val="00B0F0"/>
          <w:szCs w:val="20"/>
        </w:rPr>
      </w:pPr>
      <w:r>
        <w:rPr>
          <w:rFonts w:eastAsia="Times New Roman" w:cstheme="minorHAnsi"/>
          <w:color w:val="00B0F0"/>
          <w:szCs w:val="20"/>
        </w:rPr>
        <w:t>[SP]</w:t>
      </w:r>
    </w:p>
    <w:p w14:paraId="3A358FE6" w14:textId="77777777" w:rsidR="00EA3738" w:rsidRPr="00C342BC" w:rsidRDefault="00EA3738" w:rsidP="00EA3738">
      <w:pPr>
        <w:rPr>
          <w:color w:val="00B0F0"/>
        </w:rPr>
      </w:pPr>
      <w:r w:rsidRPr="00C342BC">
        <w:rPr>
          <w:color w:val="00B0F0"/>
        </w:rPr>
        <w:t>Q</w:t>
      </w:r>
      <w:r>
        <w:rPr>
          <w:color w:val="00B0F0"/>
        </w:rPr>
        <w:t>12</w:t>
      </w:r>
      <w:r w:rsidRPr="00C342BC">
        <w:rPr>
          <w:color w:val="00B0F0"/>
        </w:rPr>
        <w:t>.</w:t>
      </w:r>
    </w:p>
    <w:p w14:paraId="33DE425F" w14:textId="77777777" w:rsidR="00EA3738" w:rsidRDefault="00EA3738" w:rsidP="00EA3738">
      <w:r>
        <w:t>H</w:t>
      </w:r>
      <w:r w:rsidRPr="00C342BC">
        <w:t xml:space="preserve">ave you </w:t>
      </w:r>
      <w:r>
        <w:t xml:space="preserve">ever </w:t>
      </w:r>
      <w:r w:rsidRPr="00C342BC">
        <w:t>had COVID-19?</w:t>
      </w:r>
    </w:p>
    <w:p w14:paraId="70A50BDA" w14:textId="77777777" w:rsidR="00EA3738" w:rsidRDefault="00EA3738" w:rsidP="00EA3738"/>
    <w:p w14:paraId="06C4A621" w14:textId="77777777" w:rsidR="00EA3738" w:rsidRPr="00C342BC" w:rsidRDefault="00EA3738" w:rsidP="00EA3738">
      <w:pPr>
        <w:rPr>
          <w:color w:val="00B0F0"/>
        </w:rPr>
      </w:pPr>
      <w:r w:rsidRPr="00C342BC">
        <w:rPr>
          <w:color w:val="00B0F0"/>
        </w:rPr>
        <w:t>RESPONSE OPTIONS:</w:t>
      </w:r>
    </w:p>
    <w:p w14:paraId="41260440" w14:textId="77777777" w:rsidR="00EA3738" w:rsidRDefault="00EA3738" w:rsidP="00EA3738">
      <w:pPr>
        <w:pStyle w:val="ListParagraph"/>
        <w:numPr>
          <w:ilvl w:val="0"/>
          <w:numId w:val="22"/>
        </w:numPr>
      </w:pPr>
      <w:r>
        <w:t>Yes, had positive test result</w:t>
      </w:r>
    </w:p>
    <w:p w14:paraId="6A7DD0EE" w14:textId="77777777" w:rsidR="00EA3738" w:rsidRDefault="00EA3738" w:rsidP="00EA3738">
      <w:pPr>
        <w:pStyle w:val="ListParagraph"/>
        <w:numPr>
          <w:ilvl w:val="0"/>
          <w:numId w:val="22"/>
        </w:numPr>
      </w:pPr>
      <w:r>
        <w:t>Yes, but was not tested</w:t>
      </w:r>
    </w:p>
    <w:p w14:paraId="77C537D0" w14:textId="77777777" w:rsidR="00EA3738" w:rsidRDefault="00EA3738" w:rsidP="00EA3738">
      <w:pPr>
        <w:pStyle w:val="ListParagraph"/>
        <w:numPr>
          <w:ilvl w:val="0"/>
          <w:numId w:val="22"/>
        </w:numPr>
      </w:pPr>
      <w:r>
        <w:t>No, and tested negative</w:t>
      </w:r>
    </w:p>
    <w:p w14:paraId="63FB2258" w14:textId="77777777" w:rsidR="00EA3738" w:rsidRDefault="00EA3738" w:rsidP="00EA3738">
      <w:pPr>
        <w:pStyle w:val="ListParagraph"/>
        <w:numPr>
          <w:ilvl w:val="0"/>
          <w:numId w:val="22"/>
        </w:numPr>
      </w:pPr>
      <w:r>
        <w:t>No, never had symptoms and never tested</w:t>
      </w:r>
    </w:p>
    <w:p w14:paraId="34616682" w14:textId="77777777" w:rsidR="00EA3738" w:rsidRDefault="00EA3738" w:rsidP="00EA3738">
      <w:pPr>
        <w:pStyle w:val="ListParagraph"/>
        <w:numPr>
          <w:ilvl w:val="0"/>
          <w:numId w:val="23"/>
        </w:numPr>
      </w:pPr>
      <w:r>
        <w:t>Not sure</w:t>
      </w:r>
    </w:p>
    <w:p w14:paraId="17A64938" w14:textId="77777777" w:rsidR="00EA3738" w:rsidRDefault="00EA3738" w:rsidP="00EA3738">
      <w:pPr>
        <w:pBdr>
          <w:bottom w:val="single" w:sz="4" w:space="1" w:color="auto"/>
        </w:pBdr>
      </w:pPr>
    </w:p>
    <w:p w14:paraId="6153A177" w14:textId="77777777" w:rsidR="00EA3738" w:rsidRDefault="00EA3738" w:rsidP="00EA3738"/>
    <w:p w14:paraId="60662DF1" w14:textId="77777777" w:rsidR="00EA3738" w:rsidRDefault="00EA3738" w:rsidP="00EA3738">
      <w:pPr>
        <w:rPr>
          <w:color w:val="00B0F0"/>
        </w:rPr>
      </w:pPr>
      <w:r>
        <w:rPr>
          <w:color w:val="00B0F0"/>
        </w:rPr>
        <w:t>[SHOW IF Q12=1,2]</w:t>
      </w:r>
    </w:p>
    <w:p w14:paraId="4AFD5CFA" w14:textId="77777777" w:rsidR="00EA3738" w:rsidRDefault="00EA3738" w:rsidP="00EA3738">
      <w:pPr>
        <w:rPr>
          <w:color w:val="00B0F0"/>
        </w:rPr>
      </w:pPr>
      <w:r>
        <w:rPr>
          <w:color w:val="00B0F0"/>
        </w:rPr>
        <w:t>[DROPDOWN]</w:t>
      </w:r>
    </w:p>
    <w:p w14:paraId="74E4C845" w14:textId="77777777" w:rsidR="00EA3738" w:rsidRPr="00C342BC" w:rsidRDefault="00EA3738" w:rsidP="00EA3738">
      <w:pPr>
        <w:rPr>
          <w:color w:val="00B0F0"/>
        </w:rPr>
      </w:pPr>
      <w:r w:rsidRPr="00C342BC">
        <w:rPr>
          <w:color w:val="00B0F0"/>
        </w:rPr>
        <w:t>Q</w:t>
      </w:r>
      <w:r>
        <w:rPr>
          <w:color w:val="00B0F0"/>
        </w:rPr>
        <w:t>12A</w:t>
      </w:r>
      <w:r w:rsidRPr="00C342BC">
        <w:rPr>
          <w:color w:val="00B0F0"/>
        </w:rPr>
        <w:t>.</w:t>
      </w:r>
    </w:p>
    <w:p w14:paraId="07E3FD06" w14:textId="77777777" w:rsidR="00EA3738" w:rsidRDefault="00EA3738" w:rsidP="00EA3738">
      <w:r w:rsidRPr="00C342BC">
        <w:t>When did you first find out you had COVID-19?</w:t>
      </w:r>
    </w:p>
    <w:p w14:paraId="506E8FB1" w14:textId="77777777" w:rsidR="00EA3738" w:rsidRPr="00C342BC" w:rsidRDefault="00EA3738" w:rsidP="00EA3738">
      <w:pPr>
        <w:rPr>
          <w:color w:val="00B0F0"/>
        </w:rPr>
      </w:pPr>
    </w:p>
    <w:p w14:paraId="3C8B6233" w14:textId="77777777" w:rsidR="00EA3738" w:rsidRDefault="00EA3738" w:rsidP="00EA3738">
      <w:pPr>
        <w:rPr>
          <w:color w:val="00B0F0"/>
        </w:rPr>
      </w:pPr>
      <w:r w:rsidRPr="00C342BC">
        <w:t>Month</w:t>
      </w:r>
      <w:r>
        <w:rPr>
          <w:color w:val="00B0F0"/>
        </w:rPr>
        <w:t xml:space="preserve"> [DROPDOWN] </w:t>
      </w:r>
      <w:r w:rsidRPr="00C342BC">
        <w:t xml:space="preserve">and Year </w:t>
      </w:r>
      <w:r>
        <w:rPr>
          <w:color w:val="00B0F0"/>
        </w:rPr>
        <w:t>[DROPDOWN]</w:t>
      </w:r>
    </w:p>
    <w:p w14:paraId="4A4323C1" w14:textId="77777777" w:rsidR="00EA3738" w:rsidRDefault="00EA3738" w:rsidP="00EA3738">
      <w:pPr>
        <w:pBdr>
          <w:bottom w:val="single" w:sz="4" w:space="1" w:color="auto"/>
        </w:pBdr>
        <w:rPr>
          <w:color w:val="00B0F0"/>
        </w:rPr>
      </w:pPr>
    </w:p>
    <w:p w14:paraId="0CBF8C2B" w14:textId="77777777" w:rsidR="00EA3738" w:rsidRDefault="00EA3738" w:rsidP="00EA3738">
      <w:pPr>
        <w:rPr>
          <w:color w:val="00B0F0"/>
        </w:rPr>
      </w:pPr>
    </w:p>
    <w:p w14:paraId="2B70F410" w14:textId="77777777" w:rsidR="00EA3738" w:rsidRDefault="00EA3738" w:rsidP="00EA3738">
      <w:pPr>
        <w:rPr>
          <w:color w:val="00B0F0"/>
        </w:rPr>
      </w:pPr>
      <w:r>
        <w:rPr>
          <w:color w:val="00B0F0"/>
        </w:rPr>
        <w:t>[SHOW IF Q12=1,2]</w:t>
      </w:r>
    </w:p>
    <w:p w14:paraId="274FC442" w14:textId="77777777" w:rsidR="00EA3738" w:rsidRDefault="00EA3738" w:rsidP="00EA3738">
      <w:pPr>
        <w:rPr>
          <w:color w:val="00B0F0"/>
        </w:rPr>
      </w:pPr>
      <w:r>
        <w:rPr>
          <w:color w:val="00B0F0"/>
        </w:rPr>
        <w:t>[SP]</w:t>
      </w:r>
    </w:p>
    <w:p w14:paraId="3A28E587" w14:textId="77777777" w:rsidR="00EA3738" w:rsidRPr="00C342BC" w:rsidRDefault="00EA3738" w:rsidP="00EA3738">
      <w:pPr>
        <w:rPr>
          <w:color w:val="00B0F0"/>
        </w:rPr>
      </w:pPr>
      <w:r w:rsidRPr="00C342BC">
        <w:rPr>
          <w:color w:val="00B0F0"/>
        </w:rPr>
        <w:t>Q</w:t>
      </w:r>
      <w:r>
        <w:rPr>
          <w:color w:val="00B0F0"/>
        </w:rPr>
        <w:t>12B</w:t>
      </w:r>
      <w:r w:rsidRPr="00C342BC">
        <w:rPr>
          <w:color w:val="00B0F0"/>
        </w:rPr>
        <w:t>.</w:t>
      </w:r>
    </w:p>
    <w:p w14:paraId="4DFA45CE" w14:textId="77777777" w:rsidR="00EA3738" w:rsidRDefault="00EA3738" w:rsidP="00EA3738">
      <w:r w:rsidRPr="00C342BC">
        <w:t>Have you experienced any stigma, or poor treatment, because people knew you had COVID-19?</w:t>
      </w:r>
    </w:p>
    <w:p w14:paraId="1554E0E8" w14:textId="77777777" w:rsidR="00EA3738" w:rsidRDefault="00EA3738" w:rsidP="00EA3738"/>
    <w:p w14:paraId="7444DB6D" w14:textId="77777777" w:rsidR="00EA3738" w:rsidRPr="0063776A" w:rsidRDefault="00EA3738" w:rsidP="00EA3738">
      <w:pPr>
        <w:rPr>
          <w:color w:val="00B0F0"/>
        </w:rPr>
      </w:pPr>
      <w:r w:rsidRPr="0063776A">
        <w:rPr>
          <w:color w:val="00B0F0"/>
        </w:rPr>
        <w:t>RESPONSE OPTIONS:</w:t>
      </w:r>
    </w:p>
    <w:p w14:paraId="10A2D8D1" w14:textId="77777777" w:rsidR="00EA3738" w:rsidRDefault="00EA3738" w:rsidP="00EA3738">
      <w:pPr>
        <w:pStyle w:val="ListParagraph"/>
        <w:numPr>
          <w:ilvl w:val="0"/>
          <w:numId w:val="24"/>
        </w:numPr>
      </w:pPr>
      <w:r>
        <w:t>Yes</w:t>
      </w:r>
    </w:p>
    <w:p w14:paraId="526472E9" w14:textId="77777777" w:rsidR="00EA3738" w:rsidRDefault="00EA3738" w:rsidP="00EA3738">
      <w:pPr>
        <w:pStyle w:val="ListParagraph"/>
        <w:numPr>
          <w:ilvl w:val="0"/>
          <w:numId w:val="24"/>
        </w:numPr>
      </w:pPr>
      <w:r>
        <w:t>No</w:t>
      </w:r>
    </w:p>
    <w:p w14:paraId="72993C31" w14:textId="77777777" w:rsidR="00EA3738" w:rsidRDefault="00EA3738" w:rsidP="00EA3738">
      <w:pPr>
        <w:pBdr>
          <w:bottom w:val="single" w:sz="4" w:space="1" w:color="auto"/>
        </w:pBdr>
      </w:pPr>
    </w:p>
    <w:p w14:paraId="7BA7250C" w14:textId="77777777" w:rsidR="00EA3738" w:rsidRDefault="00EA3738" w:rsidP="00EA3738"/>
    <w:p w14:paraId="56454A4C" w14:textId="77777777" w:rsidR="00EA3738" w:rsidRDefault="00EA3738" w:rsidP="00EA3738">
      <w:pPr>
        <w:rPr>
          <w:color w:val="00B0F0"/>
        </w:rPr>
      </w:pPr>
      <w:r>
        <w:rPr>
          <w:color w:val="00B0F0"/>
        </w:rPr>
        <w:t>[SP]</w:t>
      </w:r>
    </w:p>
    <w:p w14:paraId="3B403913" w14:textId="77777777" w:rsidR="00EA3738" w:rsidRPr="00C342BC" w:rsidRDefault="00EA3738" w:rsidP="00EA3738">
      <w:pPr>
        <w:rPr>
          <w:color w:val="00B0F0"/>
        </w:rPr>
      </w:pPr>
      <w:r>
        <w:rPr>
          <w:color w:val="00B0F0"/>
        </w:rPr>
        <w:t>Q13</w:t>
      </w:r>
      <w:r w:rsidRPr="00C342BC">
        <w:rPr>
          <w:color w:val="00B0F0"/>
        </w:rPr>
        <w:t>.</w:t>
      </w:r>
    </w:p>
    <w:p w14:paraId="29DA6439" w14:textId="77777777" w:rsidR="00EA3738" w:rsidRPr="00A70593" w:rsidRDefault="00EA3738" w:rsidP="00EA3738">
      <w:pPr>
        <w:rPr>
          <w:rFonts w:cstheme="minorHAnsi"/>
        </w:rPr>
      </w:pPr>
      <w:r w:rsidRPr="00A70593">
        <w:rPr>
          <w:rFonts w:cstheme="minorHAnsi"/>
        </w:rPr>
        <w:t xml:space="preserve">Have you received at least one dose of a COVID-19 vaccine? </w:t>
      </w:r>
    </w:p>
    <w:p w14:paraId="3A439BC6" w14:textId="77777777" w:rsidR="00EA3738" w:rsidRPr="00A70593" w:rsidRDefault="00EA3738" w:rsidP="00EA3738">
      <w:pPr>
        <w:rPr>
          <w:rFonts w:cstheme="minorHAnsi"/>
        </w:rPr>
      </w:pPr>
    </w:p>
    <w:p w14:paraId="4EBBD631" w14:textId="77777777" w:rsidR="00EA3738" w:rsidRPr="00A70593" w:rsidRDefault="00EA3738" w:rsidP="00EA3738">
      <w:pPr>
        <w:rPr>
          <w:rFonts w:cstheme="minorHAnsi"/>
          <w:color w:val="00B0F0"/>
        </w:rPr>
      </w:pPr>
      <w:r w:rsidRPr="00A70593">
        <w:rPr>
          <w:rFonts w:cstheme="minorHAnsi"/>
          <w:color w:val="00B0F0"/>
        </w:rPr>
        <w:t>RESPONSE OPTIONS:</w:t>
      </w:r>
    </w:p>
    <w:p w14:paraId="1714F8C9" w14:textId="77777777" w:rsidR="00EA3738" w:rsidRPr="00A70593" w:rsidRDefault="00EA3738" w:rsidP="00EA3738">
      <w:pPr>
        <w:numPr>
          <w:ilvl w:val="0"/>
          <w:numId w:val="25"/>
        </w:numPr>
        <w:spacing w:after="0" w:line="240" w:lineRule="auto"/>
        <w:ind w:left="990"/>
        <w:contextualSpacing/>
        <w:rPr>
          <w:rFonts w:cstheme="minorHAnsi"/>
        </w:rPr>
      </w:pPr>
      <w:r w:rsidRPr="00A70593">
        <w:rPr>
          <w:rFonts w:cstheme="minorHAnsi"/>
        </w:rPr>
        <w:t>Yes, I got one dose/shot</w:t>
      </w:r>
    </w:p>
    <w:p w14:paraId="1A98E87A" w14:textId="77777777" w:rsidR="00EA3738" w:rsidRPr="00A70593" w:rsidRDefault="00EA3738" w:rsidP="00EA3738">
      <w:pPr>
        <w:numPr>
          <w:ilvl w:val="0"/>
          <w:numId w:val="25"/>
        </w:numPr>
        <w:spacing w:after="0" w:line="240" w:lineRule="auto"/>
        <w:ind w:left="990"/>
        <w:contextualSpacing/>
        <w:rPr>
          <w:rFonts w:cstheme="minorHAnsi"/>
        </w:rPr>
      </w:pPr>
      <w:r w:rsidRPr="00A70593">
        <w:rPr>
          <w:rFonts w:cstheme="minorHAnsi"/>
        </w:rPr>
        <w:t>Yes, I got two doses/shots</w:t>
      </w:r>
    </w:p>
    <w:p w14:paraId="771B3F4C" w14:textId="77777777" w:rsidR="00EA3738" w:rsidRPr="00A70593" w:rsidRDefault="00EA3738" w:rsidP="00EA3738">
      <w:pPr>
        <w:numPr>
          <w:ilvl w:val="0"/>
          <w:numId w:val="25"/>
        </w:numPr>
        <w:spacing w:after="0" w:line="240" w:lineRule="auto"/>
        <w:ind w:left="990"/>
        <w:contextualSpacing/>
        <w:rPr>
          <w:rFonts w:cstheme="minorHAnsi"/>
        </w:rPr>
      </w:pPr>
      <w:r w:rsidRPr="00A70593">
        <w:rPr>
          <w:rFonts w:cstheme="minorHAnsi"/>
        </w:rPr>
        <w:t>Yes, I got three doses/shots</w:t>
      </w:r>
    </w:p>
    <w:p w14:paraId="6B58428A" w14:textId="77777777" w:rsidR="00EA3738" w:rsidRPr="00A70593" w:rsidRDefault="00EA3738" w:rsidP="00EA3738">
      <w:pPr>
        <w:numPr>
          <w:ilvl w:val="0"/>
          <w:numId w:val="25"/>
        </w:numPr>
        <w:spacing w:after="0" w:line="240" w:lineRule="auto"/>
        <w:ind w:left="990"/>
        <w:contextualSpacing/>
        <w:rPr>
          <w:rFonts w:cstheme="minorHAnsi"/>
        </w:rPr>
      </w:pPr>
      <w:r w:rsidRPr="00A70593">
        <w:rPr>
          <w:rFonts w:cstheme="minorHAnsi"/>
        </w:rPr>
        <w:t>No, I have not received any doses</w:t>
      </w:r>
    </w:p>
    <w:p w14:paraId="33FD92C2" w14:textId="77777777" w:rsidR="00EA3738" w:rsidRDefault="00EA3738" w:rsidP="00EA3738">
      <w:pPr>
        <w:pBdr>
          <w:bottom w:val="single" w:sz="4" w:space="1" w:color="auto"/>
        </w:pBdr>
      </w:pPr>
    </w:p>
    <w:p w14:paraId="21F3E23D" w14:textId="77777777" w:rsidR="00EA3738" w:rsidRDefault="00EA3738" w:rsidP="00EA3738">
      <w:pPr>
        <w:rPr>
          <w:color w:val="00B0F0"/>
        </w:rPr>
      </w:pPr>
    </w:p>
    <w:p w14:paraId="243AF5C2" w14:textId="392254B2" w:rsidR="00EA3738" w:rsidRDefault="00EA3738" w:rsidP="00EA3738">
      <w:pPr>
        <w:rPr>
          <w:color w:val="00B0F0"/>
        </w:rPr>
      </w:pPr>
      <w:r>
        <w:rPr>
          <w:color w:val="00B0F0"/>
        </w:rPr>
        <w:t>[SHOW IF Q13=1</w:t>
      </w:r>
      <w:ins w:id="58" w:author="Phoebe Lamuda" w:date="2022-04-19T15:31:00Z">
        <w:r w:rsidR="009B2C1B">
          <w:rPr>
            <w:color w:val="00B0F0"/>
          </w:rPr>
          <w:t>, 2, 3</w:t>
        </w:r>
      </w:ins>
      <w:r>
        <w:rPr>
          <w:color w:val="00B0F0"/>
        </w:rPr>
        <w:t>]</w:t>
      </w:r>
    </w:p>
    <w:p w14:paraId="04F2E4C7" w14:textId="77777777" w:rsidR="00EA3738" w:rsidRDefault="00EA3738" w:rsidP="00EA3738">
      <w:pPr>
        <w:rPr>
          <w:color w:val="00B0F0"/>
        </w:rPr>
      </w:pPr>
      <w:r>
        <w:rPr>
          <w:color w:val="00B0F0"/>
        </w:rPr>
        <w:t>[SP]</w:t>
      </w:r>
    </w:p>
    <w:p w14:paraId="753F5CD6" w14:textId="77777777" w:rsidR="00EA3738" w:rsidRPr="00173283" w:rsidRDefault="00EA3738" w:rsidP="00EA3738">
      <w:pPr>
        <w:rPr>
          <w:color w:val="00B0F0"/>
        </w:rPr>
      </w:pPr>
      <w:r w:rsidRPr="00173283">
        <w:rPr>
          <w:color w:val="00B0F0"/>
        </w:rPr>
        <w:t>Q1</w:t>
      </w:r>
      <w:r>
        <w:rPr>
          <w:color w:val="00B0F0"/>
        </w:rPr>
        <w:t>3</w:t>
      </w:r>
      <w:r w:rsidRPr="00173283">
        <w:rPr>
          <w:color w:val="00B0F0"/>
        </w:rPr>
        <w:t>B.</w:t>
      </w:r>
      <w:r>
        <w:rPr>
          <w:color w:val="00B0F0"/>
        </w:rPr>
        <w:t xml:space="preserve"> </w:t>
      </w:r>
    </w:p>
    <w:p w14:paraId="1AD986F0" w14:textId="77777777" w:rsidR="00EA3738" w:rsidRPr="00A70593" w:rsidRDefault="00EA3738" w:rsidP="00EA3738">
      <w:pPr>
        <w:rPr>
          <w:rFonts w:cstheme="minorHAnsi"/>
        </w:rPr>
      </w:pPr>
      <w:r w:rsidRPr="00A70593">
        <w:rPr>
          <w:rFonts w:cstheme="minorHAnsi"/>
        </w:rPr>
        <w:t>Approximately when did you receive your first dose/shot of a COVID-19 vaccine?</w:t>
      </w:r>
    </w:p>
    <w:p w14:paraId="261A6F25" w14:textId="77777777" w:rsidR="00EA3738" w:rsidRDefault="00EA3738" w:rsidP="00EA3738">
      <w:pPr>
        <w:rPr>
          <w:rFonts w:cstheme="minorHAnsi"/>
        </w:rPr>
      </w:pPr>
    </w:p>
    <w:p w14:paraId="5F269CA1" w14:textId="77777777" w:rsidR="00EA3738" w:rsidRPr="00A70593" w:rsidRDefault="00EA3738" w:rsidP="00EA3738">
      <w:pPr>
        <w:rPr>
          <w:rFonts w:cstheme="minorHAnsi"/>
          <w:color w:val="00B0F0"/>
        </w:rPr>
      </w:pPr>
      <w:r w:rsidRPr="00A70593">
        <w:rPr>
          <w:rFonts w:cstheme="minorHAnsi"/>
          <w:color w:val="00B0F0"/>
        </w:rPr>
        <w:t>RESPONSE OPTIONS:</w:t>
      </w:r>
    </w:p>
    <w:p w14:paraId="6753C38C" w14:textId="77777777" w:rsidR="00EA3738" w:rsidRPr="00A70593" w:rsidRDefault="00EA3738" w:rsidP="00EA3738">
      <w:pPr>
        <w:pStyle w:val="ListParagraph"/>
        <w:numPr>
          <w:ilvl w:val="0"/>
          <w:numId w:val="27"/>
        </w:numPr>
        <w:ind w:left="720"/>
        <w:rPr>
          <w:rFonts w:cstheme="minorHAnsi"/>
        </w:rPr>
      </w:pPr>
      <w:r w:rsidRPr="00A70593">
        <w:rPr>
          <w:rFonts w:cstheme="minorHAnsi"/>
        </w:rPr>
        <w:t>Before March 1, 2021</w:t>
      </w:r>
    </w:p>
    <w:p w14:paraId="1381C3C1" w14:textId="77777777" w:rsidR="00EA3738" w:rsidRPr="00A70593" w:rsidRDefault="00EA3738" w:rsidP="00EA3738">
      <w:pPr>
        <w:pStyle w:val="ListParagraph"/>
        <w:numPr>
          <w:ilvl w:val="0"/>
          <w:numId w:val="27"/>
        </w:numPr>
        <w:ind w:left="720"/>
        <w:rPr>
          <w:rFonts w:cstheme="minorHAnsi"/>
        </w:rPr>
      </w:pPr>
      <w:r w:rsidRPr="00A70593">
        <w:rPr>
          <w:rFonts w:cstheme="minorHAnsi"/>
        </w:rPr>
        <w:t>March - April 2021</w:t>
      </w:r>
    </w:p>
    <w:p w14:paraId="743F7A2F" w14:textId="77777777" w:rsidR="00EA3738" w:rsidRPr="00A70593" w:rsidRDefault="00EA3738" w:rsidP="00EA3738">
      <w:pPr>
        <w:pStyle w:val="ListParagraph"/>
        <w:numPr>
          <w:ilvl w:val="0"/>
          <w:numId w:val="27"/>
        </w:numPr>
        <w:ind w:left="720"/>
        <w:rPr>
          <w:rFonts w:cstheme="minorHAnsi"/>
        </w:rPr>
      </w:pPr>
      <w:r w:rsidRPr="00A70593">
        <w:rPr>
          <w:rFonts w:cstheme="minorHAnsi"/>
        </w:rPr>
        <w:t>May - July 2021</w:t>
      </w:r>
    </w:p>
    <w:p w14:paraId="423F4A52" w14:textId="77777777" w:rsidR="00EA3738" w:rsidRDefault="00EA3738" w:rsidP="00EA3738">
      <w:pPr>
        <w:pStyle w:val="ListParagraph"/>
        <w:numPr>
          <w:ilvl w:val="0"/>
          <w:numId w:val="27"/>
        </w:numPr>
        <w:ind w:left="720"/>
        <w:rPr>
          <w:rFonts w:cstheme="minorHAnsi"/>
        </w:rPr>
      </w:pPr>
      <w:r w:rsidRPr="00A70593">
        <w:rPr>
          <w:rFonts w:cstheme="minorHAnsi"/>
        </w:rPr>
        <w:t>August - October 2021</w:t>
      </w:r>
    </w:p>
    <w:p w14:paraId="1112FF56" w14:textId="77777777" w:rsidR="00EA3738" w:rsidRPr="00A70593" w:rsidRDefault="00EA3738" w:rsidP="00EA3738">
      <w:pPr>
        <w:pStyle w:val="ListParagraph"/>
        <w:numPr>
          <w:ilvl w:val="0"/>
          <w:numId w:val="27"/>
        </w:numPr>
        <w:ind w:left="720"/>
        <w:rPr>
          <w:rFonts w:cstheme="minorHAnsi"/>
        </w:rPr>
      </w:pPr>
      <w:r>
        <w:rPr>
          <w:rFonts w:cstheme="minorHAnsi"/>
        </w:rPr>
        <w:t>November 2021</w:t>
      </w:r>
    </w:p>
    <w:p w14:paraId="20DA4E07" w14:textId="77777777" w:rsidR="00EA3738" w:rsidRDefault="00EA3738" w:rsidP="00EA3738">
      <w:pPr>
        <w:pStyle w:val="ListParagraph"/>
        <w:numPr>
          <w:ilvl w:val="0"/>
          <w:numId w:val="27"/>
        </w:numPr>
        <w:ind w:left="720"/>
        <w:rPr>
          <w:rFonts w:cs="Tahoma"/>
        </w:rPr>
      </w:pPr>
      <w:r>
        <w:rPr>
          <w:rFonts w:cs="Tahoma"/>
        </w:rPr>
        <w:t>December 2021 – February 2022</w:t>
      </w:r>
    </w:p>
    <w:p w14:paraId="71F01677" w14:textId="77777777" w:rsidR="00EA3738" w:rsidRDefault="00EA3738" w:rsidP="00EA3738">
      <w:pPr>
        <w:pStyle w:val="ListParagraph"/>
        <w:numPr>
          <w:ilvl w:val="0"/>
          <w:numId w:val="27"/>
        </w:numPr>
        <w:ind w:left="720"/>
        <w:rPr>
          <w:rFonts w:cs="Tahoma"/>
        </w:rPr>
      </w:pPr>
      <w:r>
        <w:rPr>
          <w:rFonts w:cs="Tahoma"/>
        </w:rPr>
        <w:t>March – April 2022</w:t>
      </w:r>
    </w:p>
    <w:p w14:paraId="229ACEB7" w14:textId="77777777" w:rsidR="00EA3738" w:rsidRPr="00A70593" w:rsidRDefault="00EA3738" w:rsidP="00EA3738">
      <w:pPr>
        <w:pStyle w:val="ListParagraph"/>
        <w:numPr>
          <w:ilvl w:val="0"/>
          <w:numId w:val="27"/>
        </w:numPr>
        <w:ind w:left="720"/>
        <w:rPr>
          <w:rFonts w:cstheme="minorHAnsi"/>
        </w:rPr>
      </w:pPr>
      <w:r w:rsidRPr="00A70593">
        <w:rPr>
          <w:rFonts w:cstheme="minorHAnsi"/>
        </w:rPr>
        <w:t>I don’t remember</w:t>
      </w:r>
    </w:p>
    <w:p w14:paraId="27F90325" w14:textId="77777777" w:rsidR="00EA3738" w:rsidRDefault="00EA3738" w:rsidP="00EA3738">
      <w:pPr>
        <w:pBdr>
          <w:bottom w:val="single" w:sz="4" w:space="1" w:color="auto"/>
        </w:pBdr>
      </w:pPr>
    </w:p>
    <w:p w14:paraId="16FA72EB" w14:textId="77777777" w:rsidR="00EA3738" w:rsidRDefault="00EA3738" w:rsidP="00EA3738">
      <w:pPr>
        <w:pBdr>
          <w:bottom w:val="single" w:sz="4" w:space="1" w:color="auto"/>
        </w:pBdr>
      </w:pPr>
    </w:p>
    <w:p w14:paraId="211757FF" w14:textId="77777777" w:rsidR="00EA3738" w:rsidRDefault="00EA3738" w:rsidP="00EA3738">
      <w:pPr>
        <w:rPr>
          <w:color w:val="00B0F0"/>
        </w:rPr>
      </w:pPr>
    </w:p>
    <w:p w14:paraId="17979513" w14:textId="77777777" w:rsidR="00EA3738" w:rsidRDefault="00EA3738" w:rsidP="00EA3738">
      <w:pPr>
        <w:rPr>
          <w:color w:val="00B0F0"/>
        </w:rPr>
      </w:pPr>
      <w:r>
        <w:rPr>
          <w:color w:val="00B0F0"/>
        </w:rPr>
        <w:t>[SP]</w:t>
      </w:r>
    </w:p>
    <w:p w14:paraId="2D3EBFA9" w14:textId="77777777" w:rsidR="00EA3738" w:rsidRDefault="00EA3738" w:rsidP="00EA3738">
      <w:r w:rsidRPr="00173283">
        <w:rPr>
          <w:color w:val="00B0F0"/>
        </w:rPr>
        <w:t>Q1</w:t>
      </w:r>
      <w:r>
        <w:rPr>
          <w:color w:val="00B0F0"/>
        </w:rPr>
        <w:t>4</w:t>
      </w:r>
      <w:r w:rsidRPr="00173283">
        <w:rPr>
          <w:color w:val="00B0F0"/>
        </w:rPr>
        <w:t>.</w:t>
      </w:r>
      <w:r w:rsidRPr="00173283">
        <w:t xml:space="preserve"> </w:t>
      </w:r>
    </w:p>
    <w:p w14:paraId="5B4B945A" w14:textId="77777777" w:rsidR="00EA3738" w:rsidRPr="00173283" w:rsidRDefault="00EA3738" w:rsidP="00EA3738">
      <w:r w:rsidRPr="00173283">
        <w:t>Does your employer require you to be vaccinated against COVID-19?</w:t>
      </w:r>
    </w:p>
    <w:p w14:paraId="7D87385A" w14:textId="77777777" w:rsidR="00EA3738" w:rsidRPr="00173283" w:rsidRDefault="00EA3738" w:rsidP="00EA3738"/>
    <w:p w14:paraId="4789D7F8" w14:textId="77777777" w:rsidR="00EA3738" w:rsidRPr="00173283" w:rsidRDefault="00EA3738" w:rsidP="00EA3738">
      <w:pPr>
        <w:rPr>
          <w:color w:val="00B0F0"/>
        </w:rPr>
      </w:pPr>
      <w:r w:rsidRPr="00173283">
        <w:rPr>
          <w:color w:val="00B0F0"/>
        </w:rPr>
        <w:lastRenderedPageBreak/>
        <w:t>RESPONSE OPTIONS:</w:t>
      </w:r>
    </w:p>
    <w:p w14:paraId="0E2F27ED" w14:textId="77777777" w:rsidR="00EA3738" w:rsidRPr="00173283" w:rsidRDefault="00EA3738" w:rsidP="00EA3738">
      <w:pPr>
        <w:pStyle w:val="ListParagraph"/>
        <w:numPr>
          <w:ilvl w:val="0"/>
          <w:numId w:val="26"/>
        </w:numPr>
      </w:pPr>
      <w:r w:rsidRPr="00173283">
        <w:t>Yes</w:t>
      </w:r>
    </w:p>
    <w:p w14:paraId="421B78FA" w14:textId="77777777" w:rsidR="00EA3738" w:rsidRPr="00173283" w:rsidRDefault="00EA3738" w:rsidP="00EA3738">
      <w:pPr>
        <w:pStyle w:val="ListParagraph"/>
        <w:numPr>
          <w:ilvl w:val="0"/>
          <w:numId w:val="26"/>
        </w:numPr>
      </w:pPr>
      <w:r w:rsidRPr="00173283">
        <w:t>No</w:t>
      </w:r>
    </w:p>
    <w:p w14:paraId="32FCEC68" w14:textId="77777777" w:rsidR="00EA3738" w:rsidRDefault="00EA3738" w:rsidP="00EA3738">
      <w:pPr>
        <w:pBdr>
          <w:bottom w:val="single" w:sz="4" w:space="1" w:color="auto"/>
        </w:pBdr>
        <w:textAlignment w:val="baseline"/>
        <w:rPr>
          <w:rFonts w:eastAsia="Times New Roman" w:cstheme="minorHAnsi"/>
          <w:color w:val="00B0F0"/>
          <w:szCs w:val="20"/>
        </w:rPr>
      </w:pPr>
    </w:p>
    <w:p w14:paraId="2C06269A" w14:textId="77777777" w:rsidR="00EA3738" w:rsidRDefault="00EA3738" w:rsidP="00EA3738">
      <w:pPr>
        <w:textAlignment w:val="baseline"/>
        <w:rPr>
          <w:rFonts w:eastAsia="Times New Roman" w:cstheme="minorHAnsi"/>
          <w:color w:val="00B0F0"/>
          <w:szCs w:val="20"/>
        </w:rPr>
      </w:pPr>
    </w:p>
    <w:p w14:paraId="0303AD1A" w14:textId="77777777" w:rsidR="00EA3738" w:rsidRPr="00D23754" w:rsidRDefault="00EA3738" w:rsidP="00EA3738">
      <w:pPr>
        <w:rPr>
          <w:rFonts w:cstheme="minorHAnsi"/>
          <w:color w:val="00B0F0"/>
        </w:rPr>
      </w:pPr>
      <w:r w:rsidRPr="00D23754">
        <w:rPr>
          <w:rFonts w:cstheme="minorHAnsi"/>
          <w:color w:val="00B0F0"/>
        </w:rPr>
        <w:t>[SHOW IF Q1</w:t>
      </w:r>
      <w:r>
        <w:rPr>
          <w:rFonts w:cstheme="minorHAnsi"/>
          <w:color w:val="00B0F0"/>
        </w:rPr>
        <w:t>4</w:t>
      </w:r>
      <w:r w:rsidRPr="00D23754">
        <w:rPr>
          <w:rFonts w:cstheme="minorHAnsi"/>
          <w:color w:val="00B0F0"/>
        </w:rPr>
        <w:t>=1]</w:t>
      </w:r>
    </w:p>
    <w:p w14:paraId="3F14790A" w14:textId="77777777" w:rsidR="00EA3738" w:rsidRDefault="00EA3738" w:rsidP="00EA3738">
      <w:pPr>
        <w:rPr>
          <w:rFonts w:cstheme="minorHAnsi"/>
          <w:color w:val="00B0F0"/>
        </w:rPr>
      </w:pPr>
      <w:r>
        <w:rPr>
          <w:rFonts w:cstheme="minorHAnsi"/>
          <w:color w:val="00B0F0"/>
        </w:rPr>
        <w:t>[SP]</w:t>
      </w:r>
    </w:p>
    <w:p w14:paraId="0F745020" w14:textId="77777777" w:rsidR="00EA3738" w:rsidRPr="00FE69E2" w:rsidRDefault="00EA3738" w:rsidP="00EA3738">
      <w:pPr>
        <w:rPr>
          <w:rFonts w:cstheme="minorHAnsi"/>
          <w:color w:val="00B0F0"/>
        </w:rPr>
      </w:pPr>
      <w:r w:rsidRPr="00FE69E2">
        <w:rPr>
          <w:rFonts w:cstheme="minorHAnsi"/>
          <w:color w:val="00B0F0"/>
        </w:rPr>
        <w:t>Q1</w:t>
      </w:r>
      <w:r>
        <w:rPr>
          <w:rFonts w:cstheme="minorHAnsi"/>
          <w:color w:val="00B0F0"/>
        </w:rPr>
        <w:t>4A</w:t>
      </w:r>
      <w:r w:rsidRPr="00FE69E2">
        <w:rPr>
          <w:rFonts w:cstheme="minorHAnsi"/>
          <w:color w:val="00B0F0"/>
        </w:rPr>
        <w:t>.</w:t>
      </w:r>
    </w:p>
    <w:p w14:paraId="7C329DC9" w14:textId="77777777" w:rsidR="00EA3738" w:rsidRDefault="00EA3738" w:rsidP="00EA3738">
      <w:pPr>
        <w:rPr>
          <w:rFonts w:cstheme="minorHAnsi"/>
        </w:rPr>
      </w:pPr>
      <w:r>
        <w:rPr>
          <w:rFonts w:cstheme="minorHAnsi"/>
        </w:rPr>
        <w:t>Did your employer requiring vaccination against COVID-19 influence your decision to get vaccinated?</w:t>
      </w:r>
    </w:p>
    <w:p w14:paraId="3CDC10C5" w14:textId="77777777" w:rsidR="00EA3738" w:rsidRPr="00D23754" w:rsidRDefault="00EA3738" w:rsidP="00EA3738">
      <w:pPr>
        <w:rPr>
          <w:rFonts w:cstheme="minorHAnsi"/>
          <w:color w:val="00B0F0"/>
        </w:rPr>
      </w:pPr>
    </w:p>
    <w:p w14:paraId="617C2D02" w14:textId="77777777" w:rsidR="00EA3738" w:rsidRPr="00D23754" w:rsidRDefault="00EA3738" w:rsidP="00EA3738">
      <w:pPr>
        <w:rPr>
          <w:rFonts w:cstheme="minorHAnsi"/>
          <w:color w:val="00B0F0"/>
        </w:rPr>
      </w:pPr>
      <w:r w:rsidRPr="00D23754">
        <w:rPr>
          <w:rFonts w:cstheme="minorHAnsi"/>
          <w:color w:val="00B0F0"/>
        </w:rPr>
        <w:t>RESPONSE OPTIONS:</w:t>
      </w:r>
    </w:p>
    <w:p w14:paraId="73D77E97" w14:textId="77777777" w:rsidR="00EA3738" w:rsidRDefault="00EA3738" w:rsidP="00EA3738">
      <w:pPr>
        <w:pStyle w:val="ListParagraph"/>
        <w:numPr>
          <w:ilvl w:val="0"/>
          <w:numId w:val="32"/>
        </w:numPr>
        <w:spacing w:line="259" w:lineRule="auto"/>
        <w:rPr>
          <w:rFonts w:cstheme="minorHAnsi"/>
        </w:rPr>
      </w:pPr>
      <w:r>
        <w:rPr>
          <w:rFonts w:cstheme="minorHAnsi"/>
        </w:rPr>
        <w:t>It had no effect on my decision to get vaccinated</w:t>
      </w:r>
    </w:p>
    <w:p w14:paraId="2D205108" w14:textId="77777777" w:rsidR="00EA3738" w:rsidRDefault="00EA3738" w:rsidP="00EA3738">
      <w:pPr>
        <w:pStyle w:val="ListParagraph"/>
        <w:numPr>
          <w:ilvl w:val="0"/>
          <w:numId w:val="32"/>
        </w:numPr>
        <w:pBdr>
          <w:bottom w:val="single" w:sz="4" w:space="1" w:color="auto"/>
        </w:pBdr>
        <w:spacing w:line="259" w:lineRule="auto"/>
        <w:rPr>
          <w:rFonts w:cstheme="minorHAnsi"/>
        </w:rPr>
      </w:pPr>
      <w:r>
        <w:rPr>
          <w:rFonts w:cstheme="minorHAnsi"/>
        </w:rPr>
        <w:t>It had some effect on my decision to get vaccinated</w:t>
      </w:r>
    </w:p>
    <w:p w14:paraId="4BD16238" w14:textId="77777777" w:rsidR="00EA3738" w:rsidRDefault="00EA3738" w:rsidP="00EA3738">
      <w:pPr>
        <w:pStyle w:val="ListParagraph"/>
        <w:numPr>
          <w:ilvl w:val="0"/>
          <w:numId w:val="32"/>
        </w:numPr>
        <w:pBdr>
          <w:bottom w:val="single" w:sz="4" w:space="1" w:color="auto"/>
        </w:pBdr>
        <w:spacing w:line="259" w:lineRule="auto"/>
      </w:pPr>
      <w:r>
        <w:rPr>
          <w:rFonts w:cstheme="minorHAnsi"/>
        </w:rPr>
        <w:t>It was the only reason why I got vaccinated</w:t>
      </w:r>
    </w:p>
    <w:p w14:paraId="3AB1CEAB" w14:textId="77777777" w:rsidR="00EA3738" w:rsidRDefault="00EA3738" w:rsidP="00EA3738">
      <w:pPr>
        <w:rPr>
          <w:color w:val="00B0F0"/>
        </w:rPr>
      </w:pPr>
    </w:p>
    <w:p w14:paraId="5252452B" w14:textId="77777777" w:rsidR="00EA3738" w:rsidRDefault="00EA3738" w:rsidP="00EA3738">
      <w:pPr>
        <w:rPr>
          <w:color w:val="00B0F0"/>
        </w:rPr>
      </w:pPr>
      <w:r>
        <w:rPr>
          <w:color w:val="00B0F0"/>
        </w:rPr>
        <w:t>[SP]</w:t>
      </w:r>
    </w:p>
    <w:p w14:paraId="393474AA" w14:textId="77777777" w:rsidR="00EA3738" w:rsidRDefault="00EA3738" w:rsidP="00EA3738">
      <w:r w:rsidRPr="00863766">
        <w:rPr>
          <w:color w:val="00B0F0"/>
        </w:rPr>
        <w:t>Q1</w:t>
      </w:r>
      <w:r>
        <w:rPr>
          <w:color w:val="00B0F0"/>
        </w:rPr>
        <w:t>5</w:t>
      </w:r>
      <w:r w:rsidRPr="00863766">
        <w:rPr>
          <w:color w:val="00B0F0"/>
        </w:rPr>
        <w:t xml:space="preserve">. </w:t>
      </w:r>
    </w:p>
    <w:p w14:paraId="2C6C62C5" w14:textId="7F492391" w:rsidR="00EA3738" w:rsidRPr="00173283" w:rsidRDefault="00EA3738" w:rsidP="00EA3738">
      <w:r w:rsidRPr="00173283">
        <w:t xml:space="preserve">Do you believe people who choose to </w:t>
      </w:r>
      <w:commentRangeStart w:id="59"/>
      <w:del w:id="60" w:author="Phoebe Lamuda" w:date="2022-04-19T16:45:00Z">
        <w:r w:rsidRPr="004155D4" w:rsidDel="004155D4">
          <w:rPr>
            <w:u w:val="single"/>
            <w:rPrChange w:id="61" w:author="Phoebe Lamuda" w:date="2022-04-19T16:45:00Z">
              <w:rPr/>
            </w:rPrChange>
          </w:rPr>
          <w:delText>not</w:delText>
        </w:r>
        <w:r w:rsidRPr="00173283" w:rsidDel="004155D4">
          <w:delText xml:space="preserve"> </w:delText>
        </w:r>
      </w:del>
      <w:commentRangeEnd w:id="59"/>
      <w:ins w:id="62" w:author="Phoebe Lamuda" w:date="2022-04-19T16:45:00Z">
        <w:r w:rsidR="004155D4">
          <w:rPr>
            <w:u w:val="single"/>
          </w:rPr>
          <w:t>NOT</w:t>
        </w:r>
        <w:r w:rsidR="004155D4" w:rsidRPr="00173283">
          <w:t xml:space="preserve"> </w:t>
        </w:r>
      </w:ins>
      <w:r w:rsidR="0051105C">
        <w:rPr>
          <w:rStyle w:val="CommentReference"/>
        </w:rPr>
        <w:commentReference w:id="59"/>
      </w:r>
      <w:r w:rsidRPr="00173283">
        <w:t xml:space="preserve">receive the COVID-19 vaccine face discrimination in your community? </w:t>
      </w:r>
    </w:p>
    <w:p w14:paraId="5515DE35" w14:textId="77777777" w:rsidR="00EA3738" w:rsidRDefault="00EA3738" w:rsidP="00EA3738">
      <w:pPr>
        <w:rPr>
          <w:color w:val="00B0F0"/>
        </w:rPr>
      </w:pPr>
    </w:p>
    <w:p w14:paraId="42FA6B66" w14:textId="77777777" w:rsidR="00EA3738" w:rsidRPr="0063776A" w:rsidRDefault="00EA3738" w:rsidP="00EA3738">
      <w:pPr>
        <w:rPr>
          <w:color w:val="00B0F0"/>
        </w:rPr>
      </w:pPr>
      <w:r w:rsidRPr="0063776A">
        <w:rPr>
          <w:color w:val="00B0F0"/>
        </w:rPr>
        <w:t>RESPONSE OPTIONS:</w:t>
      </w:r>
    </w:p>
    <w:p w14:paraId="1BF70139" w14:textId="77777777" w:rsidR="00EA3738" w:rsidRPr="00173283" w:rsidRDefault="00EA3738" w:rsidP="00EA3738">
      <w:pPr>
        <w:pStyle w:val="ListParagraph"/>
        <w:numPr>
          <w:ilvl w:val="0"/>
          <w:numId w:val="31"/>
        </w:numPr>
      </w:pPr>
      <w:r w:rsidRPr="00173283">
        <w:t>Yes</w:t>
      </w:r>
    </w:p>
    <w:p w14:paraId="6DF6A106" w14:textId="77777777" w:rsidR="00EA3738" w:rsidRPr="00173283" w:rsidRDefault="00EA3738" w:rsidP="00EA3738">
      <w:pPr>
        <w:pStyle w:val="ListParagraph"/>
        <w:numPr>
          <w:ilvl w:val="0"/>
          <w:numId w:val="31"/>
        </w:numPr>
      </w:pPr>
      <w:r w:rsidRPr="00173283">
        <w:t>No</w:t>
      </w:r>
    </w:p>
    <w:p w14:paraId="298C61A9" w14:textId="77777777" w:rsidR="00EA3738" w:rsidRPr="003938C9" w:rsidRDefault="00EA3738" w:rsidP="00EA3738">
      <w:pPr>
        <w:pBdr>
          <w:bottom w:val="single" w:sz="4" w:space="1" w:color="auto"/>
        </w:pBdr>
        <w:shd w:val="clear" w:color="auto" w:fill="FFFFFF" w:themeFill="background1"/>
        <w:rPr>
          <w:caps/>
          <w:color w:val="7030A0"/>
        </w:rPr>
      </w:pPr>
    </w:p>
    <w:p w14:paraId="098B5B40" w14:textId="77777777" w:rsidR="00EA3738" w:rsidRDefault="00EA3738" w:rsidP="00EA3738">
      <w:pPr>
        <w:rPr>
          <w:color w:val="70AD47" w:themeColor="accent6"/>
        </w:rPr>
      </w:pPr>
    </w:p>
    <w:p w14:paraId="42386B56" w14:textId="77777777" w:rsidR="00EA3738" w:rsidRDefault="00EA3738" w:rsidP="00EA3738">
      <w:pPr>
        <w:rPr>
          <w:color w:val="00B0F0"/>
        </w:rPr>
      </w:pPr>
      <w:r>
        <w:rPr>
          <w:color w:val="00B0F0"/>
        </w:rPr>
        <w:t>[SP]</w:t>
      </w:r>
    </w:p>
    <w:p w14:paraId="097A87DB" w14:textId="77777777" w:rsidR="00EA3738" w:rsidRPr="00173283" w:rsidRDefault="00EA3738" w:rsidP="00EA3738">
      <w:pPr>
        <w:rPr>
          <w:color w:val="00B0F0"/>
        </w:rPr>
      </w:pPr>
      <w:r>
        <w:rPr>
          <w:color w:val="00B0F0"/>
        </w:rPr>
        <w:t>Q16.</w:t>
      </w:r>
    </w:p>
    <w:p w14:paraId="3CBA8638" w14:textId="77777777" w:rsidR="00EA3738" w:rsidRPr="00173283" w:rsidRDefault="00EA3738" w:rsidP="00EA3738">
      <w:r w:rsidRPr="00173283">
        <w:t>Do you know you can sign up for the government to send you at-home testing kits for free?</w:t>
      </w:r>
    </w:p>
    <w:p w14:paraId="5ABBEBE2" w14:textId="77777777" w:rsidR="00EA3738" w:rsidRPr="00E37298" w:rsidRDefault="00EA3738" w:rsidP="00EA3738">
      <w:pPr>
        <w:pStyle w:val="NormalWeb"/>
        <w:shd w:val="clear" w:color="auto" w:fill="FFFFFF" w:themeFill="background1"/>
        <w:spacing w:before="0" w:beforeAutospacing="0"/>
        <w:contextualSpacing/>
        <w:rPr>
          <w:rFonts w:asciiTheme="minorHAnsi" w:hAnsiTheme="minorHAnsi" w:cstheme="minorHAnsi"/>
          <w:color w:val="70AD47" w:themeColor="accent6"/>
          <w:sz w:val="22"/>
          <w:szCs w:val="22"/>
        </w:rPr>
      </w:pPr>
    </w:p>
    <w:p w14:paraId="76551943" w14:textId="77777777" w:rsidR="00EA3738" w:rsidRPr="00173283" w:rsidRDefault="00EA3738" w:rsidP="00EA3738">
      <w:pPr>
        <w:pStyle w:val="NormalWeb"/>
        <w:shd w:val="clear" w:color="auto" w:fill="FFFFFF" w:themeFill="background1"/>
        <w:spacing w:before="0" w:beforeAutospacing="0"/>
        <w:contextualSpacing/>
        <w:rPr>
          <w:rFonts w:asciiTheme="minorHAnsi" w:hAnsiTheme="minorHAnsi" w:cstheme="minorHAnsi"/>
          <w:color w:val="00B0F0"/>
          <w:sz w:val="22"/>
          <w:szCs w:val="22"/>
        </w:rPr>
      </w:pPr>
      <w:r w:rsidRPr="00173283">
        <w:rPr>
          <w:rFonts w:asciiTheme="minorHAnsi" w:hAnsiTheme="minorHAnsi" w:cstheme="minorHAnsi"/>
          <w:color w:val="00B0F0"/>
          <w:sz w:val="22"/>
          <w:szCs w:val="22"/>
        </w:rPr>
        <w:t>RESPONSE OPTIONS:</w:t>
      </w:r>
    </w:p>
    <w:p w14:paraId="39B70937" w14:textId="77777777" w:rsidR="00EA3738" w:rsidRPr="00173283" w:rsidRDefault="00EA3738" w:rsidP="00EA3738">
      <w:pPr>
        <w:pStyle w:val="NormalWeb"/>
        <w:numPr>
          <w:ilvl w:val="0"/>
          <w:numId w:val="30"/>
        </w:numPr>
        <w:shd w:val="clear" w:color="auto" w:fill="FFFFFF" w:themeFill="background1"/>
        <w:contextualSpacing/>
        <w:rPr>
          <w:rFonts w:asciiTheme="minorHAnsi" w:hAnsiTheme="minorHAnsi" w:cstheme="minorHAnsi"/>
          <w:sz w:val="22"/>
          <w:szCs w:val="22"/>
        </w:rPr>
      </w:pPr>
      <w:r w:rsidRPr="00173283">
        <w:rPr>
          <w:rFonts w:asciiTheme="minorHAnsi" w:hAnsiTheme="minorHAnsi" w:cstheme="minorHAnsi"/>
          <w:sz w:val="22"/>
          <w:szCs w:val="22"/>
        </w:rPr>
        <w:t>Yes, I have signed up/received mine</w:t>
      </w:r>
    </w:p>
    <w:p w14:paraId="3DE94FC8" w14:textId="77777777" w:rsidR="00EA3738" w:rsidRPr="00173283" w:rsidRDefault="00EA3738" w:rsidP="00EA3738">
      <w:pPr>
        <w:pStyle w:val="NormalWeb"/>
        <w:numPr>
          <w:ilvl w:val="0"/>
          <w:numId w:val="30"/>
        </w:numPr>
        <w:shd w:val="clear" w:color="auto" w:fill="FFFFFF" w:themeFill="background1"/>
        <w:contextualSpacing/>
        <w:rPr>
          <w:rFonts w:asciiTheme="minorHAnsi" w:hAnsiTheme="minorHAnsi" w:cstheme="minorHAnsi"/>
          <w:sz w:val="22"/>
          <w:szCs w:val="22"/>
        </w:rPr>
      </w:pPr>
      <w:r w:rsidRPr="00173283">
        <w:rPr>
          <w:rFonts w:asciiTheme="minorHAnsi" w:hAnsiTheme="minorHAnsi" w:cstheme="minorHAnsi"/>
          <w:sz w:val="22"/>
          <w:szCs w:val="22"/>
        </w:rPr>
        <w:t>No, I signed up and didn’t receive them</w:t>
      </w:r>
    </w:p>
    <w:p w14:paraId="3AA68C77" w14:textId="77777777" w:rsidR="00EA3738" w:rsidRPr="00AE38E5" w:rsidRDefault="00EA3738" w:rsidP="00EA3738">
      <w:pPr>
        <w:pStyle w:val="NormalWeb"/>
        <w:numPr>
          <w:ilvl w:val="0"/>
          <w:numId w:val="30"/>
        </w:numPr>
        <w:shd w:val="clear" w:color="auto" w:fill="FFFFFF" w:themeFill="background1"/>
        <w:contextualSpacing/>
        <w:rPr>
          <w:rFonts w:asciiTheme="minorHAnsi" w:hAnsiTheme="minorHAnsi" w:cstheme="minorHAnsi"/>
          <w:sz w:val="22"/>
          <w:szCs w:val="22"/>
        </w:rPr>
      </w:pPr>
      <w:r w:rsidRPr="00AE38E5">
        <w:rPr>
          <w:rFonts w:asciiTheme="minorHAnsi" w:hAnsiTheme="minorHAnsi" w:cstheme="minorHAnsi"/>
          <w:sz w:val="22"/>
          <w:szCs w:val="22"/>
        </w:rPr>
        <w:t>Yes, but I couldn’t sign up</w:t>
      </w:r>
    </w:p>
    <w:p w14:paraId="22677EC9" w14:textId="77777777" w:rsidR="00EA3738" w:rsidRPr="00AE38E5" w:rsidRDefault="00EA3738" w:rsidP="00EA3738">
      <w:pPr>
        <w:pStyle w:val="NormalWeb"/>
        <w:numPr>
          <w:ilvl w:val="0"/>
          <w:numId w:val="30"/>
        </w:numPr>
        <w:shd w:val="clear" w:color="auto" w:fill="FFFFFF" w:themeFill="background1"/>
        <w:contextualSpacing/>
        <w:rPr>
          <w:rFonts w:asciiTheme="minorHAnsi" w:hAnsiTheme="minorHAnsi" w:cstheme="minorHAnsi"/>
          <w:sz w:val="22"/>
          <w:szCs w:val="22"/>
        </w:rPr>
      </w:pPr>
      <w:r w:rsidRPr="00AE38E5">
        <w:rPr>
          <w:rFonts w:asciiTheme="minorHAnsi" w:hAnsiTheme="minorHAnsi" w:cstheme="minorHAnsi"/>
          <w:sz w:val="22"/>
          <w:szCs w:val="22"/>
        </w:rPr>
        <w:t>No, I didn’t know there were free tests</w:t>
      </w:r>
    </w:p>
    <w:p w14:paraId="7777986B" w14:textId="77777777" w:rsidR="00EA3738" w:rsidRPr="003938C9" w:rsidRDefault="00EA3738" w:rsidP="00EA3738">
      <w:pPr>
        <w:pBdr>
          <w:bottom w:val="single" w:sz="4" w:space="1" w:color="auto"/>
        </w:pBdr>
        <w:shd w:val="clear" w:color="auto" w:fill="FFFFFF" w:themeFill="background1"/>
        <w:rPr>
          <w:caps/>
          <w:color w:val="7030A0"/>
        </w:rPr>
      </w:pPr>
    </w:p>
    <w:p w14:paraId="421F31F0" w14:textId="77777777" w:rsidR="00EA3738" w:rsidRDefault="00EA3738" w:rsidP="00EA3738">
      <w:pPr>
        <w:rPr>
          <w:color w:val="00B0F0"/>
        </w:rPr>
      </w:pPr>
    </w:p>
    <w:p w14:paraId="41CBA1C6" w14:textId="77777777" w:rsidR="00EA3738" w:rsidRDefault="00EA3738" w:rsidP="00EA3738">
      <w:pPr>
        <w:rPr>
          <w:color w:val="00B0F0"/>
        </w:rPr>
      </w:pPr>
      <w:r>
        <w:rPr>
          <w:color w:val="00B0F0"/>
        </w:rPr>
        <w:t>[SP]</w:t>
      </w:r>
    </w:p>
    <w:p w14:paraId="3C09FDC0" w14:textId="77777777" w:rsidR="00EA3738" w:rsidRPr="00C342BC" w:rsidRDefault="00EA3738" w:rsidP="00EA3738">
      <w:pPr>
        <w:rPr>
          <w:color w:val="00B0F0"/>
        </w:rPr>
      </w:pPr>
      <w:r>
        <w:rPr>
          <w:color w:val="00B0F0"/>
        </w:rPr>
        <w:t>Q17</w:t>
      </w:r>
      <w:r w:rsidRPr="00C342BC">
        <w:rPr>
          <w:color w:val="00B0F0"/>
        </w:rPr>
        <w:t>.</w:t>
      </w:r>
    </w:p>
    <w:p w14:paraId="665879E7" w14:textId="77777777" w:rsidR="00EA3738" w:rsidRDefault="00EA3738" w:rsidP="00EA3738">
      <w:r>
        <w:rPr>
          <w:rFonts w:cstheme="minorHAnsi"/>
        </w:rPr>
        <w:t>Are there any children in your household</w:t>
      </w:r>
      <w:r w:rsidRPr="00A3645C">
        <w:t xml:space="preserve"> </w:t>
      </w:r>
      <w:r>
        <w:t>for whom you are a parent or legal guardian</w:t>
      </w:r>
      <w:r>
        <w:rPr>
          <w:rFonts w:cstheme="minorHAnsi"/>
        </w:rPr>
        <w:t>?</w:t>
      </w:r>
    </w:p>
    <w:p w14:paraId="6B4973DF" w14:textId="77777777" w:rsidR="00EA3738" w:rsidRDefault="00EA3738" w:rsidP="00EA3738"/>
    <w:p w14:paraId="7BEF33DC" w14:textId="77777777" w:rsidR="00EA3738" w:rsidRPr="0063776A" w:rsidRDefault="00EA3738" w:rsidP="00EA3738">
      <w:pPr>
        <w:rPr>
          <w:color w:val="00B0F0"/>
        </w:rPr>
      </w:pPr>
      <w:r w:rsidRPr="0063776A">
        <w:rPr>
          <w:color w:val="00B0F0"/>
        </w:rPr>
        <w:t>RESPONSE OPTIONS:</w:t>
      </w:r>
    </w:p>
    <w:p w14:paraId="22A576E2" w14:textId="77777777" w:rsidR="00EA3738" w:rsidRPr="0063776A" w:rsidRDefault="00EA3738" w:rsidP="00EA3738">
      <w:pPr>
        <w:pStyle w:val="ListParagraph"/>
        <w:numPr>
          <w:ilvl w:val="0"/>
          <w:numId w:val="29"/>
        </w:numPr>
      </w:pPr>
      <w:r>
        <w:t>Yes</w:t>
      </w:r>
    </w:p>
    <w:p w14:paraId="40CE8E99" w14:textId="77777777" w:rsidR="00EA3738" w:rsidRPr="0063776A" w:rsidRDefault="00EA3738" w:rsidP="00EA3738">
      <w:pPr>
        <w:pStyle w:val="ListParagraph"/>
        <w:numPr>
          <w:ilvl w:val="0"/>
          <w:numId w:val="29"/>
        </w:numPr>
      </w:pPr>
      <w:r>
        <w:t>No</w:t>
      </w:r>
    </w:p>
    <w:p w14:paraId="4F415CE5" w14:textId="77777777" w:rsidR="00EA3738" w:rsidRDefault="00EA3738" w:rsidP="00EA3738">
      <w:pPr>
        <w:pBdr>
          <w:bottom w:val="single" w:sz="4" w:space="1" w:color="auto"/>
        </w:pBdr>
      </w:pPr>
    </w:p>
    <w:p w14:paraId="1995AAD0" w14:textId="77777777" w:rsidR="00EA3738" w:rsidRDefault="00EA3738" w:rsidP="00EA3738"/>
    <w:p w14:paraId="1DC6BD70" w14:textId="77777777" w:rsidR="00EA3738" w:rsidRDefault="00EA3738" w:rsidP="00EA3738">
      <w:pPr>
        <w:rPr>
          <w:color w:val="00B0F0"/>
        </w:rPr>
      </w:pPr>
      <w:r w:rsidRPr="00E60F32">
        <w:rPr>
          <w:color w:val="00B0F0"/>
        </w:rPr>
        <w:t>[SHOW IF Q</w:t>
      </w:r>
      <w:r>
        <w:rPr>
          <w:color w:val="00B0F0"/>
        </w:rPr>
        <w:t>17</w:t>
      </w:r>
      <w:r w:rsidRPr="00E60F32">
        <w:rPr>
          <w:color w:val="00B0F0"/>
        </w:rPr>
        <w:t>=1]</w:t>
      </w:r>
    </w:p>
    <w:p w14:paraId="6C5E3D4A" w14:textId="77777777" w:rsidR="00EA3738" w:rsidRPr="00E60F32" w:rsidRDefault="00EA3738" w:rsidP="00EA3738">
      <w:pPr>
        <w:rPr>
          <w:color w:val="00B0F0"/>
        </w:rPr>
      </w:pPr>
      <w:r>
        <w:rPr>
          <w:color w:val="00B0F0"/>
        </w:rPr>
        <w:t>[NUMBOX]</w:t>
      </w:r>
    </w:p>
    <w:p w14:paraId="76622449" w14:textId="77777777" w:rsidR="00EA3738" w:rsidRPr="00E60F32" w:rsidRDefault="00EA3738" w:rsidP="00EA3738">
      <w:pPr>
        <w:rPr>
          <w:color w:val="00B0F0"/>
        </w:rPr>
      </w:pPr>
      <w:r w:rsidRPr="00E60F32">
        <w:rPr>
          <w:color w:val="00B0F0"/>
        </w:rPr>
        <w:t>Q</w:t>
      </w:r>
      <w:r>
        <w:rPr>
          <w:color w:val="00B0F0"/>
        </w:rPr>
        <w:t>17</w:t>
      </w:r>
      <w:r w:rsidRPr="00E60F32">
        <w:rPr>
          <w:color w:val="00B0F0"/>
        </w:rPr>
        <w:t>A.</w:t>
      </w:r>
    </w:p>
    <w:p w14:paraId="2E16EDA5" w14:textId="06F03F72" w:rsidR="00EA3738" w:rsidRDefault="00EA3738" w:rsidP="00EA3738">
      <w:r w:rsidRPr="00E60F32">
        <w:t xml:space="preserve">How many children </w:t>
      </w:r>
      <w:r>
        <w:t>living in your household for whom you are a parent or legal guardian, are in the following age categories? </w:t>
      </w:r>
    </w:p>
    <w:p w14:paraId="40A7A6C9" w14:textId="77777777" w:rsidR="00EA3738" w:rsidRDefault="00EA3738" w:rsidP="00EA3738"/>
    <w:p w14:paraId="7AB650AC" w14:textId="77777777" w:rsidR="00EA3738" w:rsidRPr="00E60F32" w:rsidRDefault="00EA3738" w:rsidP="00EA3738">
      <w:pPr>
        <w:rPr>
          <w:color w:val="00B0F0"/>
        </w:rPr>
      </w:pPr>
      <w:r w:rsidRPr="00E60F32">
        <w:rPr>
          <w:color w:val="00B0F0"/>
        </w:rPr>
        <w:t>RESPONSE OPTIONS:</w:t>
      </w:r>
    </w:p>
    <w:p w14:paraId="3F41C6A7" w14:textId="77777777" w:rsidR="00EA3738" w:rsidRPr="00E60F32" w:rsidRDefault="00EA3738" w:rsidP="00EA3738">
      <w:pPr>
        <w:pStyle w:val="ListParagraph"/>
        <w:numPr>
          <w:ilvl w:val="3"/>
          <w:numId w:val="28"/>
        </w:numPr>
        <w:ind w:left="990" w:hanging="360"/>
      </w:pPr>
      <w:r w:rsidRPr="00E60F32">
        <w:rPr>
          <w:color w:val="00B0F0"/>
        </w:rPr>
        <w:t xml:space="preserve">[NUMBOX] </w:t>
      </w:r>
      <w:r w:rsidRPr="00E60F32">
        <w:t>Age 0-4</w:t>
      </w:r>
    </w:p>
    <w:p w14:paraId="596ECB5C" w14:textId="77777777" w:rsidR="00EA3738" w:rsidRPr="00E60F32" w:rsidRDefault="00EA3738" w:rsidP="00EA3738">
      <w:pPr>
        <w:pStyle w:val="ListParagraph"/>
        <w:numPr>
          <w:ilvl w:val="3"/>
          <w:numId w:val="28"/>
        </w:numPr>
        <w:ind w:left="990" w:hanging="360"/>
      </w:pPr>
      <w:r w:rsidRPr="005814CC">
        <w:rPr>
          <w:color w:val="00B0F0"/>
        </w:rPr>
        <w:t>[NUMBOX]</w:t>
      </w:r>
      <w:r w:rsidRPr="00E60F32">
        <w:t xml:space="preserve"> Age 5-11</w:t>
      </w:r>
    </w:p>
    <w:p w14:paraId="0A7C6855" w14:textId="77777777" w:rsidR="00EA3738" w:rsidRPr="00E60F32" w:rsidRDefault="00EA3738" w:rsidP="00EA3738">
      <w:pPr>
        <w:pStyle w:val="ListParagraph"/>
        <w:numPr>
          <w:ilvl w:val="3"/>
          <w:numId w:val="28"/>
        </w:numPr>
        <w:ind w:left="990" w:hanging="360"/>
      </w:pPr>
      <w:r w:rsidRPr="005814CC">
        <w:rPr>
          <w:color w:val="00B0F0"/>
        </w:rPr>
        <w:t>[NUMBOX]</w:t>
      </w:r>
      <w:r w:rsidRPr="00E60F32">
        <w:t xml:space="preserve"> Age 12-17</w:t>
      </w:r>
    </w:p>
    <w:p w14:paraId="61BB4B89" w14:textId="77777777" w:rsidR="00EA3738" w:rsidRPr="00A3645C" w:rsidRDefault="00EA3738" w:rsidP="00EA3738">
      <w:pPr>
        <w:pStyle w:val="ListParagraph"/>
        <w:numPr>
          <w:ilvl w:val="3"/>
          <w:numId w:val="28"/>
        </w:numPr>
        <w:ind w:left="990" w:hanging="360"/>
      </w:pPr>
      <w:r w:rsidRPr="00E60F32">
        <w:rPr>
          <w:color w:val="00B0F0"/>
        </w:rPr>
        <w:t>[NUMBOX]</w:t>
      </w:r>
      <w:r w:rsidRPr="00E60F32">
        <w:t xml:space="preserve"> Age 18 or older</w:t>
      </w:r>
    </w:p>
    <w:p w14:paraId="694DAB9F" w14:textId="77777777" w:rsidR="00EA3738" w:rsidRDefault="00EA3738" w:rsidP="00EA3738">
      <w:pPr>
        <w:pBdr>
          <w:bottom w:val="single" w:sz="4" w:space="1" w:color="auto"/>
        </w:pBdr>
        <w:textAlignment w:val="baseline"/>
        <w:rPr>
          <w:rFonts w:eastAsia="Times New Roman" w:cstheme="minorHAnsi"/>
          <w:color w:val="00B0F0"/>
          <w:szCs w:val="20"/>
        </w:rPr>
      </w:pPr>
    </w:p>
    <w:p w14:paraId="63BDDF55" w14:textId="77777777" w:rsidR="00EA3738" w:rsidRDefault="00EA3738" w:rsidP="00EA3738">
      <w:pPr>
        <w:textAlignment w:val="baseline"/>
        <w:rPr>
          <w:rFonts w:eastAsia="Times New Roman" w:cstheme="minorHAnsi"/>
          <w:color w:val="00B0F0"/>
          <w:szCs w:val="20"/>
        </w:rPr>
      </w:pPr>
    </w:p>
    <w:p w14:paraId="062DA14A" w14:textId="77777777" w:rsidR="00EA3738" w:rsidRDefault="00EA3738" w:rsidP="00EA3738">
      <w:pPr>
        <w:rPr>
          <w:color w:val="00B0F0"/>
        </w:rPr>
      </w:pPr>
      <w:r w:rsidRPr="00961A91">
        <w:rPr>
          <w:color w:val="00B0F0"/>
        </w:rPr>
        <w:t xml:space="preserve">[SHOW IF </w:t>
      </w:r>
      <w:r>
        <w:rPr>
          <w:color w:val="00B0F0"/>
        </w:rPr>
        <w:t>Q17A_2&gt;0 or Q17A_3&gt;0]</w:t>
      </w:r>
    </w:p>
    <w:p w14:paraId="1F914C75" w14:textId="77777777" w:rsidR="00EA3738" w:rsidRPr="00961A91" w:rsidRDefault="00EA3738" w:rsidP="00EA3738">
      <w:pPr>
        <w:rPr>
          <w:color w:val="00B0F0"/>
        </w:rPr>
      </w:pPr>
      <w:r>
        <w:rPr>
          <w:color w:val="00B0F0"/>
        </w:rPr>
        <w:t>[SP]</w:t>
      </w:r>
    </w:p>
    <w:p w14:paraId="242EDD4D" w14:textId="77777777" w:rsidR="00EA3738" w:rsidRPr="00C342BC" w:rsidRDefault="00EA3738" w:rsidP="00EA3738">
      <w:pPr>
        <w:rPr>
          <w:color w:val="00B0F0"/>
        </w:rPr>
      </w:pPr>
      <w:r>
        <w:rPr>
          <w:color w:val="00B0F0"/>
        </w:rPr>
        <w:t>Q18</w:t>
      </w:r>
      <w:r w:rsidRPr="00C342BC">
        <w:rPr>
          <w:color w:val="00B0F0"/>
        </w:rPr>
        <w:t>.</w:t>
      </w:r>
    </w:p>
    <w:p w14:paraId="34ECA0AD" w14:textId="77777777" w:rsidR="00EA3738" w:rsidRDefault="00EA3738" w:rsidP="00EA3738">
      <w:r>
        <w:t>A</w:t>
      </w:r>
      <w:r w:rsidRPr="00961A91">
        <w:t xml:space="preserve"> vaccine against COVID-19 has been approved for emergency use by the FDA for children </w:t>
      </w:r>
      <w:r>
        <w:t>5</w:t>
      </w:r>
      <w:r w:rsidRPr="00961A91">
        <w:t xml:space="preserve"> and older, </w:t>
      </w:r>
      <w:r>
        <w:t xml:space="preserve">is </w:t>
      </w:r>
      <w:r w:rsidRPr="00961A91">
        <w:t xml:space="preserve">your child(ren) </w:t>
      </w:r>
      <w:r>
        <w:t xml:space="preserve">who are 5 years old and older vaccinated against </w:t>
      </w:r>
      <w:r w:rsidRPr="00961A91">
        <w:t>COVID-19?</w:t>
      </w:r>
    </w:p>
    <w:p w14:paraId="74DCCE2F" w14:textId="77777777" w:rsidR="00EA3738" w:rsidRDefault="00EA3738" w:rsidP="00EA3738"/>
    <w:p w14:paraId="55DEC9E6" w14:textId="77777777" w:rsidR="00EA3738" w:rsidRPr="00961A91" w:rsidRDefault="00EA3738" w:rsidP="00EA3738">
      <w:pPr>
        <w:rPr>
          <w:color w:val="00B0F0"/>
        </w:rPr>
      </w:pPr>
      <w:r w:rsidRPr="00961A91">
        <w:rPr>
          <w:color w:val="00B0F0"/>
        </w:rPr>
        <w:t>RESPONSE OPTIONS:</w:t>
      </w:r>
    </w:p>
    <w:p w14:paraId="5EF45AE3" w14:textId="77777777" w:rsidR="00EA3738" w:rsidRDefault="00EA3738" w:rsidP="00EA3738">
      <w:pPr>
        <w:pStyle w:val="ListParagraph"/>
        <w:numPr>
          <w:ilvl w:val="0"/>
          <w:numId w:val="33"/>
        </w:numPr>
      </w:pPr>
      <w:r>
        <w:t>Yes, He/She/They already got vaccinated</w:t>
      </w:r>
    </w:p>
    <w:p w14:paraId="5F4FAA9A" w14:textId="77777777" w:rsidR="00EA3738" w:rsidRDefault="00EA3738" w:rsidP="00EA3738">
      <w:pPr>
        <w:pStyle w:val="ListParagraph"/>
        <w:numPr>
          <w:ilvl w:val="0"/>
          <w:numId w:val="33"/>
        </w:numPr>
      </w:pPr>
      <w:r>
        <w:rPr>
          <w:rFonts w:cstheme="minorHAnsi"/>
        </w:rPr>
        <w:lastRenderedPageBreak/>
        <w:t xml:space="preserve">No, but </w:t>
      </w:r>
      <w:r w:rsidRPr="001D4983">
        <w:rPr>
          <w:rFonts w:cstheme="minorHAnsi"/>
        </w:rPr>
        <w:t>I</w:t>
      </w:r>
      <w:r>
        <w:rPr>
          <w:rFonts w:cstheme="minorHAnsi"/>
        </w:rPr>
        <w:t xml:space="preserve"> am</w:t>
      </w:r>
      <w:r>
        <w:t xml:space="preserve"> trying to get a COVID-19 vaccine for them as soon as possible</w:t>
      </w:r>
    </w:p>
    <w:p w14:paraId="0E50C49E" w14:textId="77777777" w:rsidR="00EA3738" w:rsidRDefault="00EA3738" w:rsidP="00EA3738">
      <w:pPr>
        <w:pStyle w:val="ListParagraph"/>
        <w:numPr>
          <w:ilvl w:val="0"/>
          <w:numId w:val="33"/>
        </w:numPr>
      </w:pPr>
      <w:r>
        <w:t xml:space="preserve">No, I have not </w:t>
      </w:r>
      <w:proofErr w:type="gramStart"/>
      <w:r>
        <w:t>made a decision</w:t>
      </w:r>
      <w:proofErr w:type="gramEnd"/>
      <w:r>
        <w:t xml:space="preserve"> whether they will get vaccinated</w:t>
      </w:r>
    </w:p>
    <w:p w14:paraId="4B939FBD" w14:textId="77777777" w:rsidR="00EA3738" w:rsidRDefault="00EA3738" w:rsidP="00EA3738">
      <w:pPr>
        <w:pStyle w:val="ListParagraph"/>
        <w:numPr>
          <w:ilvl w:val="0"/>
          <w:numId w:val="33"/>
        </w:numPr>
      </w:pPr>
      <w:r>
        <w:t xml:space="preserve">No, </w:t>
      </w:r>
      <w:r w:rsidRPr="001D4983">
        <w:rPr>
          <w:rFonts w:cstheme="minorHAnsi"/>
        </w:rPr>
        <w:t>I</w:t>
      </w:r>
      <w:r>
        <w:t xml:space="preserve"> will not allow him/her/them to get a COVID-19 vaccine</w:t>
      </w:r>
    </w:p>
    <w:p w14:paraId="7963F44B" w14:textId="77777777" w:rsidR="00EA3738" w:rsidRDefault="00EA3738" w:rsidP="00EA3738">
      <w:pPr>
        <w:pStyle w:val="ListParagraph"/>
        <w:numPr>
          <w:ilvl w:val="0"/>
          <w:numId w:val="33"/>
        </w:numPr>
      </w:pPr>
      <w:r w:rsidRPr="00AE032A">
        <w:rPr>
          <w:color w:val="00B0F0"/>
        </w:rPr>
        <w:t>[SHOW IF</w:t>
      </w:r>
      <w:r>
        <w:rPr>
          <w:color w:val="00B0F0"/>
        </w:rPr>
        <w:t xml:space="preserve"> SUM (Q17A_2 and</w:t>
      </w:r>
      <w:r w:rsidRPr="00AE032A">
        <w:rPr>
          <w:color w:val="00B0F0"/>
        </w:rPr>
        <w:t xml:space="preserve"> Q</w:t>
      </w:r>
      <w:r>
        <w:rPr>
          <w:color w:val="00B0F0"/>
        </w:rPr>
        <w:t>17</w:t>
      </w:r>
      <w:r w:rsidRPr="00AE032A">
        <w:rPr>
          <w:color w:val="00B0F0"/>
        </w:rPr>
        <w:t>A</w:t>
      </w:r>
      <w:r>
        <w:rPr>
          <w:color w:val="00B0F0"/>
        </w:rPr>
        <w:t xml:space="preserve">_3) </w:t>
      </w:r>
      <w:r w:rsidRPr="00AE032A">
        <w:rPr>
          <w:color w:val="00B0F0"/>
        </w:rPr>
        <w:t>&gt;</w:t>
      </w:r>
      <w:r>
        <w:rPr>
          <w:color w:val="00B0F0"/>
        </w:rPr>
        <w:t>1</w:t>
      </w:r>
      <w:r w:rsidRPr="00AE032A">
        <w:rPr>
          <w:color w:val="00B0F0"/>
        </w:rPr>
        <w:t xml:space="preserve">] </w:t>
      </w:r>
      <w:r>
        <w:t>Some of my children have/will get the vaccine and at least one of my children will not.</w:t>
      </w:r>
    </w:p>
    <w:p w14:paraId="0A9FCAE6" w14:textId="77777777" w:rsidR="00EA3738" w:rsidRDefault="00EA3738" w:rsidP="00EA3738">
      <w:pPr>
        <w:pBdr>
          <w:bottom w:val="single" w:sz="4" w:space="1" w:color="auto"/>
        </w:pBdr>
      </w:pPr>
    </w:p>
    <w:p w14:paraId="2F379187" w14:textId="77777777" w:rsidR="00EA3738" w:rsidRDefault="00EA3738" w:rsidP="00EA3738">
      <w:pPr>
        <w:rPr>
          <w:color w:val="00B0F0"/>
        </w:rPr>
      </w:pPr>
    </w:p>
    <w:p w14:paraId="01D6B5D3" w14:textId="77777777" w:rsidR="00EA3738" w:rsidRDefault="00EA3738" w:rsidP="00EA3738">
      <w:pPr>
        <w:rPr>
          <w:color w:val="00B0F0"/>
        </w:rPr>
      </w:pPr>
      <w:r w:rsidRPr="00961A91">
        <w:rPr>
          <w:color w:val="00B0F0"/>
        </w:rPr>
        <w:t xml:space="preserve">[SHOW IF </w:t>
      </w:r>
      <w:r>
        <w:rPr>
          <w:color w:val="00B0F0"/>
        </w:rPr>
        <w:t>Q17A_1&gt;0]</w:t>
      </w:r>
    </w:p>
    <w:p w14:paraId="250A0199" w14:textId="77777777" w:rsidR="00EA3738" w:rsidRPr="00215928" w:rsidRDefault="00EA3738" w:rsidP="00EA3738">
      <w:pPr>
        <w:rPr>
          <w:color w:val="00B0F0"/>
        </w:rPr>
      </w:pPr>
      <w:r>
        <w:rPr>
          <w:color w:val="00B0F0"/>
        </w:rPr>
        <w:t>[SP]</w:t>
      </w:r>
    </w:p>
    <w:p w14:paraId="0BEC08EE" w14:textId="77777777" w:rsidR="00EA3738" w:rsidRPr="00215928" w:rsidRDefault="00EA3738" w:rsidP="00EA3738">
      <w:pPr>
        <w:pStyle w:val="NormalWeb"/>
        <w:shd w:val="clear" w:color="auto" w:fill="FFFFFF" w:themeFill="background1"/>
        <w:spacing w:before="0" w:beforeAutospacing="0"/>
        <w:contextualSpacing/>
        <w:rPr>
          <w:rFonts w:asciiTheme="minorHAnsi" w:hAnsiTheme="minorHAnsi" w:cstheme="minorHAnsi"/>
          <w:color w:val="00B0F0"/>
          <w:sz w:val="22"/>
          <w:szCs w:val="22"/>
        </w:rPr>
      </w:pPr>
      <w:r w:rsidRPr="00215928">
        <w:rPr>
          <w:rFonts w:asciiTheme="minorHAnsi" w:hAnsiTheme="minorHAnsi" w:cstheme="minorHAnsi"/>
          <w:color w:val="00B0F0"/>
          <w:sz w:val="22"/>
          <w:szCs w:val="22"/>
        </w:rPr>
        <w:t>Q</w:t>
      </w:r>
      <w:r>
        <w:rPr>
          <w:rFonts w:asciiTheme="minorHAnsi" w:hAnsiTheme="minorHAnsi" w:cstheme="minorHAnsi"/>
          <w:color w:val="00B0F0"/>
          <w:sz w:val="22"/>
          <w:szCs w:val="22"/>
        </w:rPr>
        <w:t>19</w:t>
      </w:r>
      <w:r w:rsidRPr="00215928">
        <w:rPr>
          <w:rFonts w:asciiTheme="minorHAnsi" w:hAnsiTheme="minorHAnsi" w:cstheme="minorHAnsi"/>
          <w:color w:val="00B0F0"/>
          <w:sz w:val="22"/>
          <w:szCs w:val="22"/>
        </w:rPr>
        <w:t xml:space="preserve">. </w:t>
      </w:r>
    </w:p>
    <w:p w14:paraId="791F3B5E" w14:textId="77777777" w:rsidR="00EA3738" w:rsidRDefault="00EA3738" w:rsidP="00EA3738">
      <w:pPr>
        <w:pStyle w:val="NormalWeb"/>
        <w:shd w:val="clear" w:color="auto" w:fill="FFFFFF" w:themeFill="background1"/>
        <w:spacing w:before="0" w:beforeAutospacing="0"/>
        <w:contextualSpacing/>
        <w:rPr>
          <w:rFonts w:asciiTheme="minorHAnsi" w:hAnsiTheme="minorHAnsi" w:cstheme="minorHAnsi"/>
          <w:sz w:val="22"/>
          <w:szCs w:val="22"/>
        </w:rPr>
      </w:pPr>
      <w:r>
        <w:rPr>
          <w:rFonts w:asciiTheme="minorHAnsi" w:hAnsiTheme="minorHAnsi" w:cstheme="minorHAnsi"/>
          <w:sz w:val="22"/>
          <w:szCs w:val="22"/>
        </w:rPr>
        <w:t xml:space="preserve">If the FDA grants emergency use to a COVID-19 vaccine for children younger than 5, would </w:t>
      </w:r>
      <w:r w:rsidRPr="00DC4E62">
        <w:rPr>
          <w:rFonts w:asciiTheme="minorHAnsi" w:hAnsiTheme="minorHAnsi" w:cstheme="minorHAnsi"/>
          <w:sz w:val="22"/>
          <w:szCs w:val="22"/>
        </w:rPr>
        <w:t xml:space="preserve">you plan to get </w:t>
      </w:r>
      <w:r>
        <w:rPr>
          <w:rFonts w:asciiTheme="minorHAnsi" w:hAnsiTheme="minorHAnsi" w:cstheme="minorHAnsi"/>
          <w:sz w:val="22"/>
          <w:szCs w:val="22"/>
        </w:rPr>
        <w:t xml:space="preserve">your child(ren) </w:t>
      </w:r>
      <w:r w:rsidRPr="006111A5">
        <w:rPr>
          <w:rFonts w:asciiTheme="minorHAnsi" w:hAnsiTheme="minorHAnsi" w:cstheme="minorHAnsi"/>
          <w:sz w:val="22"/>
          <w:szCs w:val="22"/>
        </w:rPr>
        <w:t>a COVID-19 vaccin</w:t>
      </w:r>
      <w:r>
        <w:rPr>
          <w:rFonts w:asciiTheme="minorHAnsi" w:hAnsiTheme="minorHAnsi" w:cstheme="minorHAnsi"/>
          <w:sz w:val="22"/>
          <w:szCs w:val="22"/>
        </w:rPr>
        <w:t>e</w:t>
      </w:r>
      <w:r w:rsidRPr="006111A5">
        <w:rPr>
          <w:rFonts w:asciiTheme="minorHAnsi" w:hAnsiTheme="minorHAnsi" w:cstheme="minorHAnsi"/>
          <w:sz w:val="22"/>
          <w:szCs w:val="22"/>
        </w:rPr>
        <w:t>?</w:t>
      </w:r>
    </w:p>
    <w:p w14:paraId="3E358C18" w14:textId="77777777" w:rsidR="00EA3738" w:rsidRDefault="00EA3738" w:rsidP="00EA3738">
      <w:pPr>
        <w:pStyle w:val="NormalWeb"/>
        <w:shd w:val="clear" w:color="auto" w:fill="FFFFFF" w:themeFill="background1"/>
        <w:spacing w:before="0" w:beforeAutospacing="0"/>
        <w:contextualSpacing/>
        <w:rPr>
          <w:rFonts w:asciiTheme="minorHAnsi" w:hAnsiTheme="minorHAnsi" w:cstheme="minorHAnsi"/>
          <w:sz w:val="22"/>
          <w:szCs w:val="22"/>
        </w:rPr>
      </w:pPr>
    </w:p>
    <w:p w14:paraId="274C53CE" w14:textId="77777777" w:rsidR="00EA3738" w:rsidRPr="00215928" w:rsidRDefault="00EA3738" w:rsidP="00EA3738">
      <w:pPr>
        <w:pStyle w:val="NormalWeb"/>
        <w:shd w:val="clear" w:color="auto" w:fill="FFFFFF" w:themeFill="background1"/>
        <w:spacing w:before="0" w:beforeAutospacing="0" w:after="0" w:afterAutospacing="0"/>
        <w:contextualSpacing/>
        <w:rPr>
          <w:rFonts w:asciiTheme="minorHAnsi" w:hAnsiTheme="minorHAnsi" w:cstheme="minorHAnsi"/>
          <w:color w:val="00B0F0"/>
          <w:sz w:val="22"/>
          <w:szCs w:val="22"/>
        </w:rPr>
      </w:pPr>
      <w:r w:rsidRPr="00215928">
        <w:rPr>
          <w:rFonts w:asciiTheme="minorHAnsi" w:hAnsiTheme="minorHAnsi" w:cstheme="minorHAnsi"/>
          <w:color w:val="00B0F0"/>
          <w:sz w:val="22"/>
          <w:szCs w:val="22"/>
        </w:rPr>
        <w:t>RESPONSE OPTIONS:</w:t>
      </w:r>
    </w:p>
    <w:p w14:paraId="3637CC92" w14:textId="77777777" w:rsidR="00EA3738" w:rsidRDefault="00EA3738" w:rsidP="00EA3738">
      <w:pPr>
        <w:numPr>
          <w:ilvl w:val="0"/>
          <w:numId w:val="34"/>
        </w:numPr>
        <w:spacing w:after="0" w:line="240" w:lineRule="auto"/>
        <w:ind w:left="1080"/>
        <w:contextualSpacing/>
      </w:pPr>
      <w:r w:rsidRPr="001D4983">
        <w:rPr>
          <w:rFonts w:cstheme="minorHAnsi"/>
        </w:rPr>
        <w:t>I</w:t>
      </w:r>
      <w:r>
        <w:t xml:space="preserve"> would try to get him/her/them a vaccine as soon as possible </w:t>
      </w:r>
    </w:p>
    <w:p w14:paraId="15AFC280" w14:textId="77777777" w:rsidR="00EA3738" w:rsidRPr="00782136" w:rsidRDefault="00EA3738" w:rsidP="00EA3738">
      <w:pPr>
        <w:numPr>
          <w:ilvl w:val="0"/>
          <w:numId w:val="34"/>
        </w:numPr>
        <w:spacing w:after="0" w:line="240" w:lineRule="auto"/>
        <w:ind w:left="1080"/>
        <w:contextualSpacing/>
      </w:pPr>
      <w:r w:rsidRPr="00782136">
        <w:t>Yes</w:t>
      </w:r>
      <w:r>
        <w:t xml:space="preserve">, </w:t>
      </w:r>
      <w:r w:rsidRPr="00782136">
        <w:t xml:space="preserve">but </w:t>
      </w:r>
      <w:r>
        <w:t>not right away</w:t>
      </w:r>
    </w:p>
    <w:p w14:paraId="12C56A97" w14:textId="77777777" w:rsidR="00EA3738" w:rsidRDefault="00EA3738" w:rsidP="00EA3738">
      <w:pPr>
        <w:numPr>
          <w:ilvl w:val="0"/>
          <w:numId w:val="34"/>
        </w:numPr>
        <w:spacing w:after="0" w:line="240" w:lineRule="auto"/>
        <w:ind w:left="1080"/>
        <w:contextualSpacing/>
      </w:pPr>
      <w:r w:rsidRPr="00782136">
        <w:t xml:space="preserve">No, </w:t>
      </w:r>
      <w:r w:rsidRPr="001D4983">
        <w:rPr>
          <w:rFonts w:cstheme="minorHAnsi"/>
        </w:rPr>
        <w:t>I</w:t>
      </w:r>
      <w:r w:rsidRPr="00782136">
        <w:t xml:space="preserve"> will not </w:t>
      </w:r>
      <w:r>
        <w:t xml:space="preserve">allow him/her/them to </w:t>
      </w:r>
      <w:r w:rsidRPr="00782136">
        <w:t xml:space="preserve">get a </w:t>
      </w:r>
      <w:r>
        <w:t>COVID-19</w:t>
      </w:r>
      <w:r w:rsidRPr="00782136">
        <w:t xml:space="preserve"> vaccine</w:t>
      </w:r>
    </w:p>
    <w:p w14:paraId="3A96DE46" w14:textId="5199CF1E" w:rsidR="00EA3738" w:rsidRDefault="00EA3738" w:rsidP="00EA3738">
      <w:pPr>
        <w:pStyle w:val="ListParagraph"/>
        <w:numPr>
          <w:ilvl w:val="0"/>
          <w:numId w:val="34"/>
        </w:numPr>
        <w:ind w:left="1080"/>
      </w:pPr>
      <w:r w:rsidRPr="00AE032A">
        <w:rPr>
          <w:color w:val="00B0F0"/>
        </w:rPr>
        <w:t>[SHOW IF</w:t>
      </w:r>
      <w:r>
        <w:rPr>
          <w:color w:val="00B0F0"/>
        </w:rPr>
        <w:t xml:space="preserve"> Q17A_1 </w:t>
      </w:r>
      <w:r w:rsidRPr="00AE032A">
        <w:rPr>
          <w:color w:val="00B0F0"/>
        </w:rPr>
        <w:t>&gt;</w:t>
      </w:r>
      <w:r>
        <w:rPr>
          <w:color w:val="00B0F0"/>
        </w:rPr>
        <w:t>1</w:t>
      </w:r>
      <w:r w:rsidRPr="00AE032A">
        <w:rPr>
          <w:color w:val="00B0F0"/>
        </w:rPr>
        <w:t xml:space="preserve">] </w:t>
      </w:r>
      <w:r>
        <w:t>Some of my children under 5 will get the vaccine and at least one of my children will not</w:t>
      </w:r>
      <w:del w:id="63" w:author="Phoebe Lamuda" w:date="2022-04-19T16:00:00Z">
        <w:r w:rsidDel="00C66E5B">
          <w:delText>.</w:delText>
        </w:r>
      </w:del>
    </w:p>
    <w:p w14:paraId="48D9FED8" w14:textId="77777777" w:rsidR="00EA3738" w:rsidRDefault="00EA3738" w:rsidP="00EA3738">
      <w:pPr>
        <w:numPr>
          <w:ilvl w:val="0"/>
          <w:numId w:val="35"/>
        </w:numPr>
        <w:spacing w:after="0" w:line="240" w:lineRule="auto"/>
        <w:ind w:left="1080" w:hanging="450"/>
        <w:contextualSpacing/>
      </w:pPr>
      <w:r>
        <w:t>Not sure</w:t>
      </w:r>
    </w:p>
    <w:p w14:paraId="6E126F05" w14:textId="77777777" w:rsidR="00EA3738" w:rsidRDefault="00EA3738" w:rsidP="00EA3738">
      <w:pPr>
        <w:pBdr>
          <w:bottom w:val="single" w:sz="4" w:space="1" w:color="auto"/>
        </w:pBdr>
        <w:contextualSpacing/>
      </w:pPr>
    </w:p>
    <w:p w14:paraId="543A08C1" w14:textId="77777777" w:rsidR="00EA3738" w:rsidRDefault="00EA3738" w:rsidP="00EA3738">
      <w:pPr>
        <w:contextualSpacing/>
      </w:pPr>
    </w:p>
    <w:p w14:paraId="516EAA5B" w14:textId="77777777" w:rsidR="00EA3738" w:rsidRDefault="00EA3738" w:rsidP="00EA3738">
      <w:pPr>
        <w:pStyle w:val="NormalWeb"/>
        <w:shd w:val="clear" w:color="auto" w:fill="FFFFFF" w:themeFill="background1"/>
        <w:spacing w:before="0" w:beforeAutospacing="0"/>
        <w:contextualSpacing/>
        <w:rPr>
          <w:rFonts w:asciiTheme="minorHAnsi" w:hAnsiTheme="minorHAnsi" w:cstheme="minorHAnsi"/>
          <w:color w:val="00B0F0"/>
          <w:sz w:val="22"/>
          <w:szCs w:val="22"/>
        </w:rPr>
      </w:pPr>
      <w:r w:rsidRPr="00BA7485">
        <w:rPr>
          <w:rFonts w:asciiTheme="minorHAnsi" w:hAnsiTheme="minorHAnsi" w:cstheme="minorHAnsi"/>
          <w:color w:val="00B0F0"/>
          <w:sz w:val="22"/>
          <w:szCs w:val="22"/>
        </w:rPr>
        <w:t xml:space="preserve">[SHOW </w:t>
      </w:r>
      <w:r>
        <w:rPr>
          <w:rFonts w:asciiTheme="minorHAnsi" w:hAnsiTheme="minorHAnsi" w:cstheme="minorHAnsi"/>
          <w:color w:val="00B0F0"/>
          <w:sz w:val="22"/>
          <w:szCs w:val="22"/>
        </w:rPr>
        <w:t>IF</w:t>
      </w:r>
      <w:r w:rsidRPr="00BA7485">
        <w:rPr>
          <w:rFonts w:asciiTheme="minorHAnsi" w:hAnsiTheme="minorHAnsi" w:cstheme="minorHAnsi"/>
          <w:color w:val="00B0F0"/>
          <w:sz w:val="22"/>
          <w:szCs w:val="22"/>
        </w:rPr>
        <w:t xml:space="preserve"> Q</w:t>
      </w:r>
      <w:r>
        <w:rPr>
          <w:rFonts w:asciiTheme="minorHAnsi" w:hAnsiTheme="minorHAnsi" w:cstheme="minorHAnsi"/>
          <w:color w:val="00B0F0"/>
          <w:sz w:val="22"/>
          <w:szCs w:val="22"/>
        </w:rPr>
        <w:t>19</w:t>
      </w:r>
      <w:r w:rsidRPr="00BA7485">
        <w:rPr>
          <w:rFonts w:asciiTheme="minorHAnsi" w:hAnsiTheme="minorHAnsi" w:cstheme="minorHAnsi"/>
          <w:color w:val="00B0F0"/>
          <w:sz w:val="22"/>
          <w:szCs w:val="22"/>
        </w:rPr>
        <w:t>=</w:t>
      </w:r>
      <w:r>
        <w:rPr>
          <w:rFonts w:asciiTheme="minorHAnsi" w:hAnsiTheme="minorHAnsi" w:cstheme="minorHAnsi"/>
          <w:color w:val="00B0F0"/>
          <w:sz w:val="22"/>
          <w:szCs w:val="22"/>
        </w:rPr>
        <w:t>2,3,4,77,98,99</w:t>
      </w:r>
      <w:r w:rsidRPr="00BA7485">
        <w:rPr>
          <w:rFonts w:asciiTheme="minorHAnsi" w:hAnsiTheme="minorHAnsi" w:cstheme="minorHAnsi"/>
          <w:color w:val="00B0F0"/>
          <w:sz w:val="22"/>
          <w:szCs w:val="22"/>
        </w:rPr>
        <w:t>]</w:t>
      </w:r>
    </w:p>
    <w:p w14:paraId="1D8A4186" w14:textId="77777777" w:rsidR="00EA3738" w:rsidRPr="00BA7485" w:rsidRDefault="00EA3738" w:rsidP="00EA3738">
      <w:pPr>
        <w:pStyle w:val="NormalWeb"/>
        <w:shd w:val="clear" w:color="auto" w:fill="FFFFFF" w:themeFill="background1"/>
        <w:spacing w:before="0" w:beforeAutospacing="0"/>
        <w:contextualSpacing/>
        <w:rPr>
          <w:rFonts w:asciiTheme="minorHAnsi" w:hAnsiTheme="minorHAnsi" w:cstheme="minorHAnsi"/>
          <w:color w:val="00B0F0"/>
          <w:sz w:val="22"/>
          <w:szCs w:val="22"/>
        </w:rPr>
      </w:pPr>
      <w:r>
        <w:rPr>
          <w:rFonts w:asciiTheme="minorHAnsi" w:hAnsiTheme="minorHAnsi" w:cstheme="minorHAnsi"/>
          <w:color w:val="00B0F0"/>
          <w:sz w:val="22"/>
          <w:szCs w:val="22"/>
        </w:rPr>
        <w:t>[MP]</w:t>
      </w:r>
    </w:p>
    <w:p w14:paraId="5C006AB3" w14:textId="77777777" w:rsidR="00EA3738" w:rsidRPr="00A23498" w:rsidRDefault="00EA3738" w:rsidP="00EA3738">
      <w:pPr>
        <w:pStyle w:val="NormalWeb"/>
        <w:shd w:val="clear" w:color="auto" w:fill="FFFFFF" w:themeFill="background1"/>
        <w:spacing w:before="0" w:beforeAutospacing="0"/>
        <w:contextualSpacing/>
        <w:rPr>
          <w:rFonts w:asciiTheme="minorHAnsi" w:hAnsiTheme="minorHAnsi" w:cstheme="minorHAnsi"/>
          <w:color w:val="00B0F0"/>
          <w:sz w:val="22"/>
          <w:szCs w:val="22"/>
        </w:rPr>
      </w:pPr>
      <w:r w:rsidRPr="00A23498">
        <w:rPr>
          <w:rFonts w:asciiTheme="minorHAnsi" w:hAnsiTheme="minorHAnsi" w:cstheme="minorHAnsi"/>
          <w:color w:val="00B0F0"/>
          <w:sz w:val="22"/>
          <w:szCs w:val="22"/>
        </w:rPr>
        <w:t>Q</w:t>
      </w:r>
      <w:r>
        <w:rPr>
          <w:rFonts w:asciiTheme="minorHAnsi" w:hAnsiTheme="minorHAnsi" w:cstheme="minorHAnsi"/>
          <w:color w:val="00B0F0"/>
          <w:sz w:val="22"/>
          <w:szCs w:val="22"/>
        </w:rPr>
        <w:t>19</w:t>
      </w:r>
      <w:r w:rsidRPr="00A23498">
        <w:rPr>
          <w:rFonts w:asciiTheme="minorHAnsi" w:hAnsiTheme="minorHAnsi" w:cstheme="minorHAnsi"/>
          <w:color w:val="00B0F0"/>
          <w:sz w:val="22"/>
          <w:szCs w:val="22"/>
        </w:rPr>
        <w:t xml:space="preserve">A. </w:t>
      </w:r>
    </w:p>
    <w:p w14:paraId="170A37A3" w14:textId="77777777" w:rsidR="00EA3738" w:rsidRDefault="00EA3738" w:rsidP="00EA3738">
      <w:pPr>
        <w:pStyle w:val="NormalWeb"/>
        <w:shd w:val="clear" w:color="auto" w:fill="FFFFFF" w:themeFill="background1"/>
        <w:spacing w:before="0" w:beforeAutospacing="0" w:after="0" w:afterAutospacing="0"/>
        <w:contextualSpacing/>
        <w:rPr>
          <w:rFonts w:asciiTheme="minorHAnsi" w:hAnsiTheme="minorHAnsi" w:cstheme="minorHAnsi"/>
          <w:sz w:val="22"/>
          <w:szCs w:val="22"/>
        </w:rPr>
      </w:pPr>
      <w:r w:rsidRPr="000178F2">
        <w:rPr>
          <w:rFonts w:asciiTheme="minorHAnsi" w:hAnsiTheme="minorHAnsi" w:cstheme="minorHAnsi"/>
          <w:sz w:val="22"/>
          <w:szCs w:val="22"/>
        </w:rPr>
        <w:t>Which of the following are reasons you would wait to vaccinate your child</w:t>
      </w:r>
      <w:r>
        <w:rPr>
          <w:rFonts w:asciiTheme="minorHAnsi" w:hAnsiTheme="minorHAnsi" w:cstheme="minorHAnsi"/>
          <w:sz w:val="22"/>
          <w:szCs w:val="22"/>
        </w:rPr>
        <w:t>(ren) or not vaccinate your child(ren) that are less than 5 years old</w:t>
      </w:r>
      <w:r w:rsidRPr="000178F2">
        <w:rPr>
          <w:rFonts w:asciiTheme="minorHAnsi" w:hAnsiTheme="minorHAnsi" w:cstheme="minorHAnsi"/>
          <w:sz w:val="22"/>
          <w:szCs w:val="22"/>
        </w:rPr>
        <w:t>?</w:t>
      </w:r>
      <w:r>
        <w:rPr>
          <w:rFonts w:asciiTheme="minorHAnsi" w:hAnsiTheme="minorHAnsi" w:cstheme="minorHAnsi"/>
          <w:sz w:val="22"/>
          <w:szCs w:val="22"/>
        </w:rPr>
        <w:t xml:space="preserve"> </w:t>
      </w:r>
    </w:p>
    <w:p w14:paraId="7E051D30" w14:textId="77777777" w:rsidR="00EA3738" w:rsidRDefault="00EA3738" w:rsidP="00EA3738">
      <w:pPr>
        <w:rPr>
          <w:rFonts w:cstheme="minorHAnsi"/>
          <w:color w:val="00B0F0"/>
        </w:rPr>
      </w:pPr>
    </w:p>
    <w:p w14:paraId="253DA463" w14:textId="77777777" w:rsidR="00EA3738" w:rsidRPr="001D66A9" w:rsidRDefault="00EA3738" w:rsidP="00EA3738">
      <w:pPr>
        <w:rPr>
          <w:rFonts w:cstheme="minorHAnsi"/>
          <w:color w:val="FF0000"/>
        </w:rPr>
      </w:pPr>
      <w:r w:rsidRPr="001D66A9">
        <w:rPr>
          <w:rFonts w:cstheme="minorHAnsi"/>
          <w:color w:val="00B0F0"/>
        </w:rPr>
        <w:t>[CAWI - remove bold] &lt;</w:t>
      </w:r>
      <w:proofErr w:type="spellStart"/>
      <w:r w:rsidRPr="001D66A9">
        <w:rPr>
          <w:rFonts w:cstheme="minorHAnsi"/>
          <w:color w:val="00B0F0"/>
        </w:rPr>
        <w:t>i</w:t>
      </w:r>
      <w:proofErr w:type="spellEnd"/>
      <w:r w:rsidRPr="001D66A9">
        <w:rPr>
          <w:rFonts w:cstheme="minorHAnsi"/>
          <w:color w:val="00B0F0"/>
        </w:rPr>
        <w:t>&gt;</w:t>
      </w:r>
      <w:r w:rsidRPr="001D66A9">
        <w:rPr>
          <w:rFonts w:cstheme="minorHAnsi"/>
          <w:i/>
        </w:rPr>
        <w:t>Select all that apply.</w:t>
      </w:r>
      <w:r w:rsidRPr="001D66A9">
        <w:rPr>
          <w:rFonts w:cstheme="minorHAnsi"/>
          <w:color w:val="00B0F0"/>
        </w:rPr>
        <w:t>&lt;/</w:t>
      </w:r>
      <w:proofErr w:type="spellStart"/>
      <w:r w:rsidRPr="001D66A9">
        <w:rPr>
          <w:rFonts w:cstheme="minorHAnsi"/>
          <w:color w:val="00B0F0"/>
        </w:rPr>
        <w:t>i</w:t>
      </w:r>
      <w:proofErr w:type="spellEnd"/>
      <w:r w:rsidRPr="001D66A9">
        <w:rPr>
          <w:rFonts w:cstheme="minorHAnsi"/>
          <w:color w:val="00B0F0"/>
        </w:rPr>
        <w:t xml:space="preserve">&gt; </w:t>
      </w:r>
    </w:p>
    <w:p w14:paraId="48D83DCF" w14:textId="77777777" w:rsidR="00EA3738" w:rsidRDefault="00EA3738" w:rsidP="00EA3738">
      <w:pPr>
        <w:pStyle w:val="NormalWeb"/>
        <w:shd w:val="clear" w:color="auto" w:fill="FFFFFF" w:themeFill="background1"/>
        <w:spacing w:before="0" w:beforeAutospacing="0" w:after="0" w:afterAutospacing="0"/>
        <w:contextualSpacing/>
        <w:rPr>
          <w:rFonts w:asciiTheme="minorHAnsi" w:hAnsiTheme="minorHAnsi" w:cstheme="minorHAnsi"/>
          <w:sz w:val="22"/>
          <w:szCs w:val="22"/>
        </w:rPr>
      </w:pPr>
    </w:p>
    <w:p w14:paraId="2AC811DB" w14:textId="77777777" w:rsidR="00EA3738" w:rsidRPr="00A23498" w:rsidRDefault="00EA3738" w:rsidP="00EA3738">
      <w:pPr>
        <w:pStyle w:val="NormalWeb"/>
        <w:shd w:val="clear" w:color="auto" w:fill="FFFFFF" w:themeFill="background1"/>
        <w:spacing w:before="0" w:beforeAutospacing="0" w:after="0" w:afterAutospacing="0"/>
        <w:contextualSpacing/>
        <w:rPr>
          <w:rFonts w:asciiTheme="minorHAnsi" w:hAnsiTheme="minorHAnsi" w:cstheme="minorHAnsi"/>
          <w:color w:val="00B0F0"/>
          <w:sz w:val="22"/>
          <w:szCs w:val="22"/>
        </w:rPr>
      </w:pPr>
      <w:r w:rsidRPr="00A23498">
        <w:rPr>
          <w:rFonts w:asciiTheme="minorHAnsi" w:hAnsiTheme="minorHAnsi" w:cstheme="minorHAnsi"/>
          <w:color w:val="00B0F0"/>
          <w:sz w:val="22"/>
          <w:szCs w:val="22"/>
        </w:rPr>
        <w:t>RESPONSE OPTIONS:</w:t>
      </w:r>
    </w:p>
    <w:p w14:paraId="5861C85D" w14:textId="40DE6F3B" w:rsidR="00EA3738" w:rsidRDefault="00EA3738" w:rsidP="00EA3738">
      <w:pPr>
        <w:numPr>
          <w:ilvl w:val="0"/>
          <w:numId w:val="36"/>
        </w:numPr>
        <w:spacing w:after="0" w:line="240" w:lineRule="auto"/>
        <w:contextualSpacing/>
      </w:pPr>
      <w:r w:rsidRPr="001D4983">
        <w:rPr>
          <w:rFonts w:cstheme="minorHAnsi"/>
        </w:rPr>
        <w:t>I</w:t>
      </w:r>
      <w:r>
        <w:t xml:space="preserve"> would want to do </w:t>
      </w:r>
      <w:r>
        <w:rPr>
          <w:rFonts w:cstheme="minorHAnsi"/>
        </w:rPr>
        <w:t>my</w:t>
      </w:r>
      <w:r>
        <w:t xml:space="preserve"> own research on the </w:t>
      </w:r>
      <w:r w:rsidRPr="0064568B">
        <w:rPr>
          <w:color w:val="00B0F0"/>
        </w:rPr>
        <w:t>&lt;u&gt;</w:t>
      </w:r>
      <w:r w:rsidRPr="0064568B">
        <w:rPr>
          <w:u w:val="single"/>
        </w:rPr>
        <w:t>safety</w:t>
      </w:r>
      <w:r w:rsidRPr="0064568B">
        <w:rPr>
          <w:color w:val="00B0F0"/>
        </w:rPr>
        <w:t>&lt;</w:t>
      </w:r>
      <w:r>
        <w:rPr>
          <w:color w:val="00B0F0"/>
        </w:rPr>
        <w:t>/</w:t>
      </w:r>
      <w:r w:rsidRPr="0064568B">
        <w:rPr>
          <w:color w:val="00B0F0"/>
        </w:rPr>
        <w:t>u&gt;</w:t>
      </w:r>
      <w:r>
        <w:t xml:space="preserve"> </w:t>
      </w:r>
      <w:commentRangeStart w:id="64"/>
      <w:r>
        <w:t xml:space="preserve">of </w:t>
      </w:r>
      <w:ins w:id="65" w:author="Phoebe Lamuda" w:date="2022-04-19T15:33:00Z">
        <w:r w:rsidR="009B2C1B">
          <w:t xml:space="preserve">the COVID-19 </w:t>
        </w:r>
      </w:ins>
      <w:r>
        <w:t xml:space="preserve">vaccine </w:t>
      </w:r>
      <w:commentRangeEnd w:id="64"/>
      <w:r>
        <w:rPr>
          <w:rStyle w:val="CommentReference"/>
        </w:rPr>
        <w:commentReference w:id="64"/>
      </w:r>
      <w:r>
        <w:t>for children</w:t>
      </w:r>
    </w:p>
    <w:p w14:paraId="3A506E67" w14:textId="2ADD4D78" w:rsidR="00EA3738" w:rsidRDefault="00EA3738" w:rsidP="00EA3738">
      <w:pPr>
        <w:numPr>
          <w:ilvl w:val="0"/>
          <w:numId w:val="36"/>
        </w:numPr>
        <w:spacing w:after="0" w:line="240" w:lineRule="auto"/>
        <w:contextualSpacing/>
      </w:pPr>
      <w:r w:rsidRPr="001D4983">
        <w:rPr>
          <w:rFonts w:cstheme="minorHAnsi"/>
        </w:rPr>
        <w:t>I</w:t>
      </w:r>
      <w:r>
        <w:t xml:space="preserve"> would want to do </w:t>
      </w:r>
      <w:r>
        <w:rPr>
          <w:rFonts w:cstheme="minorHAnsi"/>
        </w:rPr>
        <w:t>my</w:t>
      </w:r>
      <w:r>
        <w:t xml:space="preserve"> own research on the </w:t>
      </w:r>
      <w:r w:rsidRPr="0064568B">
        <w:rPr>
          <w:color w:val="00B0F0"/>
        </w:rPr>
        <w:t>&lt;u&gt;</w:t>
      </w:r>
      <w:r w:rsidRPr="0064568B">
        <w:rPr>
          <w:u w:val="single"/>
        </w:rPr>
        <w:t>effectiveness</w:t>
      </w:r>
      <w:r w:rsidRPr="0064568B">
        <w:rPr>
          <w:color w:val="00B0F0"/>
        </w:rPr>
        <w:t>&lt;</w:t>
      </w:r>
      <w:r>
        <w:rPr>
          <w:color w:val="00B0F0"/>
        </w:rPr>
        <w:t>/</w:t>
      </w:r>
      <w:r w:rsidRPr="0064568B">
        <w:rPr>
          <w:color w:val="00B0F0"/>
        </w:rPr>
        <w:t>u&gt;</w:t>
      </w:r>
      <w:r>
        <w:t xml:space="preserve"> (i.e., how well it works as intended) </w:t>
      </w:r>
      <w:commentRangeStart w:id="66"/>
      <w:r>
        <w:t xml:space="preserve">of </w:t>
      </w:r>
      <w:ins w:id="67" w:author="Phoebe Lamuda" w:date="2022-04-19T15:33:00Z">
        <w:r w:rsidR="009B2C1B">
          <w:t xml:space="preserve">the COVID-19 </w:t>
        </w:r>
      </w:ins>
      <w:r>
        <w:t xml:space="preserve">vaccine </w:t>
      </w:r>
      <w:commentRangeEnd w:id="66"/>
      <w:r>
        <w:rPr>
          <w:rStyle w:val="CommentReference"/>
        </w:rPr>
        <w:commentReference w:id="66"/>
      </w:r>
      <w:r>
        <w:t>for children</w:t>
      </w:r>
    </w:p>
    <w:p w14:paraId="3AA83E5C" w14:textId="77777777" w:rsidR="00EA3738" w:rsidRPr="00782136" w:rsidRDefault="00EA3738" w:rsidP="00EA3738">
      <w:pPr>
        <w:numPr>
          <w:ilvl w:val="0"/>
          <w:numId w:val="36"/>
        </w:numPr>
        <w:spacing w:after="0" w:line="240" w:lineRule="auto"/>
        <w:contextualSpacing/>
      </w:pPr>
      <w:r>
        <w:t>He/she/they</w:t>
      </w:r>
      <w:r w:rsidRPr="00782136">
        <w:t xml:space="preserve"> don’t like needles </w:t>
      </w:r>
    </w:p>
    <w:p w14:paraId="636D1A33" w14:textId="77777777" w:rsidR="00EA3738" w:rsidRPr="00782136" w:rsidRDefault="00EA3738" w:rsidP="00EA3738">
      <w:pPr>
        <w:numPr>
          <w:ilvl w:val="0"/>
          <w:numId w:val="36"/>
        </w:numPr>
        <w:spacing w:after="0" w:line="240" w:lineRule="auto"/>
        <w:contextualSpacing/>
      </w:pPr>
      <w:r w:rsidRPr="001D4983">
        <w:rPr>
          <w:rFonts w:cstheme="minorHAnsi"/>
        </w:rPr>
        <w:t>I</w:t>
      </w:r>
      <w:r>
        <w:rPr>
          <w:rFonts w:cstheme="minorHAnsi"/>
        </w:rPr>
        <w:t>’m</w:t>
      </w:r>
      <w:r w:rsidRPr="00782136">
        <w:t xml:space="preserve"> not concerned </w:t>
      </w:r>
      <w:r>
        <w:t xml:space="preserve">that </w:t>
      </w:r>
      <w:r>
        <w:rPr>
          <w:rFonts w:cstheme="minorHAnsi"/>
        </w:rPr>
        <w:t>my</w:t>
      </w:r>
      <w:r>
        <w:t xml:space="preserve"> child(ren) will get</w:t>
      </w:r>
      <w:r w:rsidRPr="00782136">
        <w:t xml:space="preserve"> seriously ill from </w:t>
      </w:r>
      <w:r>
        <w:t>COVID-19</w:t>
      </w:r>
    </w:p>
    <w:p w14:paraId="6B92FB01" w14:textId="77777777" w:rsidR="00EA3738" w:rsidRPr="00782136" w:rsidRDefault="00EA3738" w:rsidP="00EA3738">
      <w:pPr>
        <w:numPr>
          <w:ilvl w:val="0"/>
          <w:numId w:val="36"/>
        </w:numPr>
        <w:spacing w:after="0" w:line="240" w:lineRule="auto"/>
        <w:contextualSpacing/>
      </w:pPr>
      <w:r w:rsidRPr="001D4983">
        <w:rPr>
          <w:rFonts w:cstheme="minorHAnsi"/>
        </w:rPr>
        <w:t>I</w:t>
      </w:r>
      <w:r w:rsidRPr="00782136">
        <w:t xml:space="preserve"> won’t have time to get </w:t>
      </w:r>
      <w:r>
        <w:t xml:space="preserve">him/her/them </w:t>
      </w:r>
      <w:r w:rsidRPr="00782136">
        <w:t xml:space="preserve">vaccinated </w:t>
      </w:r>
    </w:p>
    <w:p w14:paraId="00B44576" w14:textId="77777777" w:rsidR="00EA3738" w:rsidRPr="00782136" w:rsidRDefault="00EA3738" w:rsidP="00EA3738">
      <w:pPr>
        <w:numPr>
          <w:ilvl w:val="0"/>
          <w:numId w:val="36"/>
        </w:numPr>
        <w:spacing w:after="0" w:line="240" w:lineRule="auto"/>
        <w:contextualSpacing/>
      </w:pPr>
      <w:r w:rsidRPr="001D4983">
        <w:rPr>
          <w:rFonts w:cstheme="minorHAnsi"/>
        </w:rPr>
        <w:t>I</w:t>
      </w:r>
      <w:r w:rsidRPr="00782136">
        <w:t xml:space="preserve"> would be concerned about </w:t>
      </w:r>
      <w:r>
        <w:t xml:space="preserve">him/her/them </w:t>
      </w:r>
      <w:r w:rsidRPr="00782136">
        <w:t xml:space="preserve">getting infected with </w:t>
      </w:r>
      <w:r>
        <w:t>COVID-19</w:t>
      </w:r>
      <w:r w:rsidRPr="00782136">
        <w:t xml:space="preserve"> from the vaccine</w:t>
      </w:r>
    </w:p>
    <w:p w14:paraId="1ED96928" w14:textId="77777777" w:rsidR="00EA3738" w:rsidRDefault="00EA3738" w:rsidP="00EA3738">
      <w:pPr>
        <w:numPr>
          <w:ilvl w:val="0"/>
          <w:numId w:val="36"/>
        </w:numPr>
        <w:spacing w:after="0" w:line="240" w:lineRule="auto"/>
        <w:contextualSpacing/>
      </w:pPr>
      <w:r w:rsidRPr="001D4983">
        <w:rPr>
          <w:rFonts w:cstheme="minorHAnsi"/>
        </w:rPr>
        <w:t>I</w:t>
      </w:r>
      <w:r w:rsidRPr="00782136">
        <w:t xml:space="preserve"> would be concerned about </w:t>
      </w:r>
      <w:r>
        <w:t xml:space="preserve">immediate </w:t>
      </w:r>
      <w:r w:rsidRPr="00782136">
        <w:t xml:space="preserve">side effects from the vaccine </w:t>
      </w:r>
    </w:p>
    <w:p w14:paraId="15A3DA3C" w14:textId="77777777" w:rsidR="00EA3738" w:rsidRPr="00782136" w:rsidRDefault="00EA3738" w:rsidP="00EA3738">
      <w:pPr>
        <w:numPr>
          <w:ilvl w:val="0"/>
          <w:numId w:val="36"/>
        </w:numPr>
        <w:spacing w:after="0" w:line="240" w:lineRule="auto"/>
        <w:contextualSpacing/>
      </w:pPr>
      <w:r w:rsidRPr="001D4983">
        <w:rPr>
          <w:rFonts w:cstheme="minorHAnsi"/>
        </w:rPr>
        <w:t>I</w:t>
      </w:r>
      <w:r>
        <w:rPr>
          <w:rFonts w:cstheme="minorHAnsi"/>
        </w:rPr>
        <w:t xml:space="preserve"> am</w:t>
      </w:r>
      <w:r>
        <w:t xml:space="preserve"> concerned about the unknown long-term side effects from the vaccine</w:t>
      </w:r>
    </w:p>
    <w:p w14:paraId="49F7DF57" w14:textId="77777777" w:rsidR="00EA3738" w:rsidRPr="00782136" w:rsidRDefault="00EA3738" w:rsidP="00EA3738">
      <w:pPr>
        <w:numPr>
          <w:ilvl w:val="0"/>
          <w:numId w:val="36"/>
        </w:numPr>
        <w:spacing w:after="0" w:line="240" w:lineRule="auto"/>
        <w:contextualSpacing/>
      </w:pPr>
      <w:r w:rsidRPr="001D4983">
        <w:rPr>
          <w:rFonts w:cstheme="minorHAnsi"/>
        </w:rPr>
        <w:t>I</w:t>
      </w:r>
      <w:r w:rsidRPr="00782136">
        <w:t xml:space="preserve"> don’t think vaccines work very well </w:t>
      </w:r>
    </w:p>
    <w:p w14:paraId="453FDCE4" w14:textId="77777777" w:rsidR="00EA3738" w:rsidRPr="00782136" w:rsidRDefault="00EA3738" w:rsidP="00EA3738">
      <w:pPr>
        <w:numPr>
          <w:ilvl w:val="0"/>
          <w:numId w:val="36"/>
        </w:numPr>
        <w:spacing w:after="0" w:line="240" w:lineRule="auto"/>
        <w:contextualSpacing/>
      </w:pPr>
      <w:r w:rsidRPr="00782136">
        <w:t>Politicians might promote a vaccine to win votes even if it is not fully tested or safe</w:t>
      </w:r>
    </w:p>
    <w:p w14:paraId="3E09F58A" w14:textId="77777777" w:rsidR="00EA3738" w:rsidRPr="00782136" w:rsidRDefault="00EA3738" w:rsidP="00EA3738">
      <w:pPr>
        <w:numPr>
          <w:ilvl w:val="0"/>
          <w:numId w:val="36"/>
        </w:numPr>
        <w:spacing w:after="0" w:line="240" w:lineRule="auto"/>
        <w:contextualSpacing/>
      </w:pPr>
      <w:r w:rsidRPr="00782136">
        <w:lastRenderedPageBreak/>
        <w:t xml:space="preserve">The </w:t>
      </w:r>
      <w:r>
        <w:t xml:space="preserve">COVID-19 </w:t>
      </w:r>
      <w:r w:rsidRPr="00782136">
        <w:t xml:space="preserve">outbreak is not as serious as some people say it is </w:t>
      </w:r>
    </w:p>
    <w:p w14:paraId="1F1D7964" w14:textId="77777777" w:rsidR="00EA3738" w:rsidRDefault="00EA3738" w:rsidP="00EA3738">
      <w:pPr>
        <w:numPr>
          <w:ilvl w:val="0"/>
          <w:numId w:val="36"/>
        </w:numPr>
        <w:spacing w:after="0" w:line="240" w:lineRule="auto"/>
        <w:contextualSpacing/>
      </w:pPr>
      <w:r>
        <w:t>Children already get too many vaccines</w:t>
      </w:r>
    </w:p>
    <w:p w14:paraId="48C6A507" w14:textId="77777777" w:rsidR="00EA3738" w:rsidRDefault="00EA3738" w:rsidP="00EA3738">
      <w:pPr>
        <w:numPr>
          <w:ilvl w:val="0"/>
          <w:numId w:val="36"/>
        </w:numPr>
        <w:spacing w:after="0" w:line="240" w:lineRule="auto"/>
        <w:contextualSpacing/>
      </w:pPr>
      <w:r w:rsidRPr="001D4983">
        <w:rPr>
          <w:rFonts w:cstheme="minorHAnsi"/>
        </w:rPr>
        <w:t>I</w:t>
      </w:r>
      <w:r>
        <w:rPr>
          <w:rFonts w:cstheme="minorHAnsi"/>
        </w:rPr>
        <w:t xml:space="preserve"> am</w:t>
      </w:r>
      <w:r>
        <w:t xml:space="preserve"> concerned about heart problems or inflammation for </w:t>
      </w:r>
      <w:r>
        <w:rPr>
          <w:rFonts w:cstheme="minorHAnsi"/>
        </w:rPr>
        <w:t>my</w:t>
      </w:r>
      <w:r>
        <w:t xml:space="preserve"> child</w:t>
      </w:r>
    </w:p>
    <w:p w14:paraId="07B5E420" w14:textId="77777777" w:rsidR="00EA3738" w:rsidRPr="00DB798E" w:rsidRDefault="00EA3738" w:rsidP="00EA3738">
      <w:pPr>
        <w:numPr>
          <w:ilvl w:val="0"/>
          <w:numId w:val="36"/>
        </w:numPr>
        <w:spacing w:after="0" w:line="240" w:lineRule="auto"/>
        <w:contextualSpacing/>
      </w:pPr>
      <w:r w:rsidRPr="00DB798E">
        <w:rPr>
          <w:rFonts w:cstheme="minorHAnsi"/>
        </w:rPr>
        <w:t>I would like to wait for more children to be vaccinated to see if other side effects are discovered</w:t>
      </w:r>
    </w:p>
    <w:p w14:paraId="67FD4649" w14:textId="77777777" w:rsidR="00EA3738" w:rsidRDefault="00EA3738" w:rsidP="00EA3738">
      <w:pPr>
        <w:numPr>
          <w:ilvl w:val="0"/>
          <w:numId w:val="36"/>
        </w:numPr>
        <w:spacing w:after="0" w:line="240" w:lineRule="auto"/>
        <w:contextualSpacing/>
      </w:pPr>
      <w:r>
        <w:t xml:space="preserve">Other, please specify: </w:t>
      </w:r>
      <w:r w:rsidRPr="00F917A2">
        <w:rPr>
          <w:color w:val="00B0F0"/>
        </w:rPr>
        <w:t>[TEXTBOX]</w:t>
      </w:r>
      <w:r>
        <w:rPr>
          <w:color w:val="00B0F0"/>
        </w:rPr>
        <w:t xml:space="preserve"> </w:t>
      </w:r>
    </w:p>
    <w:p w14:paraId="7A7E543B" w14:textId="77777777" w:rsidR="00EA3738" w:rsidRDefault="00EA3738" w:rsidP="00EA3738">
      <w:pPr>
        <w:pBdr>
          <w:bottom w:val="single" w:sz="4" w:space="1" w:color="auto"/>
        </w:pBdr>
        <w:textAlignment w:val="baseline"/>
        <w:rPr>
          <w:rFonts w:eastAsia="Times New Roman" w:cstheme="minorHAnsi"/>
          <w:color w:val="00B0F0"/>
          <w:szCs w:val="20"/>
        </w:rPr>
      </w:pPr>
    </w:p>
    <w:p w14:paraId="5B7242FC" w14:textId="77777777" w:rsidR="00EA3738" w:rsidRDefault="00EA3738" w:rsidP="00EA3738">
      <w:pPr>
        <w:textAlignment w:val="baseline"/>
        <w:rPr>
          <w:rFonts w:eastAsia="Times New Roman" w:cstheme="minorHAnsi"/>
          <w:color w:val="00B0F0"/>
          <w:szCs w:val="20"/>
        </w:rPr>
      </w:pPr>
    </w:p>
    <w:p w14:paraId="49809896" w14:textId="77777777" w:rsidR="00EA3738" w:rsidRDefault="00EA3738" w:rsidP="00EA3738">
      <w:pPr>
        <w:pStyle w:val="NormalWeb"/>
        <w:shd w:val="clear" w:color="auto" w:fill="FFFFFF" w:themeFill="background1"/>
        <w:spacing w:before="0" w:beforeAutospacing="0" w:after="0" w:afterAutospacing="0"/>
        <w:contextualSpacing/>
        <w:rPr>
          <w:rFonts w:asciiTheme="minorHAnsi" w:hAnsiTheme="minorHAnsi" w:cstheme="minorHAnsi"/>
          <w:color w:val="00B0F0"/>
          <w:sz w:val="22"/>
          <w:szCs w:val="22"/>
        </w:rPr>
      </w:pPr>
      <w:r>
        <w:rPr>
          <w:rFonts w:asciiTheme="minorHAnsi" w:hAnsiTheme="minorHAnsi" w:cstheme="minorHAnsi"/>
          <w:color w:val="00B0F0"/>
          <w:sz w:val="22"/>
          <w:szCs w:val="22"/>
        </w:rPr>
        <w:t>[SP]</w:t>
      </w:r>
    </w:p>
    <w:p w14:paraId="656A8091" w14:textId="77777777" w:rsidR="00EA3738" w:rsidRDefault="00EA3738" w:rsidP="00EA3738">
      <w:pPr>
        <w:pStyle w:val="NormalWeb"/>
        <w:shd w:val="clear" w:color="auto" w:fill="FFFFFF" w:themeFill="background1"/>
        <w:spacing w:before="0" w:beforeAutospacing="0" w:after="0" w:afterAutospacing="0"/>
        <w:contextualSpacing/>
        <w:rPr>
          <w:rFonts w:asciiTheme="minorHAnsi" w:hAnsiTheme="minorHAnsi" w:cstheme="minorHAnsi"/>
          <w:color w:val="00B0F0"/>
          <w:sz w:val="22"/>
          <w:szCs w:val="22"/>
        </w:rPr>
      </w:pPr>
      <w:r>
        <w:rPr>
          <w:rFonts w:asciiTheme="minorHAnsi" w:hAnsiTheme="minorHAnsi" w:cstheme="minorHAnsi"/>
          <w:color w:val="00B0F0"/>
          <w:sz w:val="22"/>
          <w:szCs w:val="22"/>
        </w:rPr>
        <w:t>Q20</w:t>
      </w:r>
      <w:r w:rsidRPr="00A23498">
        <w:rPr>
          <w:rFonts w:asciiTheme="minorHAnsi" w:hAnsiTheme="minorHAnsi" w:cstheme="minorHAnsi"/>
          <w:color w:val="00B0F0"/>
          <w:sz w:val="22"/>
          <w:szCs w:val="22"/>
        </w:rPr>
        <w:t xml:space="preserve">. </w:t>
      </w:r>
    </w:p>
    <w:p w14:paraId="41D31EDB" w14:textId="77777777" w:rsidR="00EA3738" w:rsidRDefault="00EA3738" w:rsidP="00EA3738">
      <w:pPr>
        <w:rPr>
          <w:rFonts w:cstheme="minorHAnsi"/>
        </w:rPr>
      </w:pPr>
      <w:r w:rsidRPr="00433A3C">
        <w:rPr>
          <w:rFonts w:cstheme="minorHAnsi"/>
        </w:rPr>
        <w:t xml:space="preserve">Do you personally know anyone who has passed away/died because of </w:t>
      </w:r>
      <w:r>
        <w:rPr>
          <w:rFonts w:cstheme="minorHAnsi"/>
        </w:rPr>
        <w:t xml:space="preserve">getting infected with </w:t>
      </w:r>
      <w:r w:rsidRPr="00433A3C">
        <w:rPr>
          <w:rFonts w:cstheme="minorHAnsi"/>
        </w:rPr>
        <w:t>COVID-19?</w:t>
      </w:r>
    </w:p>
    <w:p w14:paraId="5B538BC7" w14:textId="77777777" w:rsidR="00EA3738" w:rsidRDefault="00EA3738" w:rsidP="00EA3738">
      <w:pPr>
        <w:pStyle w:val="NormalWeb"/>
        <w:shd w:val="clear" w:color="auto" w:fill="FFFFFF" w:themeFill="background1"/>
        <w:spacing w:before="0" w:beforeAutospacing="0" w:after="0" w:afterAutospacing="0"/>
        <w:contextualSpacing/>
        <w:rPr>
          <w:rFonts w:asciiTheme="minorHAnsi" w:hAnsiTheme="minorHAnsi" w:cstheme="minorHAnsi"/>
          <w:sz w:val="22"/>
          <w:szCs w:val="22"/>
        </w:rPr>
      </w:pPr>
    </w:p>
    <w:p w14:paraId="2F26316D" w14:textId="77777777" w:rsidR="00EA3738" w:rsidRPr="00A23498" w:rsidRDefault="00EA3738" w:rsidP="00EA3738">
      <w:pPr>
        <w:pStyle w:val="NormalWeb"/>
        <w:shd w:val="clear" w:color="auto" w:fill="FFFFFF" w:themeFill="background1"/>
        <w:spacing w:before="0" w:beforeAutospacing="0" w:after="0" w:afterAutospacing="0"/>
        <w:contextualSpacing/>
        <w:rPr>
          <w:rFonts w:asciiTheme="minorHAnsi" w:hAnsiTheme="minorHAnsi" w:cstheme="minorHAnsi"/>
          <w:color w:val="00B0F0"/>
          <w:sz w:val="22"/>
          <w:szCs w:val="22"/>
        </w:rPr>
      </w:pPr>
      <w:r w:rsidRPr="00A23498">
        <w:rPr>
          <w:rFonts w:asciiTheme="minorHAnsi" w:hAnsiTheme="minorHAnsi" w:cstheme="minorHAnsi"/>
          <w:color w:val="00B0F0"/>
          <w:sz w:val="22"/>
          <w:szCs w:val="22"/>
        </w:rPr>
        <w:t>RESPONSE OPTIONS:</w:t>
      </w:r>
    </w:p>
    <w:p w14:paraId="6742FE28" w14:textId="77777777" w:rsidR="00EA3738" w:rsidRPr="00433A3C" w:rsidRDefault="00EA3738" w:rsidP="00EA3738">
      <w:pPr>
        <w:pStyle w:val="ListParagraph"/>
        <w:numPr>
          <w:ilvl w:val="0"/>
          <w:numId w:val="37"/>
        </w:numPr>
        <w:rPr>
          <w:rFonts w:cstheme="minorHAnsi"/>
        </w:rPr>
      </w:pPr>
      <w:r w:rsidRPr="00433A3C">
        <w:rPr>
          <w:rFonts w:cstheme="minorHAnsi"/>
        </w:rPr>
        <w:t xml:space="preserve">Yes, someone in </w:t>
      </w:r>
      <w:r w:rsidRPr="00277AA6">
        <w:rPr>
          <w:rFonts w:cstheme="minorHAnsi"/>
        </w:rPr>
        <w:t>my</w:t>
      </w:r>
      <w:r w:rsidRPr="00433A3C">
        <w:rPr>
          <w:rFonts w:cstheme="minorHAnsi"/>
        </w:rPr>
        <w:t xml:space="preserve"> household</w:t>
      </w:r>
    </w:p>
    <w:p w14:paraId="101D4363" w14:textId="77777777" w:rsidR="00EA3738" w:rsidRPr="00433A3C" w:rsidRDefault="00EA3738" w:rsidP="00EA3738">
      <w:pPr>
        <w:pStyle w:val="ListParagraph"/>
        <w:numPr>
          <w:ilvl w:val="0"/>
          <w:numId w:val="37"/>
        </w:numPr>
        <w:rPr>
          <w:rFonts w:cstheme="minorHAnsi"/>
        </w:rPr>
      </w:pPr>
      <w:r w:rsidRPr="00433A3C">
        <w:rPr>
          <w:rFonts w:cstheme="minorHAnsi"/>
        </w:rPr>
        <w:t>Yes, a close friend/family member</w:t>
      </w:r>
    </w:p>
    <w:p w14:paraId="4DAEF44C" w14:textId="77777777" w:rsidR="00EA3738" w:rsidRPr="00433A3C" w:rsidRDefault="00EA3738" w:rsidP="00EA3738">
      <w:pPr>
        <w:pStyle w:val="ListParagraph"/>
        <w:numPr>
          <w:ilvl w:val="0"/>
          <w:numId w:val="37"/>
        </w:numPr>
        <w:rPr>
          <w:rFonts w:cstheme="minorHAnsi"/>
        </w:rPr>
      </w:pPr>
      <w:r w:rsidRPr="00433A3C">
        <w:rPr>
          <w:rFonts w:cstheme="minorHAnsi"/>
        </w:rPr>
        <w:t>Yes, an acquaintance/coworker</w:t>
      </w:r>
    </w:p>
    <w:p w14:paraId="4BDEDE73" w14:textId="77777777" w:rsidR="00EA3738" w:rsidRPr="00433A3C" w:rsidRDefault="00EA3738" w:rsidP="00EA3738">
      <w:pPr>
        <w:pStyle w:val="ListParagraph"/>
        <w:numPr>
          <w:ilvl w:val="0"/>
          <w:numId w:val="37"/>
        </w:numPr>
        <w:rPr>
          <w:rFonts w:cstheme="minorHAnsi"/>
          <w:color w:val="00B0F0"/>
        </w:rPr>
      </w:pPr>
      <w:r w:rsidRPr="00433A3C">
        <w:rPr>
          <w:rFonts w:cstheme="minorHAnsi"/>
        </w:rPr>
        <w:t xml:space="preserve">Yes, other relationship, please specify: </w:t>
      </w:r>
      <w:r w:rsidRPr="00433A3C">
        <w:rPr>
          <w:rFonts w:cstheme="minorHAnsi"/>
          <w:color w:val="00B0F0"/>
        </w:rPr>
        <w:t>[TEXTBOX]</w:t>
      </w:r>
    </w:p>
    <w:p w14:paraId="4008CF9F" w14:textId="77777777" w:rsidR="00EA3738" w:rsidRDefault="00EA3738" w:rsidP="00EA3738">
      <w:pPr>
        <w:pStyle w:val="ListParagraph"/>
        <w:numPr>
          <w:ilvl w:val="0"/>
          <w:numId w:val="37"/>
        </w:numPr>
        <w:rPr>
          <w:rFonts w:cstheme="minorHAnsi"/>
        </w:rPr>
      </w:pPr>
      <w:r w:rsidRPr="00433A3C">
        <w:rPr>
          <w:rFonts w:cstheme="minorHAnsi"/>
        </w:rPr>
        <w:t xml:space="preserve">No </w:t>
      </w:r>
    </w:p>
    <w:p w14:paraId="2D11EB8B" w14:textId="77777777" w:rsidR="00EA3738" w:rsidRDefault="00EA3738" w:rsidP="00EA3738">
      <w:pPr>
        <w:pBdr>
          <w:bottom w:val="single" w:sz="4" w:space="1" w:color="auto"/>
        </w:pBdr>
        <w:rPr>
          <w:rFonts w:cstheme="minorHAnsi"/>
        </w:rPr>
      </w:pPr>
    </w:p>
    <w:p w14:paraId="2385F2BD" w14:textId="77777777" w:rsidR="00EA3738" w:rsidRDefault="00EA3738" w:rsidP="00EA3738">
      <w:pPr>
        <w:rPr>
          <w:rFonts w:cstheme="minorHAnsi"/>
          <w:i/>
          <w:iCs/>
          <w:color w:val="70AD47" w:themeColor="accent6"/>
        </w:rPr>
      </w:pPr>
    </w:p>
    <w:p w14:paraId="64BDFBD3" w14:textId="77777777" w:rsidR="00EA3738" w:rsidRDefault="00EA3738" w:rsidP="00EA3738">
      <w:pPr>
        <w:rPr>
          <w:rFonts w:cstheme="minorHAnsi"/>
          <w:color w:val="00B0F0"/>
        </w:rPr>
      </w:pPr>
      <w:r>
        <w:rPr>
          <w:rFonts w:cstheme="minorHAnsi"/>
          <w:color w:val="00B0F0"/>
        </w:rPr>
        <w:t>[GRID, SP]</w:t>
      </w:r>
    </w:p>
    <w:p w14:paraId="6772AC36" w14:textId="77777777" w:rsidR="00EA3738" w:rsidRPr="00D74B93" w:rsidRDefault="00EA3738" w:rsidP="00EA3738">
      <w:pPr>
        <w:rPr>
          <w:rFonts w:cstheme="minorHAnsi"/>
          <w:color w:val="00B0F0"/>
        </w:rPr>
      </w:pPr>
      <w:r w:rsidRPr="00DB798E">
        <w:rPr>
          <w:rFonts w:cstheme="minorHAnsi"/>
          <w:color w:val="00B0F0"/>
        </w:rPr>
        <w:t>Q2</w:t>
      </w:r>
      <w:r>
        <w:rPr>
          <w:rFonts w:cstheme="minorHAnsi"/>
          <w:color w:val="00B0F0"/>
        </w:rPr>
        <w:t>1</w:t>
      </w:r>
      <w:r w:rsidRPr="00DB798E">
        <w:rPr>
          <w:rFonts w:cstheme="minorHAnsi"/>
          <w:color w:val="00B0F0"/>
        </w:rPr>
        <w:t>.</w:t>
      </w:r>
    </w:p>
    <w:p w14:paraId="3545764C" w14:textId="77777777" w:rsidR="00EA3738" w:rsidRPr="00DB798E" w:rsidRDefault="00EA3738" w:rsidP="00EA3738">
      <w:r w:rsidRPr="00DB798E">
        <w:t xml:space="preserve">Do you approve, disapprove, or neither approve nor disapprove </w:t>
      </w:r>
      <w:r>
        <w:t>of</w:t>
      </w:r>
      <w:r w:rsidRPr="00DB798E">
        <w:t xml:space="preserve"> the following </w:t>
      </w:r>
      <w:proofErr w:type="gramStart"/>
      <w:r w:rsidRPr="00DB798E">
        <w:t>statements.</w:t>
      </w:r>
      <w:proofErr w:type="gramEnd"/>
    </w:p>
    <w:p w14:paraId="44D823EA" w14:textId="77777777" w:rsidR="00EA3738" w:rsidRDefault="00EA3738" w:rsidP="00EA3738">
      <w:pPr>
        <w:rPr>
          <w:color w:val="00B0F0"/>
        </w:rPr>
      </w:pPr>
    </w:p>
    <w:p w14:paraId="32E6ADD6" w14:textId="77777777" w:rsidR="00EA3738" w:rsidRPr="00DB798E" w:rsidRDefault="00EA3738" w:rsidP="00EA3738">
      <w:pPr>
        <w:rPr>
          <w:color w:val="00B0F0"/>
        </w:rPr>
      </w:pPr>
      <w:r w:rsidRPr="00DB798E">
        <w:rPr>
          <w:color w:val="00B0F0"/>
        </w:rPr>
        <w:t>GRID ITEMS.</w:t>
      </w:r>
    </w:p>
    <w:p w14:paraId="56A7BED0" w14:textId="77777777" w:rsidR="00EA3738" w:rsidRPr="00DB798E" w:rsidRDefault="00EA3738" w:rsidP="00EA3738">
      <w:pPr>
        <w:pStyle w:val="ListParagraph"/>
        <w:numPr>
          <w:ilvl w:val="0"/>
          <w:numId w:val="41"/>
        </w:numPr>
      </w:pPr>
      <w:r w:rsidRPr="00DB798E">
        <w:t>Private companies should have the authority to require their employees to be vaccinated.</w:t>
      </w:r>
    </w:p>
    <w:p w14:paraId="7C5003C1" w14:textId="77777777" w:rsidR="00EA3738" w:rsidRPr="00DB798E" w:rsidRDefault="00EA3738" w:rsidP="00EA3738">
      <w:pPr>
        <w:pStyle w:val="ListParagraph"/>
        <w:numPr>
          <w:ilvl w:val="0"/>
          <w:numId w:val="41"/>
        </w:numPr>
      </w:pPr>
      <w:r w:rsidRPr="00DB798E">
        <w:t>People who are unvaccinated against COVID-19 should have to pay more out-of-pocket for their medical costs for COVID-19 treatment than if they were vaccinated (i.e., the insurance company or medical facility will cover less).</w:t>
      </w:r>
    </w:p>
    <w:p w14:paraId="24AD0D48" w14:textId="77777777" w:rsidR="00EA3738" w:rsidRPr="00DB798E" w:rsidRDefault="00EA3738" w:rsidP="00EA3738">
      <w:pPr>
        <w:pStyle w:val="ListParagraph"/>
        <w:numPr>
          <w:ilvl w:val="0"/>
          <w:numId w:val="41"/>
        </w:numPr>
      </w:pPr>
      <w:r w:rsidRPr="00DB798E">
        <w:t>Restaurants and businesses should have the authority to refuse service based on a customer’s COVID-19 vaccination status.</w:t>
      </w:r>
    </w:p>
    <w:p w14:paraId="1DE35AE6" w14:textId="77777777" w:rsidR="00EA3738" w:rsidRPr="00DB798E" w:rsidRDefault="00EA3738" w:rsidP="00EA3738">
      <w:pPr>
        <w:pStyle w:val="ListParagraph"/>
        <w:numPr>
          <w:ilvl w:val="0"/>
          <w:numId w:val="41"/>
        </w:numPr>
      </w:pPr>
      <w:r w:rsidRPr="00DB798E">
        <w:t>The public school system should have the authority to require all students and staff to wear masks.</w:t>
      </w:r>
    </w:p>
    <w:p w14:paraId="3622F7EE" w14:textId="06F1BC3B" w:rsidR="00EA3738" w:rsidRPr="00CD062A" w:rsidRDefault="00EA3738" w:rsidP="00EA3738">
      <w:pPr>
        <w:pStyle w:val="ListParagraph"/>
        <w:numPr>
          <w:ilvl w:val="0"/>
          <w:numId w:val="41"/>
        </w:numPr>
        <w:rPr>
          <w:rFonts w:cstheme="minorHAnsi"/>
          <w:color w:val="00B0F0"/>
        </w:rPr>
      </w:pPr>
      <w:r w:rsidRPr="00DB798E">
        <w:t xml:space="preserve">Health insurance companies should have the authority to increase someone’s </w:t>
      </w:r>
      <w:r>
        <w:rPr>
          <w:rFonts w:cstheme="minorHAnsi"/>
          <w:color w:val="00B0F0"/>
        </w:rPr>
        <w:t xml:space="preserve">[ADD HOVER </w:t>
      </w:r>
      <w:r w:rsidRPr="00304BA3">
        <w:rPr>
          <w:rFonts w:cstheme="minorHAnsi"/>
          <w:color w:val="00B0F0"/>
        </w:rPr>
        <w:t>TEXT</w:t>
      </w:r>
      <w:r>
        <w:rPr>
          <w:rFonts w:cstheme="minorHAnsi"/>
          <w:color w:val="00B0F0"/>
        </w:rPr>
        <w:t xml:space="preserve"> OVER THE PHRASE INSURANCE PREMIUM: </w:t>
      </w:r>
      <w:r w:rsidRPr="00CD062A">
        <w:rPr>
          <w:rFonts w:cstheme="minorHAnsi"/>
        </w:rPr>
        <w:t xml:space="preserve">“The amount you pay for your health insurance every month. In addition to your premium, you usually </w:t>
      </w:r>
      <w:proofErr w:type="gramStart"/>
      <w:r w:rsidRPr="00CD062A">
        <w:rPr>
          <w:rFonts w:cstheme="minorHAnsi"/>
        </w:rPr>
        <w:t>have to</w:t>
      </w:r>
      <w:proofErr w:type="gramEnd"/>
      <w:r w:rsidRPr="00CD062A">
        <w:rPr>
          <w:rFonts w:cstheme="minorHAnsi"/>
        </w:rPr>
        <w:t xml:space="preserve"> pay other costs for your health care, including a deductible, copayments, and coinsurance.</w:t>
      </w:r>
      <w:del w:id="68" w:author="Phoebe Lamuda" w:date="2022-04-19T15:35:00Z">
        <w:r w:rsidRPr="00CD062A" w:rsidDel="009B2C1B">
          <w:rPr>
            <w:rFonts w:cstheme="minorHAnsi"/>
          </w:rPr>
          <w:delText xml:space="preserve"> Healthcare.gov</w:delText>
        </w:r>
      </w:del>
      <w:r w:rsidRPr="00CD062A">
        <w:rPr>
          <w:rFonts w:cstheme="minorHAnsi"/>
        </w:rPr>
        <w:t xml:space="preserve">” </w:t>
      </w:r>
      <w:commentRangeStart w:id="69"/>
      <w:commentRangeStart w:id="70"/>
      <w:r w:rsidRPr="00DB798E">
        <w:t>insurance premium</w:t>
      </w:r>
      <w:commentRangeEnd w:id="69"/>
      <w:r w:rsidRPr="00DB798E">
        <w:rPr>
          <w:rStyle w:val="CommentReference"/>
        </w:rPr>
        <w:commentReference w:id="69"/>
      </w:r>
      <w:commentRangeEnd w:id="70"/>
      <w:r>
        <w:rPr>
          <w:rStyle w:val="CommentReference"/>
        </w:rPr>
        <w:commentReference w:id="70"/>
      </w:r>
      <w:r w:rsidRPr="00CD062A">
        <w:rPr>
          <w:color w:val="00B0F0"/>
        </w:rPr>
        <w:t>]</w:t>
      </w:r>
      <w:r>
        <w:t xml:space="preserve"> </w:t>
      </w:r>
      <w:r w:rsidRPr="00DB798E">
        <w:t xml:space="preserve">because he/she are unvaccinated against COVID-19. </w:t>
      </w:r>
    </w:p>
    <w:p w14:paraId="768E3F26" w14:textId="77777777" w:rsidR="00EA3738" w:rsidRPr="00DB798E" w:rsidRDefault="00EA3738" w:rsidP="00EA3738">
      <w:pPr>
        <w:pStyle w:val="ListParagraph"/>
        <w:numPr>
          <w:ilvl w:val="0"/>
          <w:numId w:val="41"/>
        </w:numPr>
      </w:pPr>
      <w:r w:rsidRPr="00DB798E">
        <w:t>Emergency departments or other health care facilities should give priority to vaccinated patients over unvaccinated patients who need care related to COVID-19.</w:t>
      </w:r>
    </w:p>
    <w:p w14:paraId="4A197EE7" w14:textId="77777777" w:rsidR="00EA3738" w:rsidRDefault="00EA3738" w:rsidP="00EA3738">
      <w:pPr>
        <w:rPr>
          <w:color w:val="00B0F0"/>
        </w:rPr>
      </w:pPr>
    </w:p>
    <w:p w14:paraId="4F26458D" w14:textId="77777777" w:rsidR="00EA3738" w:rsidRPr="0063776A" w:rsidRDefault="00EA3738" w:rsidP="00EA3738">
      <w:pPr>
        <w:rPr>
          <w:color w:val="00B0F0"/>
        </w:rPr>
      </w:pPr>
      <w:r w:rsidRPr="0063776A">
        <w:rPr>
          <w:color w:val="00B0F0"/>
        </w:rPr>
        <w:lastRenderedPageBreak/>
        <w:t>RESPONSE OPTIONS:</w:t>
      </w:r>
    </w:p>
    <w:p w14:paraId="0A46FFB4" w14:textId="77777777" w:rsidR="00EA3738" w:rsidRDefault="00EA3738" w:rsidP="00EA3738">
      <w:pPr>
        <w:pStyle w:val="ListParagraph"/>
        <w:numPr>
          <w:ilvl w:val="0"/>
          <w:numId w:val="40"/>
        </w:numPr>
      </w:pPr>
      <w:r>
        <w:t>Strongly approve</w:t>
      </w:r>
    </w:p>
    <w:p w14:paraId="60CC48D2" w14:textId="77777777" w:rsidR="00EA3738" w:rsidRDefault="00EA3738" w:rsidP="00EA3738">
      <w:pPr>
        <w:pStyle w:val="ListParagraph"/>
        <w:numPr>
          <w:ilvl w:val="0"/>
          <w:numId w:val="40"/>
        </w:numPr>
      </w:pPr>
      <w:r>
        <w:t>Somewhat approve</w:t>
      </w:r>
    </w:p>
    <w:p w14:paraId="1812957B" w14:textId="77777777" w:rsidR="00EA3738" w:rsidRDefault="00EA3738" w:rsidP="00EA3738">
      <w:pPr>
        <w:pStyle w:val="ListParagraph"/>
        <w:numPr>
          <w:ilvl w:val="0"/>
          <w:numId w:val="40"/>
        </w:numPr>
      </w:pPr>
      <w:r>
        <w:t>Neither approve nor disapprove</w:t>
      </w:r>
    </w:p>
    <w:p w14:paraId="1BFD4675" w14:textId="77777777" w:rsidR="00EA3738" w:rsidRDefault="00EA3738" w:rsidP="00EA3738">
      <w:pPr>
        <w:pStyle w:val="ListParagraph"/>
        <w:numPr>
          <w:ilvl w:val="0"/>
          <w:numId w:val="40"/>
        </w:numPr>
      </w:pPr>
      <w:r>
        <w:t>Somewhat disapprove</w:t>
      </w:r>
    </w:p>
    <w:p w14:paraId="5E84C7E0" w14:textId="77777777" w:rsidR="00EA3738" w:rsidRPr="0063776A" w:rsidRDefault="00EA3738" w:rsidP="00EA3738">
      <w:pPr>
        <w:pStyle w:val="ListParagraph"/>
        <w:numPr>
          <w:ilvl w:val="0"/>
          <w:numId w:val="40"/>
        </w:numPr>
      </w:pPr>
      <w:r>
        <w:t>Strongly disapprove</w:t>
      </w:r>
    </w:p>
    <w:p w14:paraId="26F4C042" w14:textId="77777777" w:rsidR="00EA3738" w:rsidRPr="00466736" w:rsidRDefault="00EA3738" w:rsidP="00EA3738">
      <w:pPr>
        <w:pStyle w:val="NormalWeb"/>
        <w:pBdr>
          <w:bottom w:val="single" w:sz="4" w:space="1" w:color="auto"/>
        </w:pBdr>
        <w:shd w:val="clear" w:color="auto" w:fill="FFFFFF" w:themeFill="background1"/>
        <w:spacing w:before="0" w:beforeAutospacing="0"/>
        <w:contextualSpacing/>
        <w:rPr>
          <w:rFonts w:asciiTheme="minorHAnsi" w:hAnsiTheme="minorHAnsi" w:cstheme="minorHAnsi"/>
          <w:color w:val="00B0F0"/>
          <w:sz w:val="22"/>
          <w:szCs w:val="22"/>
        </w:rPr>
      </w:pPr>
    </w:p>
    <w:p w14:paraId="16805C53" w14:textId="77777777" w:rsidR="00EA3738" w:rsidRDefault="00EA3738" w:rsidP="00EA3738">
      <w:pPr>
        <w:pStyle w:val="NormalWeb"/>
        <w:shd w:val="clear" w:color="auto" w:fill="FFFFFF" w:themeFill="background1"/>
        <w:spacing w:before="0" w:beforeAutospacing="0"/>
        <w:contextualSpacing/>
        <w:rPr>
          <w:rFonts w:asciiTheme="minorHAnsi" w:hAnsiTheme="minorHAnsi" w:cstheme="minorHAnsi"/>
          <w:color w:val="00B050"/>
          <w:sz w:val="22"/>
          <w:szCs w:val="22"/>
        </w:rPr>
      </w:pPr>
    </w:p>
    <w:p w14:paraId="5562A668" w14:textId="77777777" w:rsidR="00EA3738" w:rsidRPr="0075754C" w:rsidRDefault="00EA3738" w:rsidP="00EA3738">
      <w:pPr>
        <w:pStyle w:val="NormalWeb"/>
        <w:shd w:val="clear" w:color="auto" w:fill="FFFFFF" w:themeFill="background1"/>
        <w:spacing w:before="0" w:beforeAutospacing="0"/>
        <w:contextualSpacing/>
        <w:rPr>
          <w:rFonts w:asciiTheme="minorHAnsi" w:hAnsiTheme="minorHAnsi" w:cstheme="minorHAnsi"/>
          <w:color w:val="00B0F0"/>
          <w:sz w:val="22"/>
          <w:szCs w:val="22"/>
        </w:rPr>
      </w:pPr>
      <w:r w:rsidRPr="0075754C">
        <w:rPr>
          <w:rFonts w:asciiTheme="minorHAnsi" w:hAnsiTheme="minorHAnsi" w:cstheme="minorHAnsi"/>
          <w:color w:val="00B0F0"/>
          <w:sz w:val="22"/>
          <w:szCs w:val="22"/>
        </w:rPr>
        <w:t>[GRID; SP]</w:t>
      </w:r>
    </w:p>
    <w:p w14:paraId="4496BDD8" w14:textId="77777777" w:rsidR="00EA3738" w:rsidRPr="0075754C" w:rsidRDefault="00EA3738" w:rsidP="00EA3738">
      <w:pPr>
        <w:pStyle w:val="NormalWeb"/>
        <w:shd w:val="clear" w:color="auto" w:fill="FFFFFF" w:themeFill="background1"/>
        <w:spacing w:before="0" w:beforeAutospacing="0" w:after="0" w:afterAutospacing="0"/>
        <w:contextualSpacing/>
        <w:rPr>
          <w:rFonts w:asciiTheme="minorHAnsi" w:hAnsiTheme="minorHAnsi" w:cstheme="minorHAnsi"/>
          <w:color w:val="00B0F0"/>
          <w:sz w:val="22"/>
          <w:szCs w:val="22"/>
        </w:rPr>
      </w:pPr>
      <w:r w:rsidRPr="0075754C">
        <w:rPr>
          <w:rFonts w:asciiTheme="minorHAnsi" w:hAnsiTheme="minorHAnsi" w:cstheme="minorHAnsi"/>
          <w:color w:val="00B0F0"/>
          <w:sz w:val="22"/>
          <w:szCs w:val="22"/>
        </w:rPr>
        <w:t>Q</w:t>
      </w:r>
      <w:r>
        <w:rPr>
          <w:rFonts w:asciiTheme="minorHAnsi" w:hAnsiTheme="minorHAnsi" w:cstheme="minorHAnsi"/>
          <w:color w:val="00B0F0"/>
          <w:sz w:val="22"/>
          <w:szCs w:val="22"/>
        </w:rPr>
        <w:t>22</w:t>
      </w:r>
      <w:r w:rsidRPr="0075754C">
        <w:rPr>
          <w:rFonts w:asciiTheme="minorHAnsi" w:hAnsiTheme="minorHAnsi" w:cstheme="minorHAnsi"/>
          <w:color w:val="00B0F0"/>
          <w:sz w:val="22"/>
          <w:szCs w:val="22"/>
        </w:rPr>
        <w:t xml:space="preserve">. </w:t>
      </w:r>
    </w:p>
    <w:p w14:paraId="65FDEE0B" w14:textId="77777777" w:rsidR="00EA3738" w:rsidRPr="0075754C" w:rsidRDefault="00EA3738" w:rsidP="00EA3738">
      <w:pPr>
        <w:rPr>
          <w:rFonts w:cstheme="minorHAnsi"/>
        </w:rPr>
      </w:pPr>
      <w:r w:rsidRPr="0075754C">
        <w:rPr>
          <w:rFonts w:cstheme="minorHAnsi"/>
        </w:rPr>
        <w:t>Over the past month, how often have you:</w:t>
      </w:r>
    </w:p>
    <w:p w14:paraId="59A20F62" w14:textId="77777777" w:rsidR="00EA3738" w:rsidRPr="0075754C" w:rsidRDefault="00EA3738" w:rsidP="00EA3738">
      <w:pPr>
        <w:rPr>
          <w:rFonts w:cstheme="minorHAnsi"/>
        </w:rPr>
      </w:pPr>
    </w:p>
    <w:p w14:paraId="39351851" w14:textId="77777777" w:rsidR="00EA3738" w:rsidRPr="0075754C" w:rsidRDefault="00EA3738" w:rsidP="00EA3738">
      <w:pPr>
        <w:pStyle w:val="NormalWeb"/>
        <w:shd w:val="clear" w:color="auto" w:fill="FFFFFF" w:themeFill="background1"/>
        <w:spacing w:before="0" w:beforeAutospacing="0"/>
        <w:contextualSpacing/>
        <w:rPr>
          <w:rFonts w:asciiTheme="minorHAnsi" w:hAnsiTheme="minorHAnsi" w:cstheme="minorHAnsi"/>
          <w:color w:val="00B0F0"/>
          <w:sz w:val="22"/>
          <w:szCs w:val="22"/>
        </w:rPr>
      </w:pPr>
      <w:r w:rsidRPr="0075754C">
        <w:rPr>
          <w:rFonts w:asciiTheme="minorHAnsi" w:hAnsiTheme="minorHAnsi" w:cstheme="minorHAnsi"/>
          <w:color w:val="00B0F0"/>
          <w:sz w:val="22"/>
          <w:szCs w:val="22"/>
        </w:rPr>
        <w:t>GRID ITEMS:</w:t>
      </w:r>
    </w:p>
    <w:p w14:paraId="44F29C9D" w14:textId="77777777" w:rsidR="00EA3738" w:rsidRPr="0075754C" w:rsidRDefault="00EA3738" w:rsidP="00EA3738">
      <w:pPr>
        <w:pStyle w:val="NormalWeb"/>
        <w:numPr>
          <w:ilvl w:val="0"/>
          <w:numId w:val="38"/>
        </w:numPr>
        <w:shd w:val="clear" w:color="auto" w:fill="FFFFFF" w:themeFill="background1"/>
        <w:contextualSpacing/>
        <w:rPr>
          <w:rFonts w:asciiTheme="minorHAnsi" w:hAnsiTheme="minorHAnsi" w:cstheme="minorHAnsi"/>
          <w:sz w:val="22"/>
          <w:szCs w:val="22"/>
        </w:rPr>
      </w:pPr>
      <w:r w:rsidRPr="0075754C">
        <w:rPr>
          <w:rFonts w:asciiTheme="minorHAnsi" w:hAnsiTheme="minorHAnsi" w:cstheme="minorHAnsi"/>
          <w:sz w:val="22"/>
          <w:szCs w:val="22"/>
        </w:rPr>
        <w:t>Been a very nervous person</w:t>
      </w:r>
    </w:p>
    <w:p w14:paraId="2A6F0DED" w14:textId="77777777" w:rsidR="00EA3738" w:rsidRPr="0075754C" w:rsidRDefault="00EA3738" w:rsidP="00EA3738">
      <w:pPr>
        <w:pStyle w:val="NormalWeb"/>
        <w:numPr>
          <w:ilvl w:val="0"/>
          <w:numId w:val="38"/>
        </w:numPr>
        <w:shd w:val="clear" w:color="auto" w:fill="FFFFFF" w:themeFill="background1"/>
        <w:contextualSpacing/>
        <w:rPr>
          <w:rFonts w:asciiTheme="minorHAnsi" w:hAnsiTheme="minorHAnsi" w:cstheme="minorHAnsi"/>
          <w:sz w:val="22"/>
          <w:szCs w:val="22"/>
        </w:rPr>
      </w:pPr>
      <w:r w:rsidRPr="0075754C">
        <w:rPr>
          <w:rFonts w:asciiTheme="minorHAnsi" w:hAnsiTheme="minorHAnsi" w:cstheme="minorHAnsi"/>
          <w:sz w:val="22"/>
          <w:szCs w:val="22"/>
        </w:rPr>
        <w:t>Felt downhearted and blue</w:t>
      </w:r>
    </w:p>
    <w:p w14:paraId="0175FD3E" w14:textId="77777777" w:rsidR="00EA3738" w:rsidRPr="0075754C" w:rsidRDefault="00EA3738" w:rsidP="00EA3738">
      <w:pPr>
        <w:pStyle w:val="NormalWeb"/>
        <w:numPr>
          <w:ilvl w:val="0"/>
          <w:numId w:val="38"/>
        </w:numPr>
        <w:shd w:val="clear" w:color="auto" w:fill="FFFFFF" w:themeFill="background1"/>
        <w:contextualSpacing/>
        <w:rPr>
          <w:rFonts w:asciiTheme="minorHAnsi" w:hAnsiTheme="minorHAnsi" w:cstheme="minorHAnsi"/>
          <w:sz w:val="22"/>
          <w:szCs w:val="22"/>
        </w:rPr>
      </w:pPr>
      <w:r w:rsidRPr="0075754C">
        <w:rPr>
          <w:rFonts w:asciiTheme="minorHAnsi" w:hAnsiTheme="minorHAnsi" w:cstheme="minorHAnsi"/>
          <w:sz w:val="22"/>
          <w:szCs w:val="22"/>
        </w:rPr>
        <w:t>Felt calm and peaceful</w:t>
      </w:r>
    </w:p>
    <w:p w14:paraId="2680D338" w14:textId="77777777" w:rsidR="00EA3738" w:rsidRPr="0075754C" w:rsidRDefault="00EA3738" w:rsidP="00EA3738">
      <w:pPr>
        <w:pStyle w:val="NormalWeb"/>
        <w:numPr>
          <w:ilvl w:val="0"/>
          <w:numId w:val="38"/>
        </w:numPr>
        <w:shd w:val="clear" w:color="auto" w:fill="FFFFFF" w:themeFill="background1"/>
        <w:contextualSpacing/>
        <w:rPr>
          <w:rFonts w:asciiTheme="minorHAnsi" w:hAnsiTheme="minorHAnsi" w:cstheme="minorHAnsi"/>
          <w:sz w:val="22"/>
          <w:szCs w:val="22"/>
        </w:rPr>
      </w:pPr>
      <w:r w:rsidRPr="0075754C">
        <w:rPr>
          <w:rFonts w:asciiTheme="minorHAnsi" w:hAnsiTheme="minorHAnsi" w:cstheme="minorHAnsi"/>
          <w:sz w:val="22"/>
          <w:szCs w:val="22"/>
        </w:rPr>
        <w:t>Felt so down in the dumps that nothing could cheer you up</w:t>
      </w:r>
    </w:p>
    <w:p w14:paraId="3733DED1" w14:textId="77777777" w:rsidR="00EA3738" w:rsidRPr="0075754C" w:rsidRDefault="00EA3738" w:rsidP="00EA3738">
      <w:pPr>
        <w:pStyle w:val="NormalWeb"/>
        <w:numPr>
          <w:ilvl w:val="0"/>
          <w:numId w:val="38"/>
        </w:numPr>
        <w:shd w:val="clear" w:color="auto" w:fill="FFFFFF" w:themeFill="background1"/>
        <w:spacing w:before="0" w:beforeAutospacing="0"/>
        <w:contextualSpacing/>
        <w:rPr>
          <w:rFonts w:asciiTheme="minorHAnsi" w:hAnsiTheme="minorHAnsi" w:cstheme="minorHAnsi"/>
          <w:sz w:val="22"/>
          <w:szCs w:val="22"/>
        </w:rPr>
      </w:pPr>
      <w:r w:rsidRPr="0075754C">
        <w:rPr>
          <w:rFonts w:asciiTheme="minorHAnsi" w:hAnsiTheme="minorHAnsi" w:cstheme="minorHAnsi"/>
          <w:sz w:val="22"/>
          <w:szCs w:val="22"/>
        </w:rPr>
        <w:t>Been a happy person</w:t>
      </w:r>
    </w:p>
    <w:p w14:paraId="5BF7C43D" w14:textId="77777777" w:rsidR="00EA3738" w:rsidRPr="0075754C" w:rsidRDefault="00EA3738" w:rsidP="00EA3738">
      <w:pPr>
        <w:contextualSpacing/>
        <w:textAlignment w:val="baseline"/>
        <w:rPr>
          <w:rFonts w:cstheme="minorHAnsi"/>
          <w:color w:val="00B0F0"/>
        </w:rPr>
      </w:pPr>
      <w:r w:rsidRPr="0075754C">
        <w:rPr>
          <w:rFonts w:cstheme="minorHAnsi"/>
          <w:color w:val="00B0F0"/>
        </w:rPr>
        <w:t>RESPONSE OPTIONS:</w:t>
      </w:r>
    </w:p>
    <w:p w14:paraId="4B304541" w14:textId="77777777" w:rsidR="00EA3738" w:rsidRPr="0075754C" w:rsidRDefault="00EA3738" w:rsidP="00EA3738">
      <w:pPr>
        <w:numPr>
          <w:ilvl w:val="3"/>
          <w:numId w:val="39"/>
        </w:numPr>
        <w:spacing w:after="0" w:line="240" w:lineRule="auto"/>
        <w:ind w:left="720"/>
        <w:contextualSpacing/>
        <w:textAlignment w:val="baseline"/>
        <w:rPr>
          <w:rFonts w:cstheme="minorHAnsi"/>
        </w:rPr>
      </w:pPr>
      <w:proofErr w:type="gramStart"/>
      <w:r w:rsidRPr="0075754C">
        <w:rPr>
          <w:rFonts w:cstheme="minorHAnsi"/>
        </w:rPr>
        <w:t>All of</w:t>
      </w:r>
      <w:proofErr w:type="gramEnd"/>
      <w:r w:rsidRPr="0075754C">
        <w:rPr>
          <w:rFonts w:cstheme="minorHAnsi"/>
        </w:rPr>
        <w:t xml:space="preserve"> the time</w:t>
      </w:r>
    </w:p>
    <w:p w14:paraId="15DDBA70" w14:textId="77777777" w:rsidR="00EA3738" w:rsidRPr="0075754C" w:rsidRDefault="00EA3738" w:rsidP="00EA3738">
      <w:pPr>
        <w:numPr>
          <w:ilvl w:val="3"/>
          <w:numId w:val="39"/>
        </w:numPr>
        <w:spacing w:after="0" w:line="240" w:lineRule="auto"/>
        <w:ind w:left="720"/>
        <w:contextualSpacing/>
        <w:textAlignment w:val="baseline"/>
        <w:rPr>
          <w:rFonts w:cstheme="minorHAnsi"/>
        </w:rPr>
      </w:pPr>
      <w:r w:rsidRPr="0075754C">
        <w:rPr>
          <w:rFonts w:cstheme="minorHAnsi"/>
        </w:rPr>
        <w:t>Most of the time</w:t>
      </w:r>
    </w:p>
    <w:p w14:paraId="76461CC5" w14:textId="77777777" w:rsidR="00EA3738" w:rsidRPr="0075754C" w:rsidRDefault="00EA3738" w:rsidP="00EA3738">
      <w:pPr>
        <w:numPr>
          <w:ilvl w:val="3"/>
          <w:numId w:val="39"/>
        </w:numPr>
        <w:spacing w:after="0" w:line="240" w:lineRule="auto"/>
        <w:ind w:left="720"/>
        <w:contextualSpacing/>
        <w:textAlignment w:val="baseline"/>
        <w:rPr>
          <w:rFonts w:cstheme="minorHAnsi"/>
        </w:rPr>
      </w:pPr>
      <w:r w:rsidRPr="0075754C">
        <w:rPr>
          <w:rFonts w:cstheme="minorHAnsi"/>
        </w:rPr>
        <w:t>A good bit of the time</w:t>
      </w:r>
    </w:p>
    <w:p w14:paraId="7ACAB9B5" w14:textId="77777777" w:rsidR="00EA3738" w:rsidRPr="0075754C" w:rsidRDefault="00EA3738" w:rsidP="00EA3738">
      <w:pPr>
        <w:numPr>
          <w:ilvl w:val="3"/>
          <w:numId w:val="39"/>
        </w:numPr>
        <w:spacing w:after="0" w:line="240" w:lineRule="auto"/>
        <w:ind w:left="720"/>
        <w:contextualSpacing/>
        <w:textAlignment w:val="baseline"/>
        <w:rPr>
          <w:rFonts w:cstheme="minorHAnsi"/>
        </w:rPr>
      </w:pPr>
      <w:r w:rsidRPr="0075754C">
        <w:rPr>
          <w:rFonts w:cstheme="minorHAnsi"/>
        </w:rPr>
        <w:t>Some of the time</w:t>
      </w:r>
    </w:p>
    <w:p w14:paraId="4E43569B" w14:textId="77777777" w:rsidR="00EA3738" w:rsidRPr="0075754C" w:rsidRDefault="00EA3738" w:rsidP="00EA3738">
      <w:pPr>
        <w:numPr>
          <w:ilvl w:val="3"/>
          <w:numId w:val="39"/>
        </w:numPr>
        <w:spacing w:after="0" w:line="240" w:lineRule="auto"/>
        <w:ind w:left="720"/>
        <w:contextualSpacing/>
        <w:textAlignment w:val="baseline"/>
        <w:rPr>
          <w:rFonts w:cstheme="minorHAnsi"/>
        </w:rPr>
      </w:pPr>
      <w:r w:rsidRPr="0075754C">
        <w:rPr>
          <w:rFonts w:cstheme="minorHAnsi"/>
        </w:rPr>
        <w:t>A little of the time</w:t>
      </w:r>
    </w:p>
    <w:p w14:paraId="085E49E9" w14:textId="77777777" w:rsidR="00EA3738" w:rsidRPr="0075754C" w:rsidRDefault="00EA3738" w:rsidP="00EA3738">
      <w:pPr>
        <w:numPr>
          <w:ilvl w:val="3"/>
          <w:numId w:val="39"/>
        </w:numPr>
        <w:spacing w:after="0" w:line="240" w:lineRule="auto"/>
        <w:ind w:left="720"/>
        <w:contextualSpacing/>
        <w:textAlignment w:val="baseline"/>
        <w:rPr>
          <w:rFonts w:cstheme="minorHAnsi"/>
        </w:rPr>
      </w:pPr>
      <w:r w:rsidRPr="0075754C">
        <w:rPr>
          <w:rFonts w:cstheme="minorHAnsi"/>
        </w:rPr>
        <w:t>None of the time</w:t>
      </w:r>
    </w:p>
    <w:p w14:paraId="24461BB4" w14:textId="77777777" w:rsidR="00EA3738" w:rsidRDefault="00EA3738" w:rsidP="00EA3738">
      <w:pPr>
        <w:pBdr>
          <w:bottom w:val="single" w:sz="4" w:space="1" w:color="auto"/>
        </w:pBdr>
        <w:textAlignment w:val="baseline"/>
        <w:rPr>
          <w:rFonts w:eastAsia="Times New Roman" w:cstheme="minorHAnsi"/>
          <w:color w:val="00B0F0"/>
          <w:szCs w:val="20"/>
        </w:rPr>
      </w:pPr>
    </w:p>
    <w:p w14:paraId="30A19ABD" w14:textId="77777777" w:rsidR="00EA3738" w:rsidRPr="005C0474" w:rsidRDefault="00EA3738" w:rsidP="00EA3738">
      <w:pPr>
        <w:textAlignment w:val="baseline"/>
        <w:rPr>
          <w:rFonts w:eastAsia="Times New Roman" w:cstheme="minorHAnsi"/>
          <w:color w:val="00B0F0"/>
          <w:szCs w:val="20"/>
        </w:rPr>
      </w:pPr>
      <w:r w:rsidRPr="005C0474">
        <w:rPr>
          <w:rFonts w:eastAsia="Times New Roman" w:cstheme="minorHAnsi"/>
          <w:color w:val="00B0F0"/>
          <w:szCs w:val="20"/>
        </w:rPr>
        <w:t>PROGRAMMING NOTE:</w:t>
      </w:r>
    </w:p>
    <w:p w14:paraId="42BA100A" w14:textId="77777777" w:rsidR="00EA3738" w:rsidRDefault="00EA3738" w:rsidP="00EA3738">
      <w:pPr>
        <w:rPr>
          <w:rFonts w:cs="Tahoma"/>
          <w:color w:val="00B0F0"/>
        </w:rPr>
      </w:pPr>
      <w:r w:rsidRPr="005C0474">
        <w:rPr>
          <w:rFonts w:eastAsia="Times New Roman" w:cstheme="minorHAnsi"/>
          <w:color w:val="00B0F0"/>
          <w:szCs w:val="20"/>
        </w:rPr>
        <w:t>Please add a footer text to</w:t>
      </w:r>
      <w:r>
        <w:rPr>
          <w:rFonts w:eastAsia="Times New Roman" w:cstheme="minorHAnsi"/>
          <w:color w:val="00B0F0"/>
          <w:szCs w:val="20"/>
        </w:rPr>
        <w:t xml:space="preserve"> </w:t>
      </w:r>
      <w:r>
        <w:rPr>
          <w:rFonts w:cs="Tahoma"/>
          <w:color w:val="00B0F0"/>
        </w:rPr>
        <w:t>Q23.</w:t>
      </w:r>
    </w:p>
    <w:p w14:paraId="77061F21" w14:textId="77777777" w:rsidR="00EA3738" w:rsidRPr="005C0474" w:rsidRDefault="00EA3738" w:rsidP="00EA3738">
      <w:pPr>
        <w:textAlignment w:val="baseline"/>
        <w:rPr>
          <w:rFonts w:eastAsia="Times New Roman" w:cstheme="minorHAnsi"/>
          <w:color w:val="00B0F0"/>
          <w:szCs w:val="20"/>
        </w:rPr>
      </w:pPr>
      <w:r w:rsidRPr="005C0474">
        <w:rPr>
          <w:rFonts w:eastAsia="Times New Roman" w:cstheme="minorHAnsi"/>
          <w:color w:val="00B0F0"/>
          <w:szCs w:val="20"/>
        </w:rPr>
        <w:t>[center – remove bold] If you are experiencing distress or discomfort, see this list of resources for help</w:t>
      </w:r>
    </w:p>
    <w:p w14:paraId="40E52A7A" w14:textId="77777777" w:rsidR="00EA3738" w:rsidRPr="00A54662" w:rsidRDefault="00EA3738" w:rsidP="00EA3738">
      <w:pPr>
        <w:textAlignment w:val="baseline"/>
        <w:rPr>
          <w:rFonts w:eastAsia="Times New Roman" w:cstheme="minorHAnsi"/>
          <w:color w:val="00B0F0"/>
          <w:szCs w:val="20"/>
        </w:rPr>
      </w:pPr>
      <w:r w:rsidRPr="005C0474">
        <w:rPr>
          <w:rFonts w:eastAsia="Times New Roman" w:cstheme="minorHAnsi"/>
          <w:color w:val="00B0F0"/>
          <w:szCs w:val="20"/>
        </w:rPr>
        <w:t xml:space="preserve"> [ “resources for help” link to:</w:t>
      </w:r>
      <w:r>
        <w:rPr>
          <w:rFonts w:eastAsia="Times New Roman" w:cstheme="minorHAnsi"/>
          <w:color w:val="00B0F0"/>
          <w:szCs w:val="20"/>
        </w:rPr>
        <w:t xml:space="preserve"> 7783_Omnibus_JCOIN</w:t>
      </w:r>
      <w:r w:rsidRPr="005C0474">
        <w:rPr>
          <w:rFonts w:eastAsia="Times New Roman" w:cstheme="minorHAnsi"/>
          <w:color w:val="00B0F0"/>
          <w:szCs w:val="20"/>
        </w:rPr>
        <w:t>_</w:t>
      </w:r>
      <w:r>
        <w:rPr>
          <w:rFonts w:eastAsia="Times New Roman" w:cstheme="minorHAnsi"/>
          <w:color w:val="00B0F0"/>
          <w:szCs w:val="20"/>
        </w:rPr>
        <w:t>0422</w:t>
      </w:r>
      <w:r w:rsidRPr="005C0474">
        <w:rPr>
          <w:rFonts w:eastAsia="Times New Roman" w:cstheme="minorHAnsi"/>
          <w:color w:val="00B0F0"/>
          <w:szCs w:val="20"/>
        </w:rPr>
        <w:t>_RESOURCES.pdf]</w:t>
      </w:r>
    </w:p>
    <w:p w14:paraId="329B5CF8" w14:textId="77777777" w:rsidR="00EA3738" w:rsidRDefault="00EA3738" w:rsidP="00EA3738">
      <w:pPr>
        <w:textAlignment w:val="baseline"/>
        <w:rPr>
          <w:rFonts w:eastAsia="Times New Roman" w:cstheme="minorHAnsi"/>
          <w:color w:val="00B0F0"/>
          <w:szCs w:val="20"/>
        </w:rPr>
      </w:pPr>
    </w:p>
    <w:p w14:paraId="0D4A56FC" w14:textId="77777777" w:rsidR="00EA3738" w:rsidRDefault="00EA3738" w:rsidP="00EA3738">
      <w:pPr>
        <w:textAlignment w:val="baseline"/>
        <w:rPr>
          <w:rFonts w:eastAsia="Times New Roman" w:cstheme="minorHAnsi"/>
          <w:color w:val="00B0F0"/>
          <w:szCs w:val="20"/>
        </w:rPr>
      </w:pPr>
      <w:r>
        <w:rPr>
          <w:rFonts w:eastAsia="Times New Roman" w:cstheme="minorHAnsi"/>
          <w:color w:val="00B0F0"/>
          <w:szCs w:val="20"/>
        </w:rPr>
        <w:t>[SP]</w:t>
      </w:r>
    </w:p>
    <w:p w14:paraId="77F7C08F" w14:textId="77777777" w:rsidR="00EA3738" w:rsidRPr="00DB798E" w:rsidRDefault="00EA3738" w:rsidP="00EA3738">
      <w:pPr>
        <w:pStyle w:val="NormalWeb"/>
        <w:shd w:val="clear" w:color="auto" w:fill="FFFFFF" w:themeFill="background1"/>
        <w:spacing w:before="0" w:beforeAutospacing="0"/>
        <w:contextualSpacing/>
        <w:rPr>
          <w:rFonts w:asciiTheme="minorHAnsi" w:hAnsiTheme="minorHAnsi" w:cstheme="minorHAnsi"/>
          <w:color w:val="00B0F0"/>
          <w:sz w:val="22"/>
          <w:szCs w:val="22"/>
        </w:rPr>
      </w:pPr>
      <w:r w:rsidRPr="00DB798E">
        <w:rPr>
          <w:rFonts w:asciiTheme="minorHAnsi" w:hAnsiTheme="minorHAnsi" w:cstheme="minorHAnsi"/>
          <w:color w:val="00B0F0"/>
          <w:sz w:val="22"/>
          <w:szCs w:val="22"/>
        </w:rPr>
        <w:t>Q2</w:t>
      </w:r>
      <w:r>
        <w:rPr>
          <w:rFonts w:asciiTheme="minorHAnsi" w:hAnsiTheme="minorHAnsi" w:cstheme="minorHAnsi"/>
          <w:color w:val="00B0F0"/>
          <w:sz w:val="22"/>
          <w:szCs w:val="22"/>
        </w:rPr>
        <w:t>3</w:t>
      </w:r>
      <w:r w:rsidRPr="00DB798E">
        <w:rPr>
          <w:rFonts w:asciiTheme="minorHAnsi" w:hAnsiTheme="minorHAnsi" w:cstheme="minorHAnsi"/>
          <w:color w:val="00B0F0"/>
          <w:sz w:val="22"/>
          <w:szCs w:val="22"/>
        </w:rPr>
        <w:t xml:space="preserve">. </w:t>
      </w:r>
    </w:p>
    <w:p w14:paraId="76A324EF" w14:textId="77777777" w:rsidR="00EA3738" w:rsidRDefault="00EA3738" w:rsidP="00EA3738">
      <w:pPr>
        <w:pStyle w:val="NormalWeb"/>
        <w:shd w:val="clear" w:color="auto" w:fill="FFFFFF" w:themeFill="background1"/>
        <w:spacing w:before="0" w:beforeAutospacing="0"/>
        <w:contextualSpacing/>
        <w:rPr>
          <w:rFonts w:asciiTheme="minorHAnsi" w:hAnsiTheme="minorHAnsi" w:cstheme="minorHAnsi"/>
          <w:color w:val="70AD47" w:themeColor="accent6"/>
          <w:sz w:val="22"/>
          <w:szCs w:val="22"/>
        </w:rPr>
      </w:pPr>
      <w:r w:rsidRPr="00DB798E">
        <w:rPr>
          <w:rFonts w:asciiTheme="minorHAnsi" w:hAnsiTheme="minorHAnsi" w:cstheme="minorHAnsi"/>
          <w:sz w:val="22"/>
          <w:szCs w:val="22"/>
        </w:rPr>
        <w:t xml:space="preserve">Have you ever sought treatment from a mental health specialist (i.e., therapist, psychologist, licensed counselor, psychiatrist, and/or social worker) or in an emergency room, </w:t>
      </w:r>
      <w:proofErr w:type="gramStart"/>
      <w:r w:rsidRPr="00DB798E">
        <w:rPr>
          <w:rFonts w:asciiTheme="minorHAnsi" w:hAnsiTheme="minorHAnsi" w:cstheme="minorHAnsi"/>
          <w:sz w:val="22"/>
          <w:szCs w:val="22"/>
        </w:rPr>
        <w:t>hospital</w:t>
      </w:r>
      <w:proofErr w:type="gramEnd"/>
      <w:r w:rsidRPr="00DB798E">
        <w:rPr>
          <w:rFonts w:asciiTheme="minorHAnsi" w:hAnsiTheme="minorHAnsi" w:cstheme="minorHAnsi"/>
          <w:sz w:val="22"/>
          <w:szCs w:val="22"/>
        </w:rPr>
        <w:t xml:space="preserve"> or outpatient mental health facility, or with prescribed medication? This could include seeking services for a mental, psychological, emotional, or behavioral issue in a hospital or outpatient mental health facility, via telehealth, or being prescribed medication for your mental or behavioral health.</w:t>
      </w:r>
    </w:p>
    <w:p w14:paraId="6BCCCFBF" w14:textId="77777777" w:rsidR="00EA3738" w:rsidRPr="00DB798E" w:rsidRDefault="00EA3738" w:rsidP="00EA3738">
      <w:pPr>
        <w:contextualSpacing/>
        <w:textAlignment w:val="baseline"/>
        <w:rPr>
          <w:rFonts w:cstheme="minorHAnsi"/>
          <w:color w:val="00B0F0"/>
        </w:rPr>
      </w:pPr>
      <w:r w:rsidRPr="00DB798E">
        <w:rPr>
          <w:rFonts w:cstheme="minorHAnsi"/>
          <w:color w:val="00B0F0"/>
        </w:rPr>
        <w:t>RESPONSE OPTIONS:</w:t>
      </w:r>
    </w:p>
    <w:p w14:paraId="2B4AB405" w14:textId="30DCFC8F" w:rsidR="00EA3738" w:rsidRPr="00AC4A15" w:rsidRDefault="00EA3738" w:rsidP="00EA3738">
      <w:pPr>
        <w:numPr>
          <w:ilvl w:val="0"/>
          <w:numId w:val="47"/>
        </w:numPr>
        <w:spacing w:after="0" w:line="240" w:lineRule="auto"/>
        <w:ind w:left="720"/>
        <w:contextualSpacing/>
        <w:textAlignment w:val="baseline"/>
        <w:rPr>
          <w:rFonts w:cstheme="minorHAnsi"/>
        </w:rPr>
      </w:pPr>
      <w:r w:rsidRPr="00AC4A15">
        <w:rPr>
          <w:rFonts w:cstheme="minorHAnsi"/>
        </w:rPr>
        <w:lastRenderedPageBreak/>
        <w:t>Yes,</w:t>
      </w:r>
      <w:r>
        <w:rPr>
          <w:rFonts w:cstheme="minorHAnsi"/>
        </w:rPr>
        <w:t xml:space="preserve"> I first </w:t>
      </w:r>
      <w:r w:rsidRPr="00AC4A15">
        <w:rPr>
          <w:rFonts w:cstheme="minorHAnsi"/>
        </w:rPr>
        <w:t>used mental health services before the COVID-19 pandemic began in the U</w:t>
      </w:r>
      <w:ins w:id="71" w:author="Phoebe Lamuda" w:date="2022-04-19T15:59:00Z">
        <w:r w:rsidR="00C66E5B">
          <w:rPr>
            <w:rFonts w:cstheme="minorHAnsi"/>
          </w:rPr>
          <w:t>.S.</w:t>
        </w:r>
      </w:ins>
      <w:del w:id="72" w:author="Phoebe Lamuda" w:date="2022-04-19T15:59:00Z">
        <w:r w:rsidRPr="00AC4A15" w:rsidDel="00C66E5B">
          <w:rPr>
            <w:rFonts w:cstheme="minorHAnsi"/>
          </w:rPr>
          <w:delText>S</w:delText>
        </w:r>
      </w:del>
      <w:r w:rsidRPr="00AC4A15">
        <w:rPr>
          <w:rFonts w:cstheme="minorHAnsi"/>
        </w:rPr>
        <w:t xml:space="preserve"> (before March 2020) </w:t>
      </w:r>
    </w:p>
    <w:p w14:paraId="6BE8F15D" w14:textId="109224C8" w:rsidR="00EA3738" w:rsidRPr="00DB798E" w:rsidRDefault="00EA3738" w:rsidP="00EA3738">
      <w:pPr>
        <w:numPr>
          <w:ilvl w:val="0"/>
          <w:numId w:val="47"/>
        </w:numPr>
        <w:spacing w:after="0" w:line="240" w:lineRule="auto"/>
        <w:ind w:left="720"/>
        <w:contextualSpacing/>
        <w:textAlignment w:val="baseline"/>
        <w:rPr>
          <w:rFonts w:cstheme="minorHAnsi"/>
        </w:rPr>
      </w:pPr>
      <w:r>
        <w:rPr>
          <w:rFonts w:cstheme="minorHAnsi"/>
        </w:rPr>
        <w:t>Yes, I first used mental health services</w:t>
      </w:r>
      <w:r w:rsidRPr="00DB798E">
        <w:rPr>
          <w:rFonts w:cstheme="minorHAnsi"/>
        </w:rPr>
        <w:t xml:space="preserve"> after the COVID-19 pandemic began in the U</w:t>
      </w:r>
      <w:ins w:id="73" w:author="Phoebe Lamuda" w:date="2022-04-19T15:59:00Z">
        <w:r w:rsidR="00C66E5B">
          <w:rPr>
            <w:rFonts w:cstheme="minorHAnsi"/>
          </w:rPr>
          <w:t>.S.</w:t>
        </w:r>
      </w:ins>
      <w:del w:id="74" w:author="Phoebe Lamuda" w:date="2022-04-19T15:59:00Z">
        <w:r w:rsidRPr="00DB798E" w:rsidDel="00C66E5B">
          <w:rPr>
            <w:rFonts w:cstheme="minorHAnsi"/>
          </w:rPr>
          <w:delText>S</w:delText>
        </w:r>
      </w:del>
      <w:r w:rsidRPr="00DB798E">
        <w:rPr>
          <w:rFonts w:cstheme="minorHAnsi"/>
        </w:rPr>
        <w:t xml:space="preserve"> (i.e.</w:t>
      </w:r>
      <w:r>
        <w:rPr>
          <w:rFonts w:cstheme="minorHAnsi"/>
        </w:rPr>
        <w:t>,</w:t>
      </w:r>
      <w:r w:rsidRPr="00DB798E">
        <w:rPr>
          <w:rFonts w:cstheme="minorHAnsi"/>
        </w:rPr>
        <w:t xml:space="preserve"> after March 2020)</w:t>
      </w:r>
    </w:p>
    <w:p w14:paraId="62807CE9" w14:textId="77777777" w:rsidR="00EA3738" w:rsidRPr="00DB798E" w:rsidRDefault="00EA3738" w:rsidP="00EA3738">
      <w:pPr>
        <w:numPr>
          <w:ilvl w:val="0"/>
          <w:numId w:val="47"/>
        </w:numPr>
        <w:spacing w:after="0" w:line="240" w:lineRule="auto"/>
        <w:ind w:left="720"/>
        <w:contextualSpacing/>
        <w:textAlignment w:val="baseline"/>
        <w:rPr>
          <w:rFonts w:cstheme="minorHAnsi"/>
        </w:rPr>
      </w:pPr>
      <w:r w:rsidRPr="00DB798E">
        <w:rPr>
          <w:rFonts w:cstheme="minorHAnsi"/>
        </w:rPr>
        <w:t>No, but I would like to</w:t>
      </w:r>
    </w:p>
    <w:p w14:paraId="7644E7DC" w14:textId="77777777" w:rsidR="00EA3738" w:rsidRPr="00DB798E" w:rsidRDefault="00EA3738" w:rsidP="00EA3738">
      <w:pPr>
        <w:numPr>
          <w:ilvl w:val="0"/>
          <w:numId w:val="47"/>
        </w:numPr>
        <w:spacing w:after="0" w:line="240" w:lineRule="auto"/>
        <w:ind w:left="720"/>
        <w:contextualSpacing/>
        <w:textAlignment w:val="baseline"/>
        <w:rPr>
          <w:rFonts w:cstheme="minorHAnsi"/>
        </w:rPr>
      </w:pPr>
      <w:commentRangeStart w:id="75"/>
      <w:commentRangeStart w:id="76"/>
      <w:r w:rsidRPr="00DB798E">
        <w:rPr>
          <w:rFonts w:cstheme="minorHAnsi"/>
        </w:rPr>
        <w:t>No</w:t>
      </w:r>
      <w:commentRangeEnd w:id="75"/>
      <w:r w:rsidRPr="00DB798E">
        <w:rPr>
          <w:rStyle w:val="CommentReference"/>
        </w:rPr>
        <w:commentReference w:id="75"/>
      </w:r>
      <w:commentRangeEnd w:id="76"/>
      <w:r>
        <w:rPr>
          <w:rStyle w:val="CommentReference"/>
        </w:rPr>
        <w:commentReference w:id="76"/>
      </w:r>
    </w:p>
    <w:p w14:paraId="4C7FCE5E" w14:textId="77777777" w:rsidR="00EA3738" w:rsidRDefault="00EA3738" w:rsidP="00EA3738">
      <w:pPr>
        <w:pStyle w:val="NormalWeb"/>
        <w:pBdr>
          <w:top w:val="single" w:sz="4" w:space="1" w:color="auto"/>
        </w:pBdr>
        <w:shd w:val="clear" w:color="auto" w:fill="FFFFFF" w:themeFill="background1"/>
        <w:spacing w:before="0" w:beforeAutospacing="0"/>
        <w:contextualSpacing/>
        <w:rPr>
          <w:rFonts w:asciiTheme="minorHAnsi" w:hAnsiTheme="minorHAnsi" w:cstheme="minorHAnsi"/>
          <w:color w:val="70AD47" w:themeColor="accent6"/>
          <w:sz w:val="22"/>
          <w:szCs w:val="22"/>
        </w:rPr>
      </w:pPr>
    </w:p>
    <w:p w14:paraId="5E1CD845" w14:textId="77777777" w:rsidR="00EA3738" w:rsidRPr="00E37298" w:rsidRDefault="00EA3738" w:rsidP="00EA3738">
      <w:pPr>
        <w:pStyle w:val="NormalWeb"/>
        <w:pBdr>
          <w:top w:val="single" w:sz="4" w:space="1" w:color="auto"/>
        </w:pBdr>
        <w:shd w:val="clear" w:color="auto" w:fill="FFFFFF" w:themeFill="background1"/>
        <w:spacing w:before="0" w:beforeAutospacing="0"/>
        <w:contextualSpacing/>
        <w:rPr>
          <w:rFonts w:asciiTheme="minorHAnsi" w:hAnsiTheme="minorHAnsi" w:cstheme="minorHAnsi"/>
          <w:color w:val="70AD47" w:themeColor="accent6"/>
          <w:sz w:val="22"/>
          <w:szCs w:val="22"/>
        </w:rPr>
      </w:pPr>
    </w:p>
    <w:p w14:paraId="13A1AD08" w14:textId="0E2DC190" w:rsidR="00EA3738" w:rsidRDefault="00EA3738" w:rsidP="00EA3738">
      <w:pPr>
        <w:pStyle w:val="NormalWeb"/>
        <w:pBdr>
          <w:top w:val="single" w:sz="4" w:space="1" w:color="auto"/>
        </w:pBdr>
        <w:shd w:val="clear" w:color="auto" w:fill="FFFFFF" w:themeFill="background1"/>
        <w:spacing w:before="0" w:beforeAutospacing="0"/>
        <w:contextualSpacing/>
        <w:rPr>
          <w:rFonts w:asciiTheme="minorHAnsi" w:hAnsiTheme="minorHAnsi" w:cstheme="minorHAnsi"/>
          <w:color w:val="00B0F0"/>
          <w:sz w:val="22"/>
          <w:szCs w:val="22"/>
        </w:rPr>
      </w:pPr>
      <w:r w:rsidRPr="00DB798E">
        <w:rPr>
          <w:rFonts w:asciiTheme="minorHAnsi" w:hAnsiTheme="minorHAnsi" w:cstheme="minorHAnsi"/>
          <w:color w:val="00B0F0"/>
          <w:sz w:val="22"/>
          <w:szCs w:val="22"/>
        </w:rPr>
        <w:t xml:space="preserve">[SHOW IF </w:t>
      </w:r>
      <w:r>
        <w:rPr>
          <w:rFonts w:asciiTheme="minorHAnsi" w:hAnsiTheme="minorHAnsi" w:cstheme="minorHAnsi"/>
          <w:color w:val="00B0F0"/>
          <w:sz w:val="22"/>
          <w:szCs w:val="22"/>
        </w:rPr>
        <w:t>Q23</w:t>
      </w:r>
      <w:r w:rsidRPr="00DB798E">
        <w:rPr>
          <w:rFonts w:asciiTheme="minorHAnsi" w:hAnsiTheme="minorHAnsi" w:cstheme="minorHAnsi"/>
          <w:color w:val="00B0F0"/>
          <w:sz w:val="22"/>
          <w:szCs w:val="22"/>
        </w:rPr>
        <w:t xml:space="preserve"> = </w:t>
      </w:r>
      <w:del w:id="78" w:author="Phoebe Lamuda" w:date="2022-04-19T15:36:00Z">
        <w:r w:rsidRPr="00DB798E" w:rsidDel="009B2C1B">
          <w:rPr>
            <w:rFonts w:asciiTheme="minorHAnsi" w:hAnsiTheme="minorHAnsi" w:cstheme="minorHAnsi"/>
            <w:color w:val="00B0F0"/>
            <w:sz w:val="22"/>
            <w:szCs w:val="22"/>
          </w:rPr>
          <w:delText>2</w:delText>
        </w:r>
      </w:del>
      <w:ins w:id="79" w:author="Phoebe Lamuda" w:date="2022-04-19T15:36:00Z">
        <w:r w:rsidR="009B2C1B">
          <w:rPr>
            <w:rFonts w:asciiTheme="minorHAnsi" w:hAnsiTheme="minorHAnsi" w:cstheme="minorHAnsi"/>
            <w:color w:val="00B0F0"/>
            <w:sz w:val="22"/>
            <w:szCs w:val="22"/>
          </w:rPr>
          <w:t>1</w:t>
        </w:r>
      </w:ins>
      <w:r w:rsidRPr="00DB798E">
        <w:rPr>
          <w:rFonts w:asciiTheme="minorHAnsi" w:hAnsiTheme="minorHAnsi" w:cstheme="minorHAnsi"/>
          <w:color w:val="00B0F0"/>
          <w:sz w:val="22"/>
          <w:szCs w:val="22"/>
        </w:rPr>
        <w:t>]</w:t>
      </w:r>
    </w:p>
    <w:p w14:paraId="3C77B6D7" w14:textId="77777777" w:rsidR="00EA3738" w:rsidRPr="00DB798E" w:rsidRDefault="00EA3738" w:rsidP="00EA3738">
      <w:pPr>
        <w:pStyle w:val="NormalWeb"/>
        <w:pBdr>
          <w:top w:val="single" w:sz="4" w:space="1" w:color="auto"/>
        </w:pBdr>
        <w:shd w:val="clear" w:color="auto" w:fill="FFFFFF" w:themeFill="background1"/>
        <w:spacing w:before="0" w:beforeAutospacing="0"/>
        <w:contextualSpacing/>
        <w:rPr>
          <w:rFonts w:asciiTheme="minorHAnsi" w:hAnsiTheme="minorHAnsi" w:cstheme="minorHAnsi"/>
          <w:color w:val="00B0F0"/>
          <w:sz w:val="22"/>
          <w:szCs w:val="22"/>
        </w:rPr>
      </w:pPr>
      <w:r>
        <w:rPr>
          <w:rFonts w:asciiTheme="minorHAnsi" w:hAnsiTheme="minorHAnsi" w:cstheme="minorHAnsi"/>
          <w:color w:val="00B0F0"/>
          <w:sz w:val="22"/>
          <w:szCs w:val="22"/>
        </w:rPr>
        <w:t>[SP]</w:t>
      </w:r>
    </w:p>
    <w:p w14:paraId="57AE3304" w14:textId="5C8ADA57" w:rsidR="00EA3738" w:rsidRDefault="00EA3738" w:rsidP="00EA3738">
      <w:pPr>
        <w:pStyle w:val="NormalWeb"/>
        <w:pBdr>
          <w:top w:val="single" w:sz="4" w:space="1" w:color="auto"/>
        </w:pBdr>
        <w:shd w:val="clear" w:color="auto" w:fill="FFFFFF" w:themeFill="background1"/>
        <w:spacing w:before="0" w:beforeAutospacing="0"/>
        <w:contextualSpacing/>
        <w:rPr>
          <w:rFonts w:asciiTheme="minorHAnsi" w:hAnsiTheme="minorHAnsi" w:cstheme="minorHAnsi"/>
          <w:color w:val="00B0F0"/>
          <w:sz w:val="22"/>
          <w:szCs w:val="22"/>
        </w:rPr>
      </w:pPr>
      <w:r w:rsidRPr="00DB798E">
        <w:rPr>
          <w:rFonts w:asciiTheme="minorHAnsi" w:hAnsiTheme="minorHAnsi" w:cstheme="minorHAnsi"/>
          <w:color w:val="00B0F0"/>
          <w:sz w:val="22"/>
          <w:szCs w:val="22"/>
        </w:rPr>
        <w:t>Q2</w:t>
      </w:r>
      <w:r>
        <w:rPr>
          <w:rFonts w:asciiTheme="minorHAnsi" w:hAnsiTheme="minorHAnsi" w:cstheme="minorHAnsi"/>
          <w:color w:val="00B0F0"/>
          <w:sz w:val="22"/>
          <w:szCs w:val="22"/>
        </w:rPr>
        <w:t>3</w:t>
      </w:r>
      <w:r w:rsidRPr="00DB798E">
        <w:rPr>
          <w:rFonts w:asciiTheme="minorHAnsi" w:hAnsiTheme="minorHAnsi" w:cstheme="minorHAnsi"/>
          <w:color w:val="00B0F0"/>
          <w:sz w:val="22"/>
          <w:szCs w:val="22"/>
        </w:rPr>
        <w:t xml:space="preserve">A. </w:t>
      </w:r>
      <w:del w:id="80" w:author="Phoebe Lamuda" w:date="2022-04-19T16:03:00Z">
        <w:r w:rsidRPr="00DB798E" w:rsidDel="00C66E5B">
          <w:rPr>
            <w:rFonts w:asciiTheme="minorHAnsi" w:hAnsiTheme="minorHAnsi" w:cstheme="minorHAnsi"/>
            <w:color w:val="00B0F0"/>
            <w:sz w:val="22"/>
            <w:szCs w:val="22"/>
          </w:rPr>
          <w:delText xml:space="preserve"> </w:delText>
        </w:r>
      </w:del>
    </w:p>
    <w:p w14:paraId="50E80348" w14:textId="77777777" w:rsidR="00EA3738" w:rsidRPr="0003393C" w:rsidRDefault="00EA3738" w:rsidP="00EA3738">
      <w:pPr>
        <w:pStyle w:val="NormalWeb"/>
        <w:pBdr>
          <w:top w:val="single" w:sz="4" w:space="1" w:color="auto"/>
        </w:pBdr>
        <w:shd w:val="clear" w:color="auto" w:fill="FFFFFF" w:themeFill="background1"/>
        <w:spacing w:before="0" w:beforeAutospacing="0"/>
        <w:contextualSpacing/>
        <w:rPr>
          <w:rFonts w:asciiTheme="minorHAnsi" w:hAnsiTheme="minorHAnsi" w:cstheme="minorHAnsi"/>
          <w:sz w:val="22"/>
          <w:szCs w:val="22"/>
        </w:rPr>
      </w:pPr>
      <w:r w:rsidRPr="00DB798E">
        <w:rPr>
          <w:rFonts w:asciiTheme="minorHAnsi" w:hAnsiTheme="minorHAnsi" w:cstheme="minorHAnsi"/>
          <w:sz w:val="22"/>
          <w:szCs w:val="22"/>
        </w:rPr>
        <w:t>Has your use of mental health services increased since the COVID-19 pandemic began, around March 2020?</w:t>
      </w:r>
    </w:p>
    <w:p w14:paraId="6FD2D165" w14:textId="77777777" w:rsidR="00EA3738" w:rsidRPr="00DB798E" w:rsidRDefault="00EA3738" w:rsidP="00EA3738">
      <w:pPr>
        <w:contextualSpacing/>
        <w:textAlignment w:val="baseline"/>
        <w:rPr>
          <w:rFonts w:cstheme="minorHAnsi"/>
          <w:color w:val="00B0F0"/>
        </w:rPr>
      </w:pPr>
      <w:r w:rsidRPr="00DB798E">
        <w:rPr>
          <w:rFonts w:cstheme="minorHAnsi"/>
          <w:color w:val="00B0F0"/>
        </w:rPr>
        <w:t>RESPONSE OPTIONS:</w:t>
      </w:r>
    </w:p>
    <w:p w14:paraId="05B813A5" w14:textId="77777777" w:rsidR="00EA3738" w:rsidRPr="00DB798E" w:rsidRDefault="00EA3738" w:rsidP="00EA3738">
      <w:pPr>
        <w:numPr>
          <w:ilvl w:val="0"/>
          <w:numId w:val="48"/>
        </w:numPr>
        <w:spacing w:after="0" w:line="240" w:lineRule="auto"/>
        <w:ind w:left="720"/>
        <w:contextualSpacing/>
        <w:textAlignment w:val="baseline"/>
        <w:rPr>
          <w:rFonts w:cstheme="minorHAnsi"/>
        </w:rPr>
      </w:pPr>
      <w:r w:rsidRPr="00DB798E">
        <w:rPr>
          <w:rFonts w:cstheme="minorHAnsi"/>
        </w:rPr>
        <w:t>Yes</w:t>
      </w:r>
    </w:p>
    <w:p w14:paraId="01D64F7A" w14:textId="77777777" w:rsidR="00EA3738" w:rsidRPr="00DB798E" w:rsidRDefault="00EA3738" w:rsidP="00EA3738">
      <w:pPr>
        <w:numPr>
          <w:ilvl w:val="0"/>
          <w:numId w:val="48"/>
        </w:numPr>
        <w:spacing w:after="0" w:line="240" w:lineRule="auto"/>
        <w:ind w:left="720"/>
        <w:contextualSpacing/>
        <w:textAlignment w:val="baseline"/>
        <w:rPr>
          <w:rFonts w:cstheme="minorHAnsi"/>
        </w:rPr>
      </w:pPr>
      <w:r w:rsidRPr="00DB798E">
        <w:rPr>
          <w:rFonts w:cstheme="minorHAnsi"/>
        </w:rPr>
        <w:t>No, stayed the same</w:t>
      </w:r>
    </w:p>
    <w:p w14:paraId="15B3A715" w14:textId="77777777" w:rsidR="00EA3738" w:rsidRPr="00DB798E" w:rsidRDefault="00EA3738" w:rsidP="00EA3738">
      <w:pPr>
        <w:numPr>
          <w:ilvl w:val="0"/>
          <w:numId w:val="48"/>
        </w:numPr>
        <w:spacing w:after="0" w:line="240" w:lineRule="auto"/>
        <w:ind w:left="720"/>
        <w:contextualSpacing/>
        <w:textAlignment w:val="baseline"/>
        <w:rPr>
          <w:rFonts w:cstheme="minorHAnsi"/>
        </w:rPr>
      </w:pPr>
      <w:r w:rsidRPr="00DB798E">
        <w:rPr>
          <w:rFonts w:cstheme="minorHAnsi"/>
        </w:rPr>
        <w:t>No, I’ve used less</w:t>
      </w:r>
    </w:p>
    <w:p w14:paraId="281D871B" w14:textId="77777777" w:rsidR="00EA3738" w:rsidRPr="00DA2FDB" w:rsidRDefault="00EA3738" w:rsidP="00EA3738">
      <w:pPr>
        <w:pStyle w:val="NormalWeb"/>
        <w:pBdr>
          <w:bottom w:val="single" w:sz="4" w:space="1" w:color="auto"/>
        </w:pBdr>
        <w:shd w:val="clear" w:color="auto" w:fill="FFFFFF" w:themeFill="background1"/>
        <w:spacing w:before="0" w:beforeAutospacing="0"/>
        <w:contextualSpacing/>
        <w:rPr>
          <w:rFonts w:asciiTheme="minorHAnsi" w:hAnsiTheme="minorHAnsi" w:cstheme="minorHAnsi"/>
          <w:color w:val="70AD47" w:themeColor="accent6"/>
          <w:sz w:val="22"/>
          <w:szCs w:val="22"/>
        </w:rPr>
      </w:pPr>
    </w:p>
    <w:p w14:paraId="0FD4E350" w14:textId="77777777" w:rsidR="00EA3738" w:rsidRPr="00DB798E" w:rsidRDefault="00EA3738" w:rsidP="00EA3738">
      <w:pPr>
        <w:pStyle w:val="NormalWeb"/>
        <w:pBdr>
          <w:bottom w:val="single" w:sz="4" w:space="1" w:color="auto"/>
        </w:pBdr>
        <w:shd w:val="clear" w:color="auto" w:fill="FFFFFF" w:themeFill="background1"/>
        <w:spacing w:before="0" w:beforeAutospacing="0"/>
        <w:contextualSpacing/>
        <w:rPr>
          <w:rFonts w:asciiTheme="minorHAnsi" w:hAnsiTheme="minorHAnsi" w:cstheme="minorHAnsi"/>
          <w:color w:val="00B0F0"/>
          <w:sz w:val="22"/>
          <w:szCs w:val="22"/>
        </w:rPr>
      </w:pPr>
    </w:p>
    <w:p w14:paraId="752138FE" w14:textId="77777777" w:rsidR="00EA3738" w:rsidRDefault="00EA3738" w:rsidP="00EA3738">
      <w:pPr>
        <w:contextualSpacing/>
        <w:textAlignment w:val="baseline"/>
        <w:rPr>
          <w:rFonts w:cstheme="minorHAnsi"/>
          <w:color w:val="00B0F0"/>
        </w:rPr>
      </w:pPr>
      <w:r w:rsidRPr="009E59D1">
        <w:rPr>
          <w:rFonts w:cstheme="minorHAnsi"/>
          <w:color w:val="00B0F0"/>
        </w:rPr>
        <w:t>[SHOW IF Q23=1,2]</w:t>
      </w:r>
    </w:p>
    <w:p w14:paraId="16946CAD" w14:textId="77777777" w:rsidR="00EA3738" w:rsidRDefault="00EA3738" w:rsidP="00EA3738">
      <w:pPr>
        <w:contextualSpacing/>
        <w:textAlignment w:val="baseline"/>
        <w:rPr>
          <w:rFonts w:cstheme="minorHAnsi"/>
          <w:color w:val="00B0F0"/>
        </w:rPr>
      </w:pPr>
      <w:r>
        <w:rPr>
          <w:rFonts w:cstheme="minorHAnsi"/>
          <w:color w:val="00B0F0"/>
        </w:rPr>
        <w:t>[MP]</w:t>
      </w:r>
    </w:p>
    <w:p w14:paraId="5719DAD3" w14:textId="77777777" w:rsidR="00EA3738" w:rsidRPr="009E59D1" w:rsidRDefault="00EA3738" w:rsidP="00EA3738">
      <w:pPr>
        <w:contextualSpacing/>
        <w:textAlignment w:val="baseline"/>
        <w:rPr>
          <w:rFonts w:cstheme="minorHAnsi"/>
          <w:color w:val="00B0F0"/>
        </w:rPr>
      </w:pPr>
      <w:r>
        <w:rPr>
          <w:rFonts w:cstheme="minorHAnsi"/>
          <w:color w:val="00B0F0"/>
        </w:rPr>
        <w:t>Q23B.</w:t>
      </w:r>
    </w:p>
    <w:p w14:paraId="15ECB06A" w14:textId="77777777" w:rsidR="00EA3738" w:rsidRDefault="00EA3738" w:rsidP="00EA3738">
      <w:pPr>
        <w:contextualSpacing/>
        <w:textAlignment w:val="baseline"/>
        <w:rPr>
          <w:rFonts w:cstheme="minorHAnsi"/>
          <w:color w:val="00B0F0"/>
        </w:rPr>
      </w:pPr>
      <w:r w:rsidRPr="00DB798E">
        <w:rPr>
          <w:rFonts w:cstheme="minorHAnsi"/>
        </w:rPr>
        <w:t xml:space="preserve">Have you EVER been told by a doctor or health professional that you had any of the </w:t>
      </w:r>
      <w:proofErr w:type="gramStart"/>
      <w:r w:rsidRPr="00DB798E">
        <w:rPr>
          <w:rFonts w:cstheme="minorHAnsi"/>
        </w:rPr>
        <w:t>following</w:t>
      </w:r>
      <w:r>
        <w:rPr>
          <w:rFonts w:cstheme="minorHAnsi"/>
        </w:rPr>
        <w:t>:</w:t>
      </w:r>
      <w:proofErr w:type="gramEnd"/>
    </w:p>
    <w:p w14:paraId="34388B3B" w14:textId="77777777" w:rsidR="00EA3738" w:rsidRDefault="00EA3738" w:rsidP="00EA3738">
      <w:pPr>
        <w:contextualSpacing/>
        <w:textAlignment w:val="baseline"/>
        <w:rPr>
          <w:rFonts w:cstheme="minorHAnsi"/>
          <w:color w:val="00B0F0"/>
        </w:rPr>
      </w:pPr>
    </w:p>
    <w:p w14:paraId="78421D2A" w14:textId="77777777" w:rsidR="00EA3738" w:rsidRPr="009E59D1" w:rsidRDefault="00EA3738" w:rsidP="00EA3738">
      <w:pPr>
        <w:rPr>
          <w:rFonts w:cstheme="minorHAnsi"/>
          <w:color w:val="FF0000"/>
        </w:rPr>
      </w:pPr>
      <w:r w:rsidRPr="001D66A9">
        <w:rPr>
          <w:rFonts w:cstheme="minorHAnsi"/>
          <w:color w:val="00B0F0"/>
        </w:rPr>
        <w:t>[CAWI - remove bold] &lt;</w:t>
      </w:r>
      <w:proofErr w:type="spellStart"/>
      <w:r w:rsidRPr="001D66A9">
        <w:rPr>
          <w:rFonts w:cstheme="minorHAnsi"/>
          <w:color w:val="00B0F0"/>
        </w:rPr>
        <w:t>i</w:t>
      </w:r>
      <w:proofErr w:type="spellEnd"/>
      <w:r w:rsidRPr="001D66A9">
        <w:rPr>
          <w:rFonts w:cstheme="minorHAnsi"/>
          <w:color w:val="00B0F0"/>
        </w:rPr>
        <w:t>&gt;</w:t>
      </w:r>
      <w:r w:rsidRPr="001D66A9">
        <w:rPr>
          <w:rFonts w:cstheme="minorHAnsi"/>
          <w:i/>
        </w:rPr>
        <w:t>Select all that apply.</w:t>
      </w:r>
      <w:r w:rsidRPr="001D66A9">
        <w:rPr>
          <w:rFonts w:cstheme="minorHAnsi"/>
          <w:color w:val="00B0F0"/>
        </w:rPr>
        <w:t>&lt;/</w:t>
      </w:r>
      <w:proofErr w:type="spellStart"/>
      <w:r w:rsidRPr="001D66A9">
        <w:rPr>
          <w:rFonts w:cstheme="minorHAnsi"/>
          <w:color w:val="00B0F0"/>
        </w:rPr>
        <w:t>i</w:t>
      </w:r>
      <w:proofErr w:type="spellEnd"/>
      <w:r w:rsidRPr="001D66A9">
        <w:rPr>
          <w:rFonts w:cstheme="minorHAnsi"/>
          <w:color w:val="00B0F0"/>
        </w:rPr>
        <w:t xml:space="preserve">&gt; </w:t>
      </w:r>
    </w:p>
    <w:p w14:paraId="1B65C015" w14:textId="77777777" w:rsidR="00EA3738" w:rsidRDefault="00EA3738" w:rsidP="00EA3738">
      <w:pPr>
        <w:contextualSpacing/>
        <w:textAlignment w:val="baseline"/>
        <w:rPr>
          <w:rFonts w:cstheme="minorHAnsi"/>
          <w:color w:val="00B0F0"/>
        </w:rPr>
      </w:pPr>
    </w:p>
    <w:p w14:paraId="2986A7CB" w14:textId="77777777" w:rsidR="00EA3738" w:rsidRPr="00DB798E" w:rsidRDefault="00EA3738" w:rsidP="00EA3738">
      <w:pPr>
        <w:contextualSpacing/>
        <w:textAlignment w:val="baseline"/>
        <w:rPr>
          <w:rFonts w:cstheme="minorHAnsi"/>
          <w:color w:val="00B0F0"/>
        </w:rPr>
      </w:pPr>
      <w:r w:rsidRPr="00DB798E">
        <w:rPr>
          <w:rFonts w:cstheme="minorHAnsi"/>
          <w:color w:val="00B0F0"/>
        </w:rPr>
        <w:t>RESPONSE OPTIONS:</w:t>
      </w:r>
    </w:p>
    <w:p w14:paraId="2DDFD922" w14:textId="77777777" w:rsidR="00EA3738" w:rsidRPr="00DB798E" w:rsidRDefault="00EA3738" w:rsidP="00EA3738">
      <w:pPr>
        <w:pStyle w:val="NormalWeb"/>
        <w:numPr>
          <w:ilvl w:val="0"/>
          <w:numId w:val="49"/>
        </w:numPr>
        <w:shd w:val="clear" w:color="auto" w:fill="FFFFFF" w:themeFill="background1"/>
        <w:spacing w:before="0" w:beforeAutospacing="0"/>
        <w:contextualSpacing/>
        <w:rPr>
          <w:rFonts w:asciiTheme="minorHAnsi" w:hAnsiTheme="minorHAnsi" w:cstheme="minorHAnsi"/>
          <w:sz w:val="20"/>
          <w:szCs w:val="20"/>
        </w:rPr>
      </w:pPr>
      <w:r w:rsidRPr="00DB798E">
        <w:rPr>
          <w:rFonts w:asciiTheme="minorHAnsi" w:hAnsiTheme="minorHAnsi" w:cstheme="minorHAnsi"/>
          <w:sz w:val="22"/>
          <w:szCs w:val="22"/>
        </w:rPr>
        <w:t>Any type of anxiety disorder, including panic disorder, obsessive-compulsive disorder, and phobias</w:t>
      </w:r>
    </w:p>
    <w:p w14:paraId="7F99C4A4" w14:textId="77777777" w:rsidR="00EA3738" w:rsidRPr="00DB798E" w:rsidRDefault="00EA3738" w:rsidP="00EA3738">
      <w:pPr>
        <w:pStyle w:val="NormalWeb"/>
        <w:numPr>
          <w:ilvl w:val="0"/>
          <w:numId w:val="49"/>
        </w:numPr>
        <w:shd w:val="clear" w:color="auto" w:fill="FFFFFF" w:themeFill="background1"/>
        <w:spacing w:before="0" w:beforeAutospacing="0"/>
        <w:contextualSpacing/>
        <w:rPr>
          <w:rFonts w:asciiTheme="minorHAnsi" w:hAnsiTheme="minorHAnsi" w:cstheme="minorHAnsi"/>
          <w:sz w:val="20"/>
          <w:szCs w:val="20"/>
        </w:rPr>
      </w:pPr>
      <w:r w:rsidRPr="00DB798E">
        <w:rPr>
          <w:rFonts w:asciiTheme="minorHAnsi" w:hAnsiTheme="minorHAnsi" w:cstheme="minorHAnsi"/>
          <w:sz w:val="22"/>
          <w:szCs w:val="22"/>
        </w:rPr>
        <w:t>Any type of depression</w:t>
      </w:r>
    </w:p>
    <w:p w14:paraId="4919B8DF" w14:textId="77777777" w:rsidR="00EA3738" w:rsidRPr="00DB798E" w:rsidRDefault="00EA3738" w:rsidP="00EA3738">
      <w:pPr>
        <w:pStyle w:val="NormalWeb"/>
        <w:numPr>
          <w:ilvl w:val="0"/>
          <w:numId w:val="49"/>
        </w:numPr>
        <w:shd w:val="clear" w:color="auto" w:fill="FFFFFF" w:themeFill="background1"/>
        <w:spacing w:before="0" w:beforeAutospacing="0"/>
        <w:contextualSpacing/>
        <w:rPr>
          <w:rFonts w:asciiTheme="minorHAnsi" w:hAnsiTheme="minorHAnsi" w:cstheme="minorHAnsi"/>
          <w:sz w:val="20"/>
          <w:szCs w:val="20"/>
        </w:rPr>
      </w:pPr>
      <w:r w:rsidRPr="00DB798E">
        <w:rPr>
          <w:rFonts w:asciiTheme="minorHAnsi" w:hAnsiTheme="minorHAnsi" w:cstheme="minorHAnsi"/>
          <w:sz w:val="22"/>
          <w:szCs w:val="22"/>
        </w:rPr>
        <w:t>Bipolar Disorder or other mood disorder</w:t>
      </w:r>
    </w:p>
    <w:p w14:paraId="7AD60F10" w14:textId="77777777" w:rsidR="00EA3738" w:rsidRPr="00DB798E" w:rsidRDefault="00EA3738" w:rsidP="00EA3738">
      <w:pPr>
        <w:pStyle w:val="NormalWeb"/>
        <w:numPr>
          <w:ilvl w:val="0"/>
          <w:numId w:val="49"/>
        </w:numPr>
        <w:shd w:val="clear" w:color="auto" w:fill="FFFFFF" w:themeFill="background1"/>
        <w:spacing w:before="0" w:beforeAutospacing="0"/>
        <w:contextualSpacing/>
        <w:rPr>
          <w:rFonts w:asciiTheme="minorHAnsi" w:hAnsiTheme="minorHAnsi" w:cstheme="minorHAnsi"/>
          <w:sz w:val="20"/>
          <w:szCs w:val="20"/>
        </w:rPr>
      </w:pPr>
      <w:r w:rsidRPr="00DB798E">
        <w:rPr>
          <w:rFonts w:asciiTheme="minorHAnsi" w:hAnsiTheme="minorHAnsi" w:cstheme="minorHAnsi"/>
          <w:sz w:val="22"/>
          <w:szCs w:val="22"/>
        </w:rPr>
        <w:t>Eating disorder</w:t>
      </w:r>
    </w:p>
    <w:p w14:paraId="010CC0AB" w14:textId="77777777" w:rsidR="00EA3738" w:rsidRPr="00DB798E" w:rsidRDefault="00EA3738" w:rsidP="00EA3738">
      <w:pPr>
        <w:pStyle w:val="NormalWeb"/>
        <w:numPr>
          <w:ilvl w:val="0"/>
          <w:numId w:val="49"/>
        </w:numPr>
        <w:shd w:val="clear" w:color="auto" w:fill="FFFFFF" w:themeFill="background1"/>
        <w:spacing w:before="0" w:beforeAutospacing="0"/>
        <w:contextualSpacing/>
        <w:rPr>
          <w:rFonts w:asciiTheme="minorHAnsi" w:hAnsiTheme="minorHAnsi" w:cstheme="minorHAnsi"/>
          <w:sz w:val="20"/>
          <w:szCs w:val="20"/>
        </w:rPr>
      </w:pPr>
      <w:r w:rsidRPr="00DB798E">
        <w:rPr>
          <w:rFonts w:asciiTheme="minorHAnsi" w:hAnsiTheme="minorHAnsi" w:cstheme="minorHAnsi"/>
          <w:sz w:val="22"/>
          <w:szCs w:val="22"/>
        </w:rPr>
        <w:t>Any type of personality disorder</w:t>
      </w:r>
    </w:p>
    <w:p w14:paraId="61480A4E" w14:textId="77777777" w:rsidR="00EA3738" w:rsidRPr="00DB798E" w:rsidRDefault="00EA3738" w:rsidP="00EA3738">
      <w:pPr>
        <w:pStyle w:val="NormalWeb"/>
        <w:numPr>
          <w:ilvl w:val="0"/>
          <w:numId w:val="49"/>
        </w:numPr>
        <w:shd w:val="clear" w:color="auto" w:fill="FFFFFF" w:themeFill="background1"/>
        <w:spacing w:before="0" w:beforeAutospacing="0"/>
        <w:contextualSpacing/>
        <w:rPr>
          <w:rFonts w:asciiTheme="minorHAnsi" w:hAnsiTheme="minorHAnsi" w:cstheme="minorHAnsi"/>
          <w:sz w:val="20"/>
          <w:szCs w:val="20"/>
        </w:rPr>
      </w:pPr>
      <w:r w:rsidRPr="00DB798E">
        <w:rPr>
          <w:rFonts w:asciiTheme="minorHAnsi" w:hAnsiTheme="minorHAnsi" w:cstheme="minorHAnsi"/>
          <w:sz w:val="22"/>
          <w:szCs w:val="22"/>
        </w:rPr>
        <w:t>Posttraumatic Stress Disorder</w:t>
      </w:r>
    </w:p>
    <w:p w14:paraId="23C0364B" w14:textId="77777777" w:rsidR="00EA3738" w:rsidRPr="00760004" w:rsidRDefault="00EA3738" w:rsidP="00EA3738">
      <w:pPr>
        <w:pStyle w:val="NormalWeb"/>
        <w:numPr>
          <w:ilvl w:val="0"/>
          <w:numId w:val="49"/>
        </w:numPr>
        <w:shd w:val="clear" w:color="auto" w:fill="FFFFFF" w:themeFill="background1"/>
        <w:spacing w:before="0" w:beforeAutospacing="0"/>
        <w:contextualSpacing/>
        <w:rPr>
          <w:rFonts w:asciiTheme="minorHAnsi" w:hAnsiTheme="minorHAnsi" w:cstheme="minorHAnsi"/>
          <w:sz w:val="20"/>
          <w:szCs w:val="20"/>
        </w:rPr>
      </w:pPr>
      <w:r w:rsidRPr="00DB798E">
        <w:rPr>
          <w:rFonts w:asciiTheme="minorHAnsi" w:hAnsiTheme="minorHAnsi" w:cstheme="minorHAnsi"/>
          <w:sz w:val="22"/>
          <w:szCs w:val="22"/>
        </w:rPr>
        <w:t>Psychotic disorders, including schizophrenia</w:t>
      </w:r>
    </w:p>
    <w:p w14:paraId="1FEFA607" w14:textId="77777777" w:rsidR="00EA3738" w:rsidRPr="009E59D1" w:rsidRDefault="00EA3738" w:rsidP="00EA3738">
      <w:pPr>
        <w:pStyle w:val="NormalWeb"/>
        <w:numPr>
          <w:ilvl w:val="0"/>
          <w:numId w:val="49"/>
        </w:numPr>
        <w:shd w:val="clear" w:color="auto" w:fill="FFFFFF" w:themeFill="background1"/>
        <w:spacing w:before="0" w:beforeAutospacing="0"/>
        <w:contextualSpacing/>
        <w:rPr>
          <w:rFonts w:asciiTheme="minorHAnsi" w:hAnsiTheme="minorHAnsi" w:cstheme="minorHAnsi"/>
          <w:sz w:val="20"/>
          <w:szCs w:val="20"/>
        </w:rPr>
      </w:pPr>
      <w:r>
        <w:rPr>
          <w:rFonts w:asciiTheme="minorHAnsi" w:hAnsiTheme="minorHAnsi" w:cstheme="minorHAnsi"/>
          <w:sz w:val="22"/>
          <w:szCs w:val="22"/>
        </w:rPr>
        <w:t>Other</w:t>
      </w:r>
    </w:p>
    <w:p w14:paraId="47C118A9" w14:textId="77777777" w:rsidR="00EA3738" w:rsidRDefault="00EA3738" w:rsidP="00EA3738">
      <w:pPr>
        <w:pStyle w:val="NormalWeb"/>
        <w:pBdr>
          <w:bottom w:val="single" w:sz="4" w:space="1" w:color="auto"/>
        </w:pBdr>
        <w:shd w:val="clear" w:color="auto" w:fill="FFFFFF" w:themeFill="background1"/>
        <w:spacing w:before="0" w:beforeAutospacing="0"/>
        <w:contextualSpacing/>
        <w:rPr>
          <w:rFonts w:asciiTheme="minorHAnsi" w:hAnsiTheme="minorHAnsi" w:cstheme="minorHAnsi"/>
          <w:sz w:val="22"/>
          <w:szCs w:val="22"/>
        </w:rPr>
      </w:pPr>
    </w:p>
    <w:p w14:paraId="55DBD51F" w14:textId="77777777" w:rsidR="00EA3738" w:rsidRPr="00DB798E" w:rsidRDefault="00EA3738" w:rsidP="00EA3738">
      <w:pPr>
        <w:pStyle w:val="NormalWeb"/>
        <w:pBdr>
          <w:bottom w:val="single" w:sz="4" w:space="1" w:color="auto"/>
        </w:pBdr>
        <w:shd w:val="clear" w:color="auto" w:fill="FFFFFF" w:themeFill="background1"/>
        <w:spacing w:before="0" w:beforeAutospacing="0"/>
        <w:contextualSpacing/>
        <w:rPr>
          <w:rFonts w:asciiTheme="minorHAnsi" w:hAnsiTheme="minorHAnsi" w:cstheme="minorHAnsi"/>
          <w:sz w:val="20"/>
          <w:szCs w:val="20"/>
        </w:rPr>
      </w:pPr>
    </w:p>
    <w:p w14:paraId="6D8BFC45" w14:textId="77777777" w:rsidR="00EA3738" w:rsidRDefault="00EA3738" w:rsidP="00EA3738">
      <w:pPr>
        <w:rPr>
          <w:rFonts w:ascii="Calibri" w:hAnsi="Calibri" w:cs="Times New Roman"/>
          <w:color w:val="00B0F0"/>
        </w:rPr>
      </w:pPr>
      <w:r>
        <w:rPr>
          <w:rFonts w:ascii="Calibri" w:hAnsi="Calibri" w:cs="Times New Roman"/>
          <w:color w:val="00B0F0"/>
        </w:rPr>
        <w:t>[DISPLAY]</w:t>
      </w:r>
    </w:p>
    <w:p w14:paraId="2E59E67E" w14:textId="77777777" w:rsidR="00EA3738" w:rsidRPr="005D7AB1" w:rsidRDefault="00EA3738" w:rsidP="00EA3738">
      <w:pPr>
        <w:rPr>
          <w:rFonts w:ascii="Calibri" w:hAnsi="Calibri" w:cs="Times New Roman"/>
          <w:color w:val="00B0F0"/>
        </w:rPr>
      </w:pPr>
      <w:r>
        <w:rPr>
          <w:rFonts w:ascii="Calibri" w:hAnsi="Calibri" w:cs="Times New Roman"/>
          <w:color w:val="00B0F0"/>
        </w:rPr>
        <w:t>DISPLAY_J4.</w:t>
      </w:r>
    </w:p>
    <w:p w14:paraId="49EC3A54" w14:textId="55E729D3" w:rsidR="00EA3738" w:rsidRPr="009E59D1" w:rsidRDefault="00EA3738" w:rsidP="00EA3738">
      <w:pPr>
        <w:rPr>
          <w:color w:val="000000" w:themeColor="text1"/>
        </w:rPr>
      </w:pPr>
      <w:r w:rsidRPr="00304BA3">
        <w:rPr>
          <w:color w:val="000000" w:themeColor="text1"/>
        </w:rPr>
        <w:lastRenderedPageBreak/>
        <w:t xml:space="preserve">For the next set of questions, please think about your activities and behaviors during the past year of the COVID-19 pandemic, starting March 1, 2021. </w:t>
      </w:r>
      <w:del w:id="81" w:author="Phoebe Lamuda" w:date="2022-04-19T16:03:00Z">
        <w:r w:rsidRPr="00304BA3" w:rsidDel="00C66E5B">
          <w:rPr>
            <w:color w:val="000000" w:themeColor="text1"/>
          </w:rPr>
          <w:delText xml:space="preserve">  </w:delText>
        </w:r>
      </w:del>
    </w:p>
    <w:p w14:paraId="06867818" w14:textId="77777777" w:rsidR="00EA3738" w:rsidRDefault="00EA3738" w:rsidP="00EA3738">
      <w:pPr>
        <w:pBdr>
          <w:bottom w:val="single" w:sz="4" w:space="1" w:color="auto"/>
        </w:pBdr>
        <w:rPr>
          <w:rFonts w:ascii="Calibri" w:hAnsi="Calibri" w:cs="Times New Roman"/>
          <w:color w:val="00B0F0"/>
        </w:rPr>
      </w:pPr>
    </w:p>
    <w:p w14:paraId="6FB9E072" w14:textId="77777777" w:rsidR="00EA3738" w:rsidRDefault="00EA3738" w:rsidP="00EA3738">
      <w:pPr>
        <w:rPr>
          <w:rFonts w:ascii="Calibri" w:hAnsi="Calibri" w:cs="Times New Roman"/>
          <w:color w:val="00B0F0"/>
        </w:rPr>
      </w:pPr>
    </w:p>
    <w:p w14:paraId="48E46A4D" w14:textId="77777777" w:rsidR="00EA3738" w:rsidRPr="006003FB" w:rsidRDefault="00EA3738" w:rsidP="00EA3738">
      <w:pPr>
        <w:rPr>
          <w:rFonts w:cs="Tahoma"/>
          <w:color w:val="00B0F0"/>
        </w:rPr>
      </w:pPr>
      <w:r w:rsidRPr="58D6938C">
        <w:rPr>
          <w:rFonts w:cs="Tahoma"/>
          <w:color w:val="00B0F0"/>
        </w:rPr>
        <w:t>[SP]</w:t>
      </w:r>
    </w:p>
    <w:p w14:paraId="7DCEF398" w14:textId="77777777" w:rsidR="00EA3738" w:rsidRDefault="00EA3738" w:rsidP="00EA3738">
      <w:pPr>
        <w:rPr>
          <w:rFonts w:cs="Tahoma"/>
          <w:color w:val="00B0F0"/>
        </w:rPr>
      </w:pPr>
      <w:r w:rsidRPr="58D6938C">
        <w:rPr>
          <w:rFonts w:cs="Tahoma"/>
          <w:color w:val="00B0F0"/>
        </w:rPr>
        <w:t>Q2</w:t>
      </w:r>
      <w:r>
        <w:rPr>
          <w:rFonts w:cs="Tahoma"/>
          <w:color w:val="00B0F0"/>
        </w:rPr>
        <w:t>4</w:t>
      </w:r>
      <w:r w:rsidRPr="58D6938C">
        <w:rPr>
          <w:rFonts w:cs="Tahoma"/>
          <w:color w:val="00B0F0"/>
        </w:rPr>
        <w:t>.</w:t>
      </w:r>
    </w:p>
    <w:p w14:paraId="07641671" w14:textId="77777777" w:rsidR="00EA3738" w:rsidRPr="00304BA3" w:rsidRDefault="00EA3738" w:rsidP="00EA3738">
      <w:pPr>
        <w:rPr>
          <w:rFonts w:cstheme="minorHAnsi"/>
          <w:color w:val="000000" w:themeColor="text1"/>
        </w:rPr>
      </w:pPr>
      <w:r w:rsidRPr="003773F8">
        <w:rPr>
          <w:rFonts w:cstheme="minorHAnsi"/>
          <w:bCs/>
          <w:color w:val="000000" w:themeColor="text1"/>
          <w:u w:val="single"/>
          <w:rPrChange w:id="82" w:author="Phoebe Lamuda" w:date="2022-04-19T15:42:00Z">
            <w:rPr>
              <w:rFonts w:cstheme="minorHAnsi"/>
              <w:bCs/>
              <w:color w:val="000000" w:themeColor="text1"/>
            </w:rPr>
          </w:rPrChange>
        </w:rPr>
        <w:t>In</w:t>
      </w:r>
      <w:r w:rsidRPr="00304BA3">
        <w:rPr>
          <w:rFonts w:cstheme="minorHAnsi"/>
          <w:bCs/>
          <w:color w:val="000000" w:themeColor="text1"/>
        </w:rPr>
        <w:t xml:space="preserve"> March 2021</w:t>
      </w:r>
      <w:r w:rsidRPr="00304BA3">
        <w:rPr>
          <w:rFonts w:cstheme="minorHAnsi"/>
          <w:color w:val="000000" w:themeColor="text1"/>
        </w:rPr>
        <w:t xml:space="preserve"> (1</w:t>
      </w:r>
      <w:r>
        <w:rPr>
          <w:rFonts w:cstheme="minorHAnsi"/>
          <w:color w:val="000000" w:themeColor="text1"/>
        </w:rPr>
        <w:t>3</w:t>
      </w:r>
      <w:r w:rsidRPr="00304BA3">
        <w:rPr>
          <w:rFonts w:cstheme="minorHAnsi"/>
          <w:color w:val="000000" w:themeColor="text1"/>
        </w:rPr>
        <w:t xml:space="preserve"> months ago) did you have a main romantic/sexual partner? </w:t>
      </w:r>
      <w:r w:rsidRPr="009E59D1">
        <w:rPr>
          <w:rFonts w:cstheme="minorHAnsi"/>
          <w:color w:val="00B0F0"/>
        </w:rPr>
        <w:t>&lt;</w:t>
      </w:r>
      <w:proofErr w:type="spellStart"/>
      <w:r w:rsidRPr="009E59D1">
        <w:rPr>
          <w:rFonts w:cstheme="minorHAnsi"/>
          <w:color w:val="00B0F0"/>
        </w:rPr>
        <w:t>i</w:t>
      </w:r>
      <w:proofErr w:type="spellEnd"/>
      <w:r w:rsidRPr="009E59D1">
        <w:rPr>
          <w:rFonts w:cstheme="minorHAnsi"/>
          <w:color w:val="00B0F0"/>
        </w:rPr>
        <w:t>&gt;</w:t>
      </w:r>
      <w:r w:rsidRPr="00304BA3">
        <w:rPr>
          <w:rFonts w:cstheme="minorHAnsi"/>
          <w:i/>
          <w:iCs/>
          <w:color w:val="000000" w:themeColor="text1"/>
        </w:rPr>
        <w:t>A main partner is one that you consider “most important” but does not necessarily mean exclusive.</w:t>
      </w:r>
      <w:r w:rsidRPr="00E03604">
        <w:rPr>
          <w:rFonts w:cstheme="minorHAnsi"/>
          <w:iCs/>
          <w:color w:val="00B0F0"/>
        </w:rPr>
        <w:t>&lt;/</w:t>
      </w:r>
      <w:proofErr w:type="spellStart"/>
      <w:r w:rsidRPr="00E03604">
        <w:rPr>
          <w:rFonts w:cstheme="minorHAnsi"/>
          <w:iCs/>
          <w:color w:val="00B0F0"/>
        </w:rPr>
        <w:t>i</w:t>
      </w:r>
      <w:proofErr w:type="spellEnd"/>
      <w:r w:rsidRPr="00E03604">
        <w:rPr>
          <w:rFonts w:cstheme="minorHAnsi"/>
          <w:iCs/>
          <w:color w:val="00B0F0"/>
        </w:rPr>
        <w:t>&gt;</w:t>
      </w:r>
    </w:p>
    <w:p w14:paraId="25BDA938" w14:textId="77777777" w:rsidR="00EA3738" w:rsidRDefault="00EA3738" w:rsidP="00EA3738">
      <w:pPr>
        <w:textAlignment w:val="baseline"/>
        <w:rPr>
          <w:rFonts w:cstheme="minorHAnsi"/>
          <w:color w:val="00B0F0"/>
        </w:rPr>
      </w:pPr>
    </w:p>
    <w:p w14:paraId="78119DB6" w14:textId="77777777" w:rsidR="00EA3738" w:rsidRPr="003C6ED4" w:rsidRDefault="00EA3738" w:rsidP="00EA3738">
      <w:pPr>
        <w:textAlignment w:val="baseline"/>
        <w:rPr>
          <w:rFonts w:cstheme="minorHAnsi"/>
        </w:rPr>
      </w:pPr>
      <w:r w:rsidRPr="003C6ED4">
        <w:rPr>
          <w:rFonts w:cstheme="minorHAnsi"/>
          <w:color w:val="00B0F0"/>
        </w:rPr>
        <w:t>RESPONSE OPTIONS:</w:t>
      </w:r>
    </w:p>
    <w:p w14:paraId="56DC3D30" w14:textId="77777777" w:rsidR="00EA3738" w:rsidRPr="003C6ED4" w:rsidRDefault="00EA3738" w:rsidP="00EA3738">
      <w:pPr>
        <w:pStyle w:val="ListParagraph"/>
        <w:numPr>
          <w:ilvl w:val="1"/>
          <w:numId w:val="55"/>
        </w:numPr>
        <w:rPr>
          <w:rFonts w:cstheme="minorHAnsi"/>
        </w:rPr>
      </w:pPr>
      <w:r w:rsidRPr="003C6ED4">
        <w:rPr>
          <w:rFonts w:cstheme="minorHAnsi"/>
        </w:rPr>
        <w:t>No</w:t>
      </w:r>
    </w:p>
    <w:p w14:paraId="5A242DD5" w14:textId="77777777" w:rsidR="00EA3738" w:rsidRPr="003C6ED4" w:rsidRDefault="00EA3738" w:rsidP="00EA3738">
      <w:pPr>
        <w:pStyle w:val="ListParagraph"/>
        <w:numPr>
          <w:ilvl w:val="1"/>
          <w:numId w:val="55"/>
        </w:numPr>
        <w:rPr>
          <w:rFonts w:cstheme="minorHAnsi"/>
        </w:rPr>
      </w:pPr>
      <w:r w:rsidRPr="003C6ED4">
        <w:rPr>
          <w:rFonts w:cstheme="minorHAnsi"/>
        </w:rPr>
        <w:t xml:space="preserve">Yes </w:t>
      </w:r>
    </w:p>
    <w:p w14:paraId="38FF2496" w14:textId="77777777" w:rsidR="00EA3738" w:rsidRDefault="00EA3738" w:rsidP="00EA3738">
      <w:pPr>
        <w:pBdr>
          <w:bottom w:val="single" w:sz="4" w:space="1" w:color="auto"/>
        </w:pBdr>
        <w:rPr>
          <w:rFonts w:ascii="Calibri" w:hAnsi="Calibri" w:cs="Times New Roman"/>
          <w:color w:val="00B0F0"/>
        </w:rPr>
      </w:pPr>
    </w:p>
    <w:p w14:paraId="2F2B7106" w14:textId="77777777" w:rsidR="00EA3738" w:rsidRDefault="00EA3738" w:rsidP="00EA3738">
      <w:pPr>
        <w:rPr>
          <w:rFonts w:ascii="Calibri" w:hAnsi="Calibri" w:cs="Times New Roman"/>
          <w:color w:val="00B0F0"/>
        </w:rPr>
      </w:pPr>
    </w:p>
    <w:p w14:paraId="309BC78D" w14:textId="77777777" w:rsidR="00EA3738" w:rsidRDefault="00EA3738" w:rsidP="00EA3738">
      <w:pPr>
        <w:rPr>
          <w:rFonts w:cs="Tahoma"/>
          <w:color w:val="00B0F0"/>
        </w:rPr>
      </w:pPr>
      <w:r>
        <w:rPr>
          <w:rFonts w:cs="Tahoma"/>
          <w:color w:val="00B0F0"/>
        </w:rPr>
        <w:t>[SHOW IF Q24=2]</w:t>
      </w:r>
    </w:p>
    <w:p w14:paraId="634333ED" w14:textId="77777777" w:rsidR="00EA3738" w:rsidRPr="006003FB" w:rsidRDefault="00EA3738" w:rsidP="00EA3738">
      <w:pPr>
        <w:rPr>
          <w:rFonts w:cs="Tahoma"/>
          <w:color w:val="00B0F0"/>
        </w:rPr>
      </w:pPr>
      <w:r>
        <w:rPr>
          <w:rFonts w:cs="Tahoma"/>
          <w:color w:val="00B0F0"/>
        </w:rPr>
        <w:t>[SP</w:t>
      </w:r>
      <w:r w:rsidRPr="006003FB">
        <w:rPr>
          <w:rFonts w:cs="Tahoma"/>
          <w:color w:val="00B0F0"/>
        </w:rPr>
        <w:t>]</w:t>
      </w:r>
    </w:p>
    <w:p w14:paraId="242C04C9" w14:textId="77777777" w:rsidR="00EA3738" w:rsidRDefault="00EA3738" w:rsidP="00EA3738">
      <w:pPr>
        <w:rPr>
          <w:rFonts w:cs="Tahoma"/>
          <w:color w:val="00B0F0"/>
        </w:rPr>
      </w:pPr>
      <w:r w:rsidRPr="55CF52C8">
        <w:rPr>
          <w:rFonts w:cs="Tahoma"/>
          <w:color w:val="00B0F0"/>
        </w:rPr>
        <w:t>Q2</w:t>
      </w:r>
      <w:r>
        <w:rPr>
          <w:rFonts w:cs="Tahoma"/>
          <w:color w:val="00B0F0"/>
        </w:rPr>
        <w:t>4A</w:t>
      </w:r>
      <w:r w:rsidRPr="55CF52C8">
        <w:rPr>
          <w:rFonts w:cs="Tahoma"/>
          <w:color w:val="00B0F0"/>
        </w:rPr>
        <w:t>.</w:t>
      </w:r>
    </w:p>
    <w:p w14:paraId="47C045E5" w14:textId="77777777" w:rsidR="00EA3738" w:rsidRDefault="00EA3738" w:rsidP="00EA3738">
      <w:pPr>
        <w:rPr>
          <w:rFonts w:ascii="Calibri" w:hAnsi="Calibri" w:cs="Times New Roman"/>
          <w:color w:val="00B0F0"/>
        </w:rPr>
      </w:pPr>
      <w:r w:rsidRPr="003773F8">
        <w:rPr>
          <w:rFonts w:cstheme="minorHAnsi"/>
          <w:bCs/>
          <w:color w:val="000000" w:themeColor="text1"/>
          <w:u w:val="single"/>
          <w:rPrChange w:id="83" w:author="Phoebe Lamuda" w:date="2022-04-19T15:42:00Z">
            <w:rPr>
              <w:rFonts w:cstheme="minorHAnsi"/>
              <w:bCs/>
              <w:color w:val="000000" w:themeColor="text1"/>
            </w:rPr>
          </w:rPrChange>
        </w:rPr>
        <w:t>In</w:t>
      </w:r>
      <w:r w:rsidRPr="00304BA3">
        <w:rPr>
          <w:rFonts w:cstheme="minorHAnsi"/>
          <w:bCs/>
          <w:color w:val="000000" w:themeColor="text1"/>
        </w:rPr>
        <w:t xml:space="preserve"> March 2021, </w:t>
      </w:r>
      <w:r>
        <w:rPr>
          <w:rFonts w:cstheme="minorHAnsi"/>
          <w:color w:val="00B0F0"/>
        </w:rPr>
        <w:t xml:space="preserve">[ADD HOVER </w:t>
      </w:r>
      <w:r w:rsidRPr="00304BA3">
        <w:rPr>
          <w:rFonts w:cstheme="minorHAnsi"/>
          <w:color w:val="00B0F0"/>
        </w:rPr>
        <w:t>TEXT</w:t>
      </w:r>
      <w:r>
        <w:rPr>
          <w:rFonts w:cstheme="minorHAnsi"/>
          <w:color w:val="00B0F0"/>
        </w:rPr>
        <w:t xml:space="preserve"> “March 2021</w:t>
      </w:r>
      <w:r w:rsidRPr="00304BA3">
        <w:rPr>
          <w:rFonts w:cstheme="minorHAnsi"/>
          <w:color w:val="00B0F0"/>
        </w:rPr>
        <w:t xml:space="preserve">: </w:t>
      </w:r>
      <w:r w:rsidRPr="00C43475">
        <w:rPr>
          <w:rFonts w:cstheme="minorHAnsi"/>
        </w:rPr>
        <w:t>(1</w:t>
      </w:r>
      <w:r>
        <w:rPr>
          <w:rFonts w:cstheme="minorHAnsi"/>
        </w:rPr>
        <w:t>3</w:t>
      </w:r>
      <w:r w:rsidRPr="00C43475">
        <w:rPr>
          <w:rFonts w:cstheme="minorHAnsi"/>
        </w:rPr>
        <w:t xml:space="preserve"> months ago</w:t>
      </w:r>
      <w:r>
        <w:rPr>
          <w:rFonts w:cstheme="minorHAnsi"/>
        </w:rPr>
        <w:t>)</w:t>
      </w:r>
      <w:r w:rsidRPr="00C43475">
        <w:rPr>
          <w:rFonts w:cstheme="minorHAnsi"/>
          <w:color w:val="00B0F0"/>
        </w:rPr>
        <w:t>]</w:t>
      </w:r>
      <w:r w:rsidRPr="00304BA3">
        <w:rPr>
          <w:rFonts w:cstheme="minorHAnsi"/>
          <w:color w:val="00B0F0"/>
        </w:rPr>
        <w:t xml:space="preserve"> </w:t>
      </w:r>
      <w:r w:rsidRPr="003C6ED4">
        <w:rPr>
          <w:rFonts w:cstheme="minorHAnsi"/>
          <w:bCs/>
        </w:rPr>
        <w:t>w</w:t>
      </w:r>
      <w:r w:rsidRPr="003C6ED4">
        <w:rPr>
          <w:rFonts w:cstheme="minorHAnsi"/>
        </w:rPr>
        <w:t>ere you and your main partner living together in the same household?</w:t>
      </w:r>
    </w:p>
    <w:p w14:paraId="364648D8" w14:textId="77777777" w:rsidR="00EA3738" w:rsidRDefault="00EA3738" w:rsidP="00EA3738">
      <w:pPr>
        <w:rPr>
          <w:rFonts w:ascii="Calibri" w:hAnsi="Calibri" w:cs="Times New Roman"/>
          <w:color w:val="00B0F0"/>
        </w:rPr>
      </w:pPr>
    </w:p>
    <w:p w14:paraId="41655A77" w14:textId="77777777" w:rsidR="00EA3738" w:rsidRPr="003C6ED4" w:rsidRDefault="00EA3738" w:rsidP="00EA3738">
      <w:pPr>
        <w:ind w:left="360"/>
        <w:textAlignment w:val="baseline"/>
        <w:rPr>
          <w:rFonts w:cstheme="minorHAnsi"/>
        </w:rPr>
      </w:pPr>
      <w:r w:rsidRPr="003C6ED4">
        <w:rPr>
          <w:rFonts w:cstheme="minorHAnsi"/>
          <w:color w:val="00B0F0"/>
        </w:rPr>
        <w:t>RESPONSE OPTIONS:</w:t>
      </w:r>
    </w:p>
    <w:p w14:paraId="684C5275" w14:textId="77777777" w:rsidR="00EA3738" w:rsidRPr="003C6ED4" w:rsidRDefault="00EA3738" w:rsidP="00EA3738">
      <w:pPr>
        <w:numPr>
          <w:ilvl w:val="0"/>
          <w:numId w:val="56"/>
        </w:numPr>
        <w:spacing w:after="0" w:line="240" w:lineRule="auto"/>
        <w:contextualSpacing/>
        <w:rPr>
          <w:rFonts w:cstheme="minorHAnsi"/>
        </w:rPr>
      </w:pPr>
      <w:r w:rsidRPr="003C6ED4">
        <w:rPr>
          <w:rFonts w:cstheme="minorHAnsi"/>
        </w:rPr>
        <w:t>No</w:t>
      </w:r>
    </w:p>
    <w:p w14:paraId="53043A6E" w14:textId="77777777" w:rsidR="00EA3738" w:rsidRPr="003C6ED4" w:rsidRDefault="00EA3738" w:rsidP="00EA3738">
      <w:pPr>
        <w:numPr>
          <w:ilvl w:val="0"/>
          <w:numId w:val="56"/>
        </w:numPr>
        <w:spacing w:after="0" w:line="240" w:lineRule="auto"/>
        <w:contextualSpacing/>
        <w:rPr>
          <w:rFonts w:cstheme="minorHAnsi"/>
        </w:rPr>
      </w:pPr>
      <w:r w:rsidRPr="003C6ED4">
        <w:rPr>
          <w:rFonts w:cstheme="minorHAnsi"/>
        </w:rPr>
        <w:t>Yes</w:t>
      </w:r>
    </w:p>
    <w:p w14:paraId="64426553" w14:textId="77777777" w:rsidR="00EA3738" w:rsidRDefault="00EA3738" w:rsidP="00EA3738">
      <w:pPr>
        <w:pBdr>
          <w:bottom w:val="single" w:sz="4" w:space="1" w:color="auto"/>
        </w:pBdr>
        <w:rPr>
          <w:rFonts w:ascii="Calibri" w:hAnsi="Calibri" w:cs="Times New Roman"/>
          <w:color w:val="00B0F0"/>
        </w:rPr>
      </w:pPr>
    </w:p>
    <w:p w14:paraId="62361969" w14:textId="77777777" w:rsidR="00EA3738" w:rsidRDefault="00EA3738" w:rsidP="00EA3738">
      <w:pPr>
        <w:rPr>
          <w:rFonts w:ascii="Calibri" w:hAnsi="Calibri" w:cs="Times New Roman"/>
          <w:color w:val="00B0F0"/>
        </w:rPr>
      </w:pPr>
    </w:p>
    <w:p w14:paraId="5079BF70" w14:textId="77777777" w:rsidR="00EA3738" w:rsidRPr="006003FB" w:rsidRDefault="00EA3738" w:rsidP="00EA3738">
      <w:pPr>
        <w:rPr>
          <w:rFonts w:cs="Tahoma"/>
          <w:color w:val="00B0F0"/>
        </w:rPr>
      </w:pPr>
      <w:r>
        <w:rPr>
          <w:rFonts w:cs="Tahoma"/>
          <w:color w:val="00B0F0"/>
        </w:rPr>
        <w:t>[SP</w:t>
      </w:r>
      <w:r w:rsidRPr="006003FB">
        <w:rPr>
          <w:rFonts w:cs="Tahoma"/>
          <w:color w:val="00B0F0"/>
        </w:rPr>
        <w:t>]</w:t>
      </w:r>
    </w:p>
    <w:p w14:paraId="69B213E9" w14:textId="77777777" w:rsidR="00EA3738" w:rsidRDefault="00EA3738" w:rsidP="00EA3738">
      <w:pPr>
        <w:rPr>
          <w:rFonts w:cs="Tahoma"/>
          <w:color w:val="00B0F0"/>
        </w:rPr>
      </w:pPr>
      <w:r w:rsidRPr="006003FB">
        <w:rPr>
          <w:rFonts w:cs="Tahoma"/>
          <w:color w:val="00B0F0"/>
        </w:rPr>
        <w:t>Q</w:t>
      </w:r>
      <w:r>
        <w:rPr>
          <w:rFonts w:cs="Tahoma"/>
          <w:color w:val="00B0F0"/>
        </w:rPr>
        <w:t>25</w:t>
      </w:r>
      <w:r w:rsidRPr="006003FB">
        <w:rPr>
          <w:rFonts w:cs="Tahoma"/>
          <w:color w:val="00B0F0"/>
        </w:rPr>
        <w:t>.</w:t>
      </w:r>
    </w:p>
    <w:p w14:paraId="6FB2C4E2" w14:textId="77777777" w:rsidR="00EA3738" w:rsidRPr="00304BA3" w:rsidRDefault="00EA3738" w:rsidP="00EA3738">
      <w:pPr>
        <w:rPr>
          <w:rFonts w:cstheme="minorHAnsi"/>
          <w:color w:val="000000" w:themeColor="text1"/>
        </w:rPr>
      </w:pPr>
      <w:r w:rsidRPr="003773F8">
        <w:rPr>
          <w:rFonts w:cstheme="minorHAnsi"/>
          <w:bCs/>
          <w:color w:val="000000" w:themeColor="text1"/>
          <w:u w:val="single"/>
          <w:rPrChange w:id="84" w:author="Phoebe Lamuda" w:date="2022-04-19T15:42:00Z">
            <w:rPr>
              <w:rFonts w:cstheme="minorHAnsi"/>
              <w:bCs/>
              <w:color w:val="000000" w:themeColor="text1"/>
            </w:rPr>
          </w:rPrChange>
        </w:rPr>
        <w:t>Since</w:t>
      </w:r>
      <w:r w:rsidRPr="00304BA3">
        <w:rPr>
          <w:rFonts w:cstheme="minorHAnsi"/>
          <w:bCs/>
          <w:color w:val="000000" w:themeColor="text1"/>
        </w:rPr>
        <w:t xml:space="preserve"> March 1, 2021 </w:t>
      </w:r>
      <w:r>
        <w:rPr>
          <w:rFonts w:cstheme="minorHAnsi"/>
          <w:bCs/>
          <w:color w:val="000000" w:themeColor="text1"/>
        </w:rPr>
        <w:t>[</w:t>
      </w:r>
      <w:r>
        <w:rPr>
          <w:rFonts w:cstheme="minorHAnsi"/>
          <w:color w:val="00B0F0"/>
        </w:rPr>
        <w:t xml:space="preserve">ADD HOVER </w:t>
      </w:r>
      <w:r w:rsidRPr="00304BA3">
        <w:rPr>
          <w:rFonts w:cstheme="minorHAnsi"/>
          <w:color w:val="00B0F0"/>
        </w:rPr>
        <w:t>TEXT</w:t>
      </w:r>
      <w:r>
        <w:rPr>
          <w:rFonts w:cstheme="minorHAnsi"/>
          <w:color w:val="00B0F0"/>
        </w:rPr>
        <w:t xml:space="preserve"> “March 1,2021</w:t>
      </w:r>
      <w:r w:rsidRPr="00304BA3">
        <w:rPr>
          <w:rFonts w:cstheme="minorHAnsi"/>
          <w:color w:val="00B0F0"/>
        </w:rPr>
        <w:t xml:space="preserve">: </w:t>
      </w:r>
      <w:r w:rsidRPr="00C43475">
        <w:rPr>
          <w:rFonts w:cstheme="minorHAnsi"/>
        </w:rPr>
        <w:t>(1</w:t>
      </w:r>
      <w:r>
        <w:rPr>
          <w:rFonts w:cstheme="minorHAnsi"/>
        </w:rPr>
        <w:t>3</w:t>
      </w:r>
      <w:r w:rsidRPr="00C43475">
        <w:rPr>
          <w:rFonts w:cstheme="minorHAnsi"/>
        </w:rPr>
        <w:t xml:space="preserve"> months ago</w:t>
      </w:r>
      <w:r>
        <w:rPr>
          <w:rFonts w:cstheme="minorHAnsi"/>
          <w:bCs/>
          <w:color w:val="000000" w:themeColor="text1"/>
        </w:rPr>
        <w:t>)</w:t>
      </w:r>
      <w:r w:rsidRPr="00760004">
        <w:rPr>
          <w:rFonts w:cstheme="minorHAnsi"/>
          <w:bCs/>
          <w:color w:val="00B0F0"/>
        </w:rPr>
        <w:t>]</w:t>
      </w:r>
      <w:r>
        <w:rPr>
          <w:rFonts w:cstheme="minorHAnsi"/>
          <w:bCs/>
          <w:color w:val="000000" w:themeColor="text1"/>
        </w:rPr>
        <w:t xml:space="preserve"> </w:t>
      </w:r>
      <w:r w:rsidRPr="00304BA3">
        <w:rPr>
          <w:rFonts w:cstheme="minorHAnsi"/>
          <w:bCs/>
          <w:color w:val="000000" w:themeColor="text1"/>
        </w:rPr>
        <w:t>until now,</w:t>
      </w:r>
      <w:r w:rsidRPr="00304BA3">
        <w:rPr>
          <w:rFonts w:cstheme="minorHAnsi"/>
          <w:color w:val="000000" w:themeColor="text1"/>
        </w:rPr>
        <w:t xml:space="preserve"> did you seek out and/or meet new partner(s) for dating and/or sex? </w:t>
      </w:r>
    </w:p>
    <w:p w14:paraId="3837F9E1" w14:textId="77777777" w:rsidR="00EA3738" w:rsidRPr="00760004" w:rsidRDefault="00EA3738" w:rsidP="00EA3738">
      <w:pPr>
        <w:rPr>
          <w:rFonts w:cstheme="minorHAnsi"/>
          <w:color w:val="00B0F0"/>
        </w:rPr>
      </w:pPr>
      <w:r w:rsidRPr="00760004">
        <w:rPr>
          <w:rFonts w:cstheme="minorHAnsi"/>
          <w:color w:val="00B0F0"/>
        </w:rPr>
        <w:t>[SPACE]</w:t>
      </w:r>
    </w:p>
    <w:p w14:paraId="5679F63E" w14:textId="77777777" w:rsidR="00EA3738" w:rsidRDefault="00EA3738" w:rsidP="00EA3738">
      <w:pPr>
        <w:rPr>
          <w:rFonts w:cstheme="minorHAnsi"/>
          <w:i/>
        </w:rPr>
      </w:pPr>
      <w:r w:rsidRPr="58D6938C">
        <w:rPr>
          <w:rFonts w:cs="Tahoma"/>
          <w:color w:val="00B0F0"/>
        </w:rPr>
        <w:t>&lt;</w:t>
      </w:r>
      <w:proofErr w:type="spellStart"/>
      <w:r w:rsidRPr="58D6938C">
        <w:rPr>
          <w:rFonts w:cs="Tahoma"/>
          <w:color w:val="00B0F0"/>
        </w:rPr>
        <w:t>i</w:t>
      </w:r>
      <w:proofErr w:type="spellEnd"/>
      <w:r w:rsidRPr="58D6938C">
        <w:rPr>
          <w:rFonts w:cs="Tahoma"/>
          <w:color w:val="00B0F0"/>
        </w:rPr>
        <w:t>&gt;</w:t>
      </w:r>
      <w:r w:rsidRPr="58D6938C">
        <w:rPr>
          <w:i/>
          <w:iCs/>
        </w:rPr>
        <w:t xml:space="preserve">A new partner refers to someone other than a main partner who you were with at the start of March 2021. </w:t>
      </w:r>
    </w:p>
    <w:p w14:paraId="1FE889A2" w14:textId="77777777" w:rsidR="00EA3738" w:rsidRPr="00760004" w:rsidRDefault="00EA3738" w:rsidP="00EA3738">
      <w:pPr>
        <w:rPr>
          <w:rFonts w:cstheme="minorHAnsi"/>
          <w:iCs/>
          <w:color w:val="00B0F0"/>
        </w:rPr>
      </w:pPr>
      <w:r w:rsidRPr="00760004">
        <w:rPr>
          <w:rFonts w:cstheme="minorHAnsi"/>
          <w:iCs/>
          <w:color w:val="00B0F0"/>
        </w:rPr>
        <w:lastRenderedPageBreak/>
        <w:t>[SPACE]</w:t>
      </w:r>
    </w:p>
    <w:p w14:paraId="36F4CEEA" w14:textId="77777777" w:rsidR="00EA3738" w:rsidRPr="005400C4" w:rsidRDefault="00EA3738" w:rsidP="00EA3738">
      <w:pPr>
        <w:rPr>
          <w:rFonts w:cstheme="minorHAnsi"/>
        </w:rPr>
      </w:pPr>
      <w:r w:rsidRPr="005400C4">
        <w:rPr>
          <w:rFonts w:cstheme="minorHAnsi"/>
          <w:i/>
        </w:rPr>
        <w:t xml:space="preserve">If you rekindled contact during this time frame with someone who you knew </w:t>
      </w:r>
      <w:r w:rsidRPr="00304BA3">
        <w:rPr>
          <w:rFonts w:cstheme="minorHAnsi"/>
          <w:i/>
          <w:color w:val="000000" w:themeColor="text1"/>
        </w:rPr>
        <w:t xml:space="preserve">prior to March 2021, </w:t>
      </w:r>
      <w:r w:rsidRPr="005400C4">
        <w:rPr>
          <w:rFonts w:cstheme="minorHAnsi"/>
          <w:i/>
        </w:rPr>
        <w:t>consider this person to be a “new partner” for the purposes of this survey.</w:t>
      </w:r>
      <w:r w:rsidRPr="005400C4">
        <w:rPr>
          <w:rFonts w:cs="Tahoma"/>
          <w:color w:val="00B0F0"/>
        </w:rPr>
        <w:t xml:space="preserve"> </w:t>
      </w:r>
      <w:r w:rsidRPr="00C77B28">
        <w:rPr>
          <w:rFonts w:cs="Tahoma"/>
          <w:color w:val="00B0F0"/>
        </w:rPr>
        <w:t>&lt;</w:t>
      </w:r>
      <w:r>
        <w:rPr>
          <w:rFonts w:cs="Tahoma"/>
          <w:color w:val="00B0F0"/>
        </w:rPr>
        <w:t>/</w:t>
      </w:r>
      <w:proofErr w:type="spellStart"/>
      <w:r w:rsidRPr="00C77B28">
        <w:rPr>
          <w:rFonts w:cs="Tahoma"/>
          <w:color w:val="00B0F0"/>
        </w:rPr>
        <w:t>i</w:t>
      </w:r>
      <w:proofErr w:type="spellEnd"/>
      <w:r w:rsidRPr="00C77B28">
        <w:rPr>
          <w:rFonts w:cs="Tahoma"/>
          <w:color w:val="00B0F0"/>
        </w:rPr>
        <w:t>&gt;</w:t>
      </w:r>
    </w:p>
    <w:p w14:paraId="68B2B049" w14:textId="77777777" w:rsidR="00EA3738" w:rsidRDefault="00EA3738" w:rsidP="00EA3738">
      <w:pPr>
        <w:rPr>
          <w:rFonts w:ascii="Calibri" w:hAnsi="Calibri" w:cs="Times New Roman"/>
          <w:color w:val="00B0F0"/>
        </w:rPr>
      </w:pPr>
    </w:p>
    <w:p w14:paraId="2A21D316" w14:textId="77777777" w:rsidR="00EA3738" w:rsidRPr="003C6ED4" w:rsidRDefault="00EA3738" w:rsidP="00EA3738">
      <w:pPr>
        <w:ind w:left="360"/>
        <w:textAlignment w:val="baseline"/>
        <w:rPr>
          <w:rFonts w:cstheme="minorHAnsi"/>
        </w:rPr>
      </w:pPr>
      <w:r w:rsidRPr="003C6ED4">
        <w:rPr>
          <w:rFonts w:cstheme="minorHAnsi"/>
          <w:color w:val="00B0F0"/>
        </w:rPr>
        <w:t>RESPONSE OPTIONS:</w:t>
      </w:r>
    </w:p>
    <w:p w14:paraId="6EABC26A" w14:textId="77777777" w:rsidR="00EA3738" w:rsidRPr="003C6ED4" w:rsidRDefault="00EA3738" w:rsidP="00EA3738">
      <w:pPr>
        <w:numPr>
          <w:ilvl w:val="0"/>
          <w:numId w:val="57"/>
        </w:numPr>
        <w:spacing w:after="0" w:line="240" w:lineRule="auto"/>
        <w:contextualSpacing/>
        <w:rPr>
          <w:rFonts w:cstheme="minorHAnsi"/>
        </w:rPr>
      </w:pPr>
      <w:r w:rsidRPr="003C6ED4">
        <w:rPr>
          <w:rFonts w:cstheme="minorHAnsi"/>
        </w:rPr>
        <w:t>No</w:t>
      </w:r>
    </w:p>
    <w:p w14:paraId="4E4E4B07" w14:textId="77777777" w:rsidR="00EA3738" w:rsidRPr="003C6ED4" w:rsidRDefault="00EA3738" w:rsidP="00EA3738">
      <w:pPr>
        <w:numPr>
          <w:ilvl w:val="0"/>
          <w:numId w:val="57"/>
        </w:numPr>
        <w:spacing w:after="0" w:line="240" w:lineRule="auto"/>
        <w:contextualSpacing/>
        <w:rPr>
          <w:rFonts w:cstheme="minorHAnsi"/>
        </w:rPr>
      </w:pPr>
      <w:r w:rsidRPr="003C6ED4">
        <w:rPr>
          <w:rFonts w:cstheme="minorHAnsi"/>
        </w:rPr>
        <w:t>Yes</w:t>
      </w:r>
    </w:p>
    <w:p w14:paraId="2CA12263" w14:textId="77777777" w:rsidR="00EA3738" w:rsidRDefault="00EA3738" w:rsidP="00EA3738">
      <w:pPr>
        <w:pBdr>
          <w:bottom w:val="single" w:sz="4" w:space="1" w:color="auto"/>
        </w:pBdr>
        <w:rPr>
          <w:rFonts w:ascii="Calibri" w:hAnsi="Calibri" w:cs="Times New Roman"/>
          <w:color w:val="00B0F0"/>
        </w:rPr>
      </w:pPr>
    </w:p>
    <w:p w14:paraId="3CB0F772" w14:textId="77777777" w:rsidR="00EA3738" w:rsidRDefault="00EA3738" w:rsidP="00EA3738">
      <w:pPr>
        <w:rPr>
          <w:rFonts w:cs="Tahoma"/>
          <w:color w:val="00B0F0"/>
        </w:rPr>
      </w:pPr>
    </w:p>
    <w:p w14:paraId="6C11B531" w14:textId="77777777" w:rsidR="00EA3738" w:rsidRDefault="00EA3738" w:rsidP="00EA3738">
      <w:pPr>
        <w:rPr>
          <w:rFonts w:cs="Tahoma"/>
          <w:color w:val="00B0F0"/>
        </w:rPr>
      </w:pPr>
      <w:r>
        <w:rPr>
          <w:rFonts w:cs="Tahoma"/>
          <w:color w:val="00B0F0"/>
        </w:rPr>
        <w:t>[SHOW IF Q25=2]</w:t>
      </w:r>
    </w:p>
    <w:p w14:paraId="7E60FE66" w14:textId="77777777" w:rsidR="00EA3738" w:rsidRPr="006003FB" w:rsidRDefault="00EA3738" w:rsidP="00EA3738">
      <w:pPr>
        <w:rPr>
          <w:rFonts w:cs="Tahoma"/>
          <w:color w:val="00B0F0"/>
        </w:rPr>
      </w:pPr>
      <w:r>
        <w:rPr>
          <w:rFonts w:cs="Tahoma"/>
          <w:color w:val="00B0F0"/>
        </w:rPr>
        <w:t>[SP</w:t>
      </w:r>
      <w:r w:rsidRPr="006003FB">
        <w:rPr>
          <w:rFonts w:cs="Tahoma"/>
          <w:color w:val="00B0F0"/>
        </w:rPr>
        <w:t>]</w:t>
      </w:r>
    </w:p>
    <w:p w14:paraId="6A0C9AF2" w14:textId="77777777" w:rsidR="00EA3738" w:rsidRDefault="00EA3738" w:rsidP="00EA3738">
      <w:pPr>
        <w:rPr>
          <w:rFonts w:cs="Tahoma"/>
          <w:color w:val="00B0F0"/>
        </w:rPr>
      </w:pPr>
      <w:r w:rsidRPr="006003FB">
        <w:rPr>
          <w:rFonts w:cs="Tahoma"/>
          <w:color w:val="00B0F0"/>
        </w:rPr>
        <w:t>Q</w:t>
      </w:r>
      <w:r>
        <w:rPr>
          <w:rFonts w:cs="Tahoma"/>
          <w:color w:val="00B0F0"/>
        </w:rPr>
        <w:t>25A</w:t>
      </w:r>
      <w:r w:rsidRPr="006003FB">
        <w:rPr>
          <w:rFonts w:cs="Tahoma"/>
          <w:color w:val="00B0F0"/>
        </w:rPr>
        <w:t>.</w:t>
      </w:r>
    </w:p>
    <w:p w14:paraId="00A1148D" w14:textId="77777777" w:rsidR="00EA3738" w:rsidRDefault="00EA3738" w:rsidP="00EA3738">
      <w:pPr>
        <w:rPr>
          <w:rFonts w:cstheme="minorHAnsi"/>
          <w:i/>
        </w:rPr>
      </w:pPr>
      <w:r w:rsidRPr="003773F8">
        <w:rPr>
          <w:rFonts w:cstheme="minorHAnsi"/>
          <w:bCs/>
          <w:color w:val="000000" w:themeColor="text1"/>
          <w:u w:val="single"/>
          <w:rPrChange w:id="85" w:author="Phoebe Lamuda" w:date="2022-04-19T15:42:00Z">
            <w:rPr>
              <w:rFonts w:cstheme="minorHAnsi"/>
              <w:bCs/>
              <w:color w:val="000000" w:themeColor="text1"/>
            </w:rPr>
          </w:rPrChange>
        </w:rPr>
        <w:t>Since</w:t>
      </w:r>
      <w:r w:rsidRPr="00304BA3">
        <w:rPr>
          <w:rFonts w:cstheme="minorHAnsi"/>
          <w:bCs/>
          <w:color w:val="000000" w:themeColor="text1"/>
        </w:rPr>
        <w:t xml:space="preserve"> March 1, 2021 </w:t>
      </w:r>
      <w:r>
        <w:rPr>
          <w:rFonts w:cstheme="minorHAnsi"/>
          <w:color w:val="00B0F0"/>
        </w:rPr>
        <w:t xml:space="preserve">[ADD HOVER </w:t>
      </w:r>
      <w:r w:rsidRPr="00304BA3">
        <w:rPr>
          <w:rFonts w:cstheme="minorHAnsi"/>
          <w:color w:val="00B0F0"/>
        </w:rPr>
        <w:t>TEXT</w:t>
      </w:r>
      <w:r>
        <w:rPr>
          <w:rFonts w:cstheme="minorHAnsi"/>
          <w:color w:val="00B0F0"/>
        </w:rPr>
        <w:t xml:space="preserve"> “March 1,2021</w:t>
      </w:r>
      <w:r w:rsidRPr="00304BA3">
        <w:rPr>
          <w:rFonts w:cstheme="minorHAnsi"/>
          <w:color w:val="00B0F0"/>
        </w:rPr>
        <w:t xml:space="preserve">: </w:t>
      </w:r>
      <w:r w:rsidRPr="00C43475">
        <w:rPr>
          <w:rFonts w:cstheme="minorHAnsi"/>
        </w:rPr>
        <w:t>(1</w:t>
      </w:r>
      <w:r>
        <w:rPr>
          <w:rFonts w:cstheme="minorHAnsi"/>
        </w:rPr>
        <w:t>3</w:t>
      </w:r>
      <w:r w:rsidRPr="00C43475">
        <w:rPr>
          <w:rFonts w:cstheme="minorHAnsi"/>
        </w:rPr>
        <w:t xml:space="preserve"> months ago)</w:t>
      </w:r>
      <w:r w:rsidRPr="00304BA3">
        <w:rPr>
          <w:rFonts w:cstheme="minorHAnsi"/>
          <w:color w:val="00B0F0"/>
        </w:rPr>
        <w:t xml:space="preserve">] </w:t>
      </w:r>
      <w:r w:rsidRPr="00304BA3">
        <w:rPr>
          <w:rFonts w:cstheme="minorHAnsi"/>
          <w:bCs/>
          <w:color w:val="000000" w:themeColor="text1"/>
        </w:rPr>
        <w:t xml:space="preserve">until now, </w:t>
      </w:r>
      <w:r w:rsidRPr="00304BA3">
        <w:rPr>
          <w:rFonts w:cstheme="minorHAnsi"/>
          <w:color w:val="000000" w:themeColor="text1"/>
        </w:rPr>
        <w:t xml:space="preserve">have </w:t>
      </w:r>
      <w:r w:rsidRPr="003C6ED4">
        <w:rPr>
          <w:rFonts w:cstheme="minorHAnsi"/>
        </w:rPr>
        <w:t>you</w:t>
      </w:r>
      <w:r>
        <w:rPr>
          <w:rFonts w:cstheme="minorHAnsi"/>
        </w:rPr>
        <w:t xml:space="preserve"> talked with the new partner(s) on an online phone/video platform?</w:t>
      </w:r>
      <w:r w:rsidRPr="003C6ED4">
        <w:rPr>
          <w:rFonts w:cstheme="minorHAnsi"/>
        </w:rPr>
        <w:t xml:space="preserve"> </w:t>
      </w:r>
      <w:r w:rsidRPr="00C77B28">
        <w:rPr>
          <w:rFonts w:cs="Tahoma"/>
          <w:color w:val="00B0F0"/>
        </w:rPr>
        <w:t>&lt;</w:t>
      </w:r>
      <w:proofErr w:type="spellStart"/>
      <w:r w:rsidRPr="00C77B28">
        <w:rPr>
          <w:rFonts w:cs="Tahoma"/>
          <w:color w:val="00B0F0"/>
        </w:rPr>
        <w:t>i</w:t>
      </w:r>
      <w:proofErr w:type="spellEnd"/>
      <w:r w:rsidRPr="00C77B28">
        <w:rPr>
          <w:rFonts w:cs="Tahoma"/>
          <w:color w:val="00B0F0"/>
        </w:rPr>
        <w:t>&gt;</w:t>
      </w:r>
      <w:r w:rsidRPr="00B83F44">
        <w:rPr>
          <w:rFonts w:cstheme="minorHAnsi"/>
          <w:i/>
        </w:rPr>
        <w:t xml:space="preserve">Select yes if you talked with any new </w:t>
      </w:r>
      <w:r w:rsidRPr="000A4363">
        <w:rPr>
          <w:rFonts w:cstheme="minorHAnsi"/>
          <w:i/>
          <w:color w:val="00B0F0"/>
        </w:rPr>
        <w:t>[ADD HOVER TEXT TO “new</w:t>
      </w:r>
      <w:r>
        <w:rPr>
          <w:rFonts w:cstheme="minorHAnsi"/>
          <w:i/>
          <w:color w:val="00B0F0"/>
        </w:rPr>
        <w:t xml:space="preserve"> partner(s)</w:t>
      </w:r>
      <w:r w:rsidRPr="000A4363">
        <w:rPr>
          <w:rFonts w:cstheme="minorHAnsi"/>
          <w:i/>
          <w:color w:val="00B0F0"/>
        </w:rPr>
        <w:t xml:space="preserve">”] </w:t>
      </w:r>
      <w:r w:rsidRPr="000A4363">
        <w:rPr>
          <w:rFonts w:cstheme="minorHAnsi"/>
          <w:i/>
        </w:rPr>
        <w:t xml:space="preserve">partners </w:t>
      </w:r>
      <w:r w:rsidRPr="00B83F44">
        <w:rPr>
          <w:rFonts w:cstheme="minorHAnsi"/>
          <w:i/>
        </w:rPr>
        <w:t>on an online phone/video platform.</w:t>
      </w:r>
      <w:r w:rsidRPr="000A4363">
        <w:rPr>
          <w:rFonts w:cs="Tahoma"/>
          <w:color w:val="00B0F0"/>
        </w:rPr>
        <w:t xml:space="preserve"> </w:t>
      </w:r>
      <w:r w:rsidRPr="00C77B28">
        <w:rPr>
          <w:rFonts w:cs="Tahoma"/>
          <w:color w:val="00B0F0"/>
        </w:rPr>
        <w:t>&lt;</w:t>
      </w:r>
      <w:r>
        <w:rPr>
          <w:rFonts w:cs="Tahoma"/>
          <w:color w:val="00B0F0"/>
        </w:rPr>
        <w:t>/</w:t>
      </w:r>
      <w:proofErr w:type="spellStart"/>
      <w:r w:rsidRPr="00C77B28">
        <w:rPr>
          <w:rFonts w:cs="Tahoma"/>
          <w:color w:val="00B0F0"/>
        </w:rPr>
        <w:t>i</w:t>
      </w:r>
      <w:proofErr w:type="spellEnd"/>
      <w:r w:rsidRPr="00C77B28">
        <w:rPr>
          <w:rFonts w:cs="Tahoma"/>
          <w:color w:val="00B0F0"/>
        </w:rPr>
        <w:t>&gt;</w:t>
      </w:r>
    </w:p>
    <w:p w14:paraId="3E9E2882" w14:textId="77777777" w:rsidR="00EA3738" w:rsidRDefault="00EA3738" w:rsidP="00EA3738">
      <w:pPr>
        <w:rPr>
          <w:rFonts w:cstheme="minorHAnsi"/>
          <w:color w:val="00B0F0"/>
        </w:rPr>
      </w:pPr>
    </w:p>
    <w:p w14:paraId="5484E169" w14:textId="77777777" w:rsidR="00EA3738" w:rsidRPr="00632E9A" w:rsidRDefault="00EA3738" w:rsidP="00EA3738">
      <w:pPr>
        <w:rPr>
          <w:rFonts w:cstheme="minorHAnsi"/>
          <w:iCs/>
        </w:rPr>
      </w:pPr>
      <w:r>
        <w:rPr>
          <w:rFonts w:cstheme="minorHAnsi"/>
          <w:color w:val="00B0F0"/>
        </w:rPr>
        <w:t>[HOVER TEXT</w:t>
      </w:r>
      <w:r w:rsidRPr="00632E9A">
        <w:rPr>
          <w:rFonts w:cstheme="minorHAnsi"/>
          <w:color w:val="00B0F0"/>
        </w:rPr>
        <w:t xml:space="preserve">: </w:t>
      </w:r>
      <w:r w:rsidRPr="00632E9A">
        <w:rPr>
          <w:rFonts w:cstheme="minorHAnsi"/>
          <w:iCs/>
        </w:rPr>
        <w:t xml:space="preserve">A new partner refers to someone other than a main partner </w:t>
      </w:r>
      <w:r>
        <w:rPr>
          <w:rFonts w:cstheme="minorHAnsi"/>
          <w:iCs/>
        </w:rPr>
        <w:t xml:space="preserve">who </w:t>
      </w:r>
      <w:r w:rsidRPr="00632E9A">
        <w:rPr>
          <w:rFonts w:cstheme="minorHAnsi"/>
          <w:iCs/>
        </w:rPr>
        <w:t xml:space="preserve">you were with at the start of March 2021. </w:t>
      </w:r>
    </w:p>
    <w:p w14:paraId="08C86AD0" w14:textId="77777777" w:rsidR="00EA3738" w:rsidRPr="00632E9A" w:rsidRDefault="00EA3738" w:rsidP="00EA3738">
      <w:pPr>
        <w:rPr>
          <w:rFonts w:cstheme="minorHAnsi"/>
          <w:iCs/>
        </w:rPr>
      </w:pPr>
    </w:p>
    <w:p w14:paraId="0BB67619" w14:textId="77777777" w:rsidR="00EA3738" w:rsidRPr="00632E9A" w:rsidRDefault="00EA3738" w:rsidP="00EA3738">
      <w:pPr>
        <w:rPr>
          <w:rFonts w:cstheme="minorHAnsi"/>
          <w:iCs/>
        </w:rPr>
      </w:pPr>
      <w:r w:rsidRPr="00632E9A">
        <w:rPr>
          <w:rFonts w:cstheme="minorHAnsi"/>
          <w:iCs/>
        </w:rPr>
        <w:t xml:space="preserve">If you rekindled contact during this time frame with someone who you knew prior </w:t>
      </w:r>
      <w:r w:rsidRPr="00304BA3">
        <w:rPr>
          <w:rFonts w:cstheme="minorHAnsi"/>
          <w:iCs/>
          <w:color w:val="000000" w:themeColor="text1"/>
        </w:rPr>
        <w:t xml:space="preserve">to March 2021, </w:t>
      </w:r>
      <w:r w:rsidRPr="00632E9A">
        <w:rPr>
          <w:rFonts w:cstheme="minorHAnsi"/>
          <w:iCs/>
        </w:rPr>
        <w:t>consider this person to be a “new partner” for the purposes of this survey.</w:t>
      </w:r>
      <w:r w:rsidRPr="00632E9A">
        <w:rPr>
          <w:rFonts w:cstheme="minorHAnsi"/>
          <w:iCs/>
          <w:color w:val="00B0F0"/>
        </w:rPr>
        <w:t>]</w:t>
      </w:r>
    </w:p>
    <w:p w14:paraId="71DD49F6" w14:textId="77777777" w:rsidR="00EA3738" w:rsidRDefault="00EA3738" w:rsidP="00EA3738">
      <w:pPr>
        <w:rPr>
          <w:rFonts w:ascii="Calibri" w:hAnsi="Calibri" w:cs="Times New Roman"/>
          <w:color w:val="00B0F0"/>
        </w:rPr>
      </w:pPr>
    </w:p>
    <w:p w14:paraId="516B5B00" w14:textId="77777777" w:rsidR="00EA3738" w:rsidRPr="003C6ED4" w:rsidRDefault="00EA3738" w:rsidP="00EA3738">
      <w:pPr>
        <w:ind w:left="360"/>
        <w:textAlignment w:val="baseline"/>
        <w:rPr>
          <w:rFonts w:cstheme="minorHAnsi"/>
        </w:rPr>
      </w:pPr>
      <w:r w:rsidRPr="003C6ED4">
        <w:rPr>
          <w:rFonts w:cstheme="minorHAnsi"/>
          <w:color w:val="00B0F0"/>
        </w:rPr>
        <w:t>RESPONSE OPTIONS:</w:t>
      </w:r>
    </w:p>
    <w:p w14:paraId="1E8EF9ED" w14:textId="77777777" w:rsidR="00EA3738" w:rsidRPr="003C6ED4" w:rsidRDefault="00EA3738" w:rsidP="00EA3738">
      <w:pPr>
        <w:numPr>
          <w:ilvl w:val="0"/>
          <w:numId w:val="58"/>
        </w:numPr>
        <w:spacing w:after="0" w:line="240" w:lineRule="auto"/>
        <w:contextualSpacing/>
        <w:rPr>
          <w:rFonts w:cstheme="minorHAnsi"/>
        </w:rPr>
      </w:pPr>
      <w:r w:rsidRPr="003C6ED4">
        <w:rPr>
          <w:rFonts w:cstheme="minorHAnsi"/>
        </w:rPr>
        <w:t>No</w:t>
      </w:r>
    </w:p>
    <w:p w14:paraId="6E16B44A" w14:textId="77777777" w:rsidR="00EA3738" w:rsidRPr="003C6ED4" w:rsidRDefault="00EA3738" w:rsidP="00EA3738">
      <w:pPr>
        <w:numPr>
          <w:ilvl w:val="0"/>
          <w:numId w:val="58"/>
        </w:numPr>
        <w:spacing w:after="0" w:line="240" w:lineRule="auto"/>
        <w:contextualSpacing/>
        <w:rPr>
          <w:rFonts w:cstheme="minorHAnsi"/>
        </w:rPr>
      </w:pPr>
      <w:r w:rsidRPr="003C6ED4">
        <w:rPr>
          <w:rFonts w:cstheme="minorHAnsi"/>
        </w:rPr>
        <w:t>Yes</w:t>
      </w:r>
    </w:p>
    <w:p w14:paraId="780F67C0" w14:textId="77777777" w:rsidR="00EA3738" w:rsidRDefault="00EA3738" w:rsidP="00EA3738">
      <w:pPr>
        <w:pBdr>
          <w:bottom w:val="single" w:sz="4" w:space="1" w:color="auto"/>
        </w:pBdr>
        <w:rPr>
          <w:rFonts w:ascii="Calibri" w:hAnsi="Calibri" w:cs="Times New Roman"/>
          <w:color w:val="00B0F0"/>
        </w:rPr>
      </w:pPr>
    </w:p>
    <w:p w14:paraId="020C2E1C" w14:textId="77777777" w:rsidR="00EA3738" w:rsidRDefault="00EA3738" w:rsidP="00EA3738">
      <w:pPr>
        <w:rPr>
          <w:rFonts w:ascii="Calibri" w:hAnsi="Calibri" w:cs="Times New Roman"/>
          <w:color w:val="00B0F0"/>
        </w:rPr>
      </w:pPr>
    </w:p>
    <w:p w14:paraId="2851974E" w14:textId="77777777" w:rsidR="00EA3738" w:rsidRPr="00DB798E" w:rsidRDefault="00EA3738" w:rsidP="00EA3738">
      <w:pPr>
        <w:rPr>
          <w:rFonts w:cs="Tahoma"/>
          <w:color w:val="00B0F0"/>
        </w:rPr>
      </w:pPr>
      <w:r w:rsidRPr="00DB798E">
        <w:rPr>
          <w:rFonts w:cs="Tahoma"/>
          <w:color w:val="00B0F0"/>
        </w:rPr>
        <w:t>Q2</w:t>
      </w:r>
      <w:r>
        <w:rPr>
          <w:rFonts w:cs="Tahoma"/>
          <w:color w:val="00B0F0"/>
        </w:rPr>
        <w:t>5A</w:t>
      </w:r>
      <w:r w:rsidRPr="00DB798E">
        <w:rPr>
          <w:rFonts w:cs="Tahoma"/>
          <w:color w:val="00B0F0"/>
        </w:rPr>
        <w:t>1.</w:t>
      </w:r>
    </w:p>
    <w:p w14:paraId="5D26487A" w14:textId="77777777" w:rsidR="00EA3738" w:rsidRPr="009D5FD5" w:rsidRDefault="00EA3738" w:rsidP="00EA3738">
      <w:pPr>
        <w:rPr>
          <w:rFonts w:ascii="Calibri" w:hAnsi="Calibri" w:cs="Times New Roman"/>
          <w:color w:val="00B0F0"/>
        </w:rPr>
      </w:pPr>
      <w:r w:rsidRPr="009D5FD5">
        <w:rPr>
          <w:rFonts w:ascii="Calibri" w:hAnsi="Calibri" w:cs="Times New Roman"/>
          <w:color w:val="00B0F0"/>
        </w:rPr>
        <w:t xml:space="preserve">[SHOW IF </w:t>
      </w:r>
      <w:commentRangeStart w:id="86"/>
      <w:r w:rsidRPr="009D5FD5">
        <w:rPr>
          <w:rFonts w:ascii="Calibri" w:hAnsi="Calibri" w:cs="Times New Roman"/>
          <w:color w:val="00B0F0"/>
        </w:rPr>
        <w:t>Q2</w:t>
      </w:r>
      <w:r>
        <w:rPr>
          <w:rFonts w:ascii="Calibri" w:hAnsi="Calibri" w:cs="Times New Roman"/>
          <w:color w:val="00B0F0"/>
        </w:rPr>
        <w:t>5A</w:t>
      </w:r>
      <w:r w:rsidRPr="009D5FD5">
        <w:rPr>
          <w:rFonts w:ascii="Calibri" w:hAnsi="Calibri" w:cs="Times New Roman"/>
          <w:color w:val="00B0F0"/>
        </w:rPr>
        <w:t>=2</w:t>
      </w:r>
      <w:commentRangeEnd w:id="86"/>
      <w:r w:rsidR="00A71675">
        <w:rPr>
          <w:rStyle w:val="CommentReference"/>
        </w:rPr>
        <w:commentReference w:id="86"/>
      </w:r>
      <w:r w:rsidRPr="009D5FD5">
        <w:rPr>
          <w:rFonts w:ascii="Calibri" w:hAnsi="Calibri" w:cs="Times New Roman"/>
          <w:color w:val="00B0F0"/>
        </w:rPr>
        <w:t>]</w:t>
      </w:r>
    </w:p>
    <w:p w14:paraId="20B7698E" w14:textId="77777777" w:rsidR="00EA3738" w:rsidRPr="009D5FD5" w:rsidRDefault="00EA3738" w:rsidP="00EA3738">
      <w:pPr>
        <w:rPr>
          <w:rFonts w:ascii="Calibri" w:hAnsi="Calibri" w:cs="Times New Roman"/>
          <w:color w:val="00B0F0"/>
        </w:rPr>
      </w:pPr>
      <w:r w:rsidRPr="009D5FD5">
        <w:rPr>
          <w:rFonts w:ascii="Calibri" w:hAnsi="Calibri" w:cs="Times New Roman"/>
          <w:color w:val="00B0F0"/>
        </w:rPr>
        <w:t>[SP]</w:t>
      </w:r>
    </w:p>
    <w:p w14:paraId="37594261" w14:textId="77777777" w:rsidR="00EA3738" w:rsidRDefault="00EA3738" w:rsidP="00EA3738">
      <w:pPr>
        <w:rPr>
          <w:rFonts w:eastAsiaTheme="minorEastAsia"/>
        </w:rPr>
      </w:pPr>
      <w:r w:rsidRPr="003773F8">
        <w:rPr>
          <w:rFonts w:eastAsiaTheme="minorEastAsia"/>
          <w:color w:val="000000" w:themeColor="text1"/>
          <w:u w:val="single"/>
          <w:rPrChange w:id="87" w:author="Phoebe Lamuda" w:date="2022-04-19T15:42:00Z">
            <w:rPr>
              <w:rFonts w:eastAsiaTheme="minorEastAsia"/>
              <w:color w:val="000000" w:themeColor="text1"/>
            </w:rPr>
          </w:rPrChange>
        </w:rPr>
        <w:t>Since</w:t>
      </w:r>
      <w:r w:rsidRPr="00304BA3">
        <w:rPr>
          <w:rFonts w:eastAsiaTheme="minorEastAsia"/>
          <w:color w:val="000000" w:themeColor="text1"/>
        </w:rPr>
        <w:t xml:space="preserve"> March 1, 2021 </w:t>
      </w:r>
      <w:r>
        <w:rPr>
          <w:rFonts w:cstheme="minorHAnsi"/>
          <w:color w:val="00B0F0"/>
        </w:rPr>
        <w:t xml:space="preserve">[ADD HOVER </w:t>
      </w:r>
      <w:r w:rsidRPr="00304BA3">
        <w:rPr>
          <w:rFonts w:cstheme="minorHAnsi"/>
          <w:color w:val="00B0F0"/>
        </w:rPr>
        <w:t>TEXT</w:t>
      </w:r>
      <w:r>
        <w:rPr>
          <w:rFonts w:cstheme="minorHAnsi"/>
          <w:color w:val="00B0F0"/>
        </w:rPr>
        <w:t xml:space="preserve"> “March 1,2021</w:t>
      </w:r>
      <w:r w:rsidRPr="00304BA3">
        <w:rPr>
          <w:rFonts w:cstheme="minorHAnsi"/>
          <w:color w:val="00B0F0"/>
        </w:rPr>
        <w:t xml:space="preserve">: </w:t>
      </w:r>
      <w:r w:rsidRPr="00C43475">
        <w:rPr>
          <w:rFonts w:cstheme="minorHAnsi"/>
        </w:rPr>
        <w:t>(1</w:t>
      </w:r>
      <w:r>
        <w:rPr>
          <w:rFonts w:cstheme="minorHAnsi"/>
        </w:rPr>
        <w:t>3</w:t>
      </w:r>
      <w:r w:rsidRPr="00C43475">
        <w:rPr>
          <w:rFonts w:cstheme="minorHAnsi"/>
        </w:rPr>
        <w:t xml:space="preserve"> months ago</w:t>
      </w:r>
      <w:r>
        <w:rPr>
          <w:rFonts w:cstheme="minorHAnsi"/>
        </w:rPr>
        <w:t>)</w:t>
      </w:r>
      <w:r w:rsidRPr="00304BA3">
        <w:rPr>
          <w:rFonts w:cstheme="minorHAnsi"/>
          <w:color w:val="00B0F0"/>
        </w:rPr>
        <w:t>]</w:t>
      </w:r>
      <w:r w:rsidRPr="00304BA3">
        <w:rPr>
          <w:rFonts w:eastAsiaTheme="minorEastAsia"/>
          <w:color w:val="00B0F0"/>
        </w:rPr>
        <w:t xml:space="preserve"> </w:t>
      </w:r>
      <w:r w:rsidRPr="00304BA3">
        <w:rPr>
          <w:rFonts w:eastAsiaTheme="minorEastAsia"/>
          <w:color w:val="000000" w:themeColor="text1"/>
        </w:rPr>
        <w:t xml:space="preserve">until now, did you have any online dating profile(s) </w:t>
      </w:r>
      <w:r w:rsidRPr="00DB798E">
        <w:rPr>
          <w:rFonts w:eastAsiaTheme="minorEastAsia"/>
        </w:rPr>
        <w:t>(e.g., on dating sites like Match.com or other sites/apps)?</w:t>
      </w:r>
    </w:p>
    <w:p w14:paraId="76545C40" w14:textId="77777777" w:rsidR="00EA3738" w:rsidRDefault="00EA3738" w:rsidP="00EA3738">
      <w:pPr>
        <w:rPr>
          <w:rFonts w:eastAsiaTheme="minorEastAsia"/>
        </w:rPr>
      </w:pPr>
    </w:p>
    <w:p w14:paraId="1D63FB5D" w14:textId="77777777" w:rsidR="00EA3738" w:rsidRPr="00760004" w:rsidRDefault="00EA3738" w:rsidP="00EA3738">
      <w:pPr>
        <w:ind w:left="360"/>
        <w:textAlignment w:val="baseline"/>
        <w:rPr>
          <w:rFonts w:cstheme="minorHAnsi"/>
        </w:rPr>
      </w:pPr>
      <w:r w:rsidRPr="003C6ED4">
        <w:rPr>
          <w:rFonts w:cstheme="minorHAnsi"/>
          <w:color w:val="00B0F0"/>
        </w:rPr>
        <w:t>RESPONSE OPTIONS:</w:t>
      </w:r>
    </w:p>
    <w:p w14:paraId="1FAED8DB" w14:textId="203C64E9" w:rsidR="00EA3738" w:rsidRPr="00304BA3" w:rsidRDefault="00EA3738" w:rsidP="00EA3738">
      <w:pPr>
        <w:pStyle w:val="ListParagraph"/>
        <w:numPr>
          <w:ilvl w:val="0"/>
          <w:numId w:val="54"/>
        </w:numPr>
        <w:ind w:left="1080"/>
        <w:rPr>
          <w:rFonts w:eastAsiaTheme="minorEastAsia"/>
          <w:color w:val="000000" w:themeColor="text1"/>
        </w:rPr>
      </w:pPr>
      <w:r w:rsidRPr="00304BA3">
        <w:rPr>
          <w:rFonts w:ascii="Calibri" w:hAnsi="Calibri" w:cs="Times New Roman"/>
          <w:color w:val="000000" w:themeColor="text1"/>
        </w:rPr>
        <w:t xml:space="preserve">No </w:t>
      </w:r>
      <w:del w:id="88" w:author="Phoebe Lamuda" w:date="2022-04-19T16:03:00Z">
        <w:r w:rsidRPr="00304BA3" w:rsidDel="00C66E5B">
          <w:rPr>
            <w:rFonts w:ascii="Calibri" w:hAnsi="Calibri" w:cs="Times New Roman"/>
            <w:color w:val="000000" w:themeColor="text1"/>
          </w:rPr>
          <w:delText xml:space="preserve">           </w:delText>
        </w:r>
      </w:del>
    </w:p>
    <w:p w14:paraId="11C21AA2" w14:textId="77777777" w:rsidR="00EA3738" w:rsidRPr="00304BA3" w:rsidRDefault="00EA3738" w:rsidP="00EA3738">
      <w:pPr>
        <w:pStyle w:val="ListParagraph"/>
        <w:numPr>
          <w:ilvl w:val="0"/>
          <w:numId w:val="54"/>
        </w:numPr>
        <w:spacing w:line="259" w:lineRule="auto"/>
        <w:ind w:left="1080"/>
        <w:rPr>
          <w:rFonts w:eastAsiaTheme="minorEastAsia"/>
          <w:color w:val="000000" w:themeColor="text1"/>
        </w:rPr>
      </w:pPr>
      <w:r w:rsidRPr="00304BA3">
        <w:rPr>
          <w:rFonts w:ascii="Calibri" w:hAnsi="Calibri" w:cs="Times New Roman"/>
          <w:color w:val="000000" w:themeColor="text1"/>
        </w:rPr>
        <w:t>Yes</w:t>
      </w:r>
    </w:p>
    <w:p w14:paraId="5E8480DB" w14:textId="77777777" w:rsidR="00EA3738" w:rsidRDefault="00EA3738" w:rsidP="00EA3738">
      <w:pPr>
        <w:pBdr>
          <w:bottom w:val="single" w:sz="4" w:space="1" w:color="auto"/>
        </w:pBdr>
        <w:rPr>
          <w:rFonts w:cs="Tahoma"/>
          <w:color w:val="00B0F0"/>
        </w:rPr>
      </w:pPr>
    </w:p>
    <w:p w14:paraId="1C5040C1" w14:textId="77777777" w:rsidR="00EA3738" w:rsidRDefault="00EA3738" w:rsidP="00EA3738">
      <w:pPr>
        <w:rPr>
          <w:rFonts w:cs="Tahoma"/>
          <w:color w:val="00B0F0"/>
        </w:rPr>
      </w:pPr>
    </w:p>
    <w:p w14:paraId="4DD0F4DE" w14:textId="77777777" w:rsidR="00EA3738" w:rsidRPr="009D5FD5" w:rsidRDefault="00EA3738" w:rsidP="00EA3738">
      <w:pPr>
        <w:rPr>
          <w:rFonts w:cs="Tahoma"/>
          <w:color w:val="00B0F0"/>
        </w:rPr>
      </w:pPr>
      <w:r w:rsidRPr="009D5FD5">
        <w:rPr>
          <w:rFonts w:cs="Tahoma"/>
          <w:color w:val="00B0F0"/>
        </w:rPr>
        <w:t>Q2</w:t>
      </w:r>
      <w:r>
        <w:rPr>
          <w:rFonts w:cs="Tahoma"/>
          <w:color w:val="00B0F0"/>
        </w:rPr>
        <w:t>5A</w:t>
      </w:r>
      <w:r w:rsidRPr="009D5FD5">
        <w:rPr>
          <w:rFonts w:cs="Tahoma"/>
          <w:color w:val="00B0F0"/>
        </w:rPr>
        <w:t>2.</w:t>
      </w:r>
    </w:p>
    <w:p w14:paraId="644ED0CC" w14:textId="77777777" w:rsidR="00EA3738" w:rsidRPr="009D5FD5" w:rsidRDefault="00EA3738" w:rsidP="00EA3738">
      <w:pPr>
        <w:rPr>
          <w:rFonts w:ascii="Calibri" w:hAnsi="Calibri" w:cs="Times New Roman"/>
          <w:color w:val="00B0F0"/>
        </w:rPr>
      </w:pPr>
      <w:r w:rsidRPr="009D5FD5">
        <w:rPr>
          <w:rFonts w:ascii="Calibri" w:hAnsi="Calibri" w:cs="Times New Roman"/>
          <w:color w:val="00B0F0"/>
        </w:rPr>
        <w:t>[SHOW IF Q2</w:t>
      </w:r>
      <w:r>
        <w:rPr>
          <w:rFonts w:ascii="Calibri" w:hAnsi="Calibri" w:cs="Times New Roman"/>
          <w:color w:val="00B0F0"/>
        </w:rPr>
        <w:t>5A</w:t>
      </w:r>
      <w:r w:rsidRPr="009D5FD5">
        <w:rPr>
          <w:rFonts w:ascii="Calibri" w:hAnsi="Calibri" w:cs="Times New Roman"/>
          <w:color w:val="00B0F0"/>
        </w:rPr>
        <w:t>1=2]</w:t>
      </w:r>
    </w:p>
    <w:p w14:paraId="3EAD0E62" w14:textId="77777777" w:rsidR="00EA3738" w:rsidRPr="009D5FD5" w:rsidRDefault="00EA3738" w:rsidP="00EA3738">
      <w:pPr>
        <w:rPr>
          <w:rFonts w:ascii="Calibri" w:hAnsi="Calibri" w:cs="Times New Roman"/>
          <w:color w:val="00B0F0"/>
        </w:rPr>
      </w:pPr>
      <w:r w:rsidRPr="009D5FD5">
        <w:rPr>
          <w:rFonts w:ascii="Calibri" w:hAnsi="Calibri" w:cs="Times New Roman"/>
          <w:color w:val="00B0F0"/>
        </w:rPr>
        <w:t>[SP]</w:t>
      </w:r>
    </w:p>
    <w:p w14:paraId="100D8B23" w14:textId="77777777" w:rsidR="00EA3738" w:rsidRDefault="00EA3738" w:rsidP="00EA3738">
      <w:pPr>
        <w:rPr>
          <w:rFonts w:ascii="Calibri" w:hAnsi="Calibri" w:cs="Times New Roman"/>
          <w:color w:val="000000" w:themeColor="text1"/>
        </w:rPr>
      </w:pPr>
      <w:r w:rsidRPr="003773F8">
        <w:rPr>
          <w:rFonts w:eastAsiaTheme="minorEastAsia"/>
          <w:color w:val="000000" w:themeColor="text1"/>
          <w:u w:val="single"/>
          <w:rPrChange w:id="89" w:author="Phoebe Lamuda" w:date="2022-04-19T15:42:00Z">
            <w:rPr>
              <w:rFonts w:eastAsiaTheme="minorEastAsia"/>
              <w:color w:val="000000" w:themeColor="text1"/>
            </w:rPr>
          </w:rPrChange>
        </w:rPr>
        <w:t>Since</w:t>
      </w:r>
      <w:r w:rsidRPr="00304BA3">
        <w:rPr>
          <w:rFonts w:eastAsiaTheme="minorEastAsia"/>
          <w:color w:val="000000" w:themeColor="text1"/>
        </w:rPr>
        <w:t xml:space="preserve"> March </w:t>
      </w:r>
      <w:r>
        <w:rPr>
          <w:rFonts w:eastAsiaTheme="minorEastAsia"/>
          <w:color w:val="000000" w:themeColor="text1"/>
        </w:rPr>
        <w:t xml:space="preserve">1, </w:t>
      </w:r>
      <w:r w:rsidRPr="00304BA3">
        <w:rPr>
          <w:rFonts w:eastAsiaTheme="minorEastAsia"/>
          <w:color w:val="000000" w:themeColor="text1"/>
        </w:rPr>
        <w:t xml:space="preserve">2021 </w:t>
      </w:r>
      <w:r>
        <w:rPr>
          <w:rFonts w:cstheme="minorHAnsi"/>
          <w:color w:val="00B0F0"/>
        </w:rPr>
        <w:t xml:space="preserve">[ADD HOVER </w:t>
      </w:r>
      <w:r w:rsidRPr="00304BA3">
        <w:rPr>
          <w:rFonts w:cstheme="minorHAnsi"/>
          <w:color w:val="00B0F0"/>
        </w:rPr>
        <w:t>TEXT</w:t>
      </w:r>
      <w:r>
        <w:rPr>
          <w:rFonts w:cstheme="minorHAnsi"/>
          <w:color w:val="00B0F0"/>
        </w:rPr>
        <w:t xml:space="preserve"> “March 1,2021</w:t>
      </w:r>
      <w:r w:rsidRPr="00304BA3">
        <w:rPr>
          <w:rFonts w:cstheme="minorHAnsi"/>
          <w:color w:val="00B0F0"/>
        </w:rPr>
        <w:t xml:space="preserve">: </w:t>
      </w:r>
      <w:r w:rsidRPr="00C43475">
        <w:rPr>
          <w:rFonts w:cstheme="minorHAnsi"/>
        </w:rPr>
        <w:t>(1</w:t>
      </w:r>
      <w:r>
        <w:rPr>
          <w:rFonts w:cstheme="minorHAnsi"/>
        </w:rPr>
        <w:t>3</w:t>
      </w:r>
      <w:r w:rsidRPr="00C43475">
        <w:rPr>
          <w:rFonts w:cstheme="minorHAnsi"/>
        </w:rPr>
        <w:t xml:space="preserve"> months ago</w:t>
      </w:r>
      <w:r w:rsidRPr="00304BA3">
        <w:rPr>
          <w:rFonts w:cstheme="minorHAnsi"/>
          <w:color w:val="00B0F0"/>
        </w:rPr>
        <w:t>)]</w:t>
      </w:r>
      <w:r w:rsidRPr="00304BA3">
        <w:rPr>
          <w:rFonts w:eastAsiaTheme="minorEastAsia"/>
          <w:color w:val="00B0F0"/>
        </w:rPr>
        <w:t xml:space="preserve"> </w:t>
      </w:r>
      <w:r w:rsidRPr="00304BA3">
        <w:rPr>
          <w:rFonts w:eastAsiaTheme="minorEastAsia"/>
          <w:color w:val="000000" w:themeColor="text1"/>
        </w:rPr>
        <w:t>until now, d</w:t>
      </w:r>
      <w:r w:rsidRPr="00304BA3">
        <w:rPr>
          <w:rFonts w:ascii="Calibri" w:hAnsi="Calibri" w:cs="Times New Roman"/>
          <w:color w:val="000000" w:themeColor="text1"/>
        </w:rPr>
        <w:t>id you indicate your COVID-19 vaccination status on one or more online dating profile(s)?</w:t>
      </w:r>
    </w:p>
    <w:p w14:paraId="729F86C4" w14:textId="77777777" w:rsidR="00EA3738" w:rsidRDefault="00EA3738" w:rsidP="00EA3738">
      <w:pPr>
        <w:rPr>
          <w:rFonts w:ascii="Calibri" w:hAnsi="Calibri" w:cs="Times New Roman"/>
          <w:color w:val="000000" w:themeColor="text1"/>
        </w:rPr>
      </w:pPr>
    </w:p>
    <w:p w14:paraId="6D021139" w14:textId="77777777" w:rsidR="00EA3738" w:rsidRPr="00760004" w:rsidRDefault="00EA3738" w:rsidP="00EA3738">
      <w:pPr>
        <w:ind w:left="360"/>
        <w:textAlignment w:val="baseline"/>
        <w:rPr>
          <w:rFonts w:cstheme="minorHAnsi"/>
        </w:rPr>
      </w:pPr>
      <w:r w:rsidRPr="003C6ED4">
        <w:rPr>
          <w:rFonts w:cstheme="minorHAnsi"/>
          <w:color w:val="00B0F0"/>
        </w:rPr>
        <w:t>RESPONSE OPTIONS:</w:t>
      </w:r>
    </w:p>
    <w:p w14:paraId="035BBA03" w14:textId="77777777" w:rsidR="00EA3738" w:rsidRPr="00304BA3" w:rsidRDefault="00EA3738" w:rsidP="00EA3738">
      <w:pPr>
        <w:pStyle w:val="ListParagraph"/>
        <w:numPr>
          <w:ilvl w:val="0"/>
          <w:numId w:val="53"/>
        </w:numPr>
        <w:ind w:left="1080"/>
        <w:rPr>
          <w:rFonts w:eastAsiaTheme="minorEastAsia"/>
          <w:color w:val="000000" w:themeColor="text1"/>
        </w:rPr>
      </w:pPr>
      <w:r w:rsidRPr="00304BA3">
        <w:rPr>
          <w:rFonts w:ascii="Calibri" w:hAnsi="Calibri" w:cs="Times New Roman"/>
          <w:color w:val="000000" w:themeColor="text1"/>
        </w:rPr>
        <w:t>No</w:t>
      </w:r>
    </w:p>
    <w:p w14:paraId="70FBB3C4" w14:textId="77777777" w:rsidR="00EA3738" w:rsidRPr="00304BA3" w:rsidRDefault="00EA3738" w:rsidP="00EA3738">
      <w:pPr>
        <w:pStyle w:val="ListParagraph"/>
        <w:numPr>
          <w:ilvl w:val="0"/>
          <w:numId w:val="53"/>
        </w:numPr>
        <w:ind w:left="1080"/>
        <w:rPr>
          <w:rFonts w:eastAsiaTheme="minorEastAsia"/>
          <w:color w:val="000000" w:themeColor="text1"/>
        </w:rPr>
      </w:pPr>
      <w:r w:rsidRPr="00304BA3">
        <w:rPr>
          <w:rFonts w:ascii="Calibri" w:hAnsi="Calibri" w:cs="Times New Roman"/>
          <w:color w:val="000000" w:themeColor="text1"/>
        </w:rPr>
        <w:t>Yes</w:t>
      </w:r>
    </w:p>
    <w:p w14:paraId="032C6CA1" w14:textId="77777777" w:rsidR="00EA3738" w:rsidRDefault="00EA3738" w:rsidP="00EA3738">
      <w:pPr>
        <w:pBdr>
          <w:bottom w:val="single" w:sz="4" w:space="1" w:color="auto"/>
        </w:pBdr>
        <w:rPr>
          <w:rFonts w:cs="Tahoma"/>
          <w:color w:val="00B0F0"/>
        </w:rPr>
      </w:pPr>
    </w:p>
    <w:p w14:paraId="5A500ADE" w14:textId="77777777" w:rsidR="00EA3738" w:rsidRDefault="00EA3738" w:rsidP="00EA3738">
      <w:pPr>
        <w:rPr>
          <w:rFonts w:cs="Tahoma"/>
          <w:color w:val="00B0F0"/>
        </w:rPr>
      </w:pPr>
    </w:p>
    <w:p w14:paraId="4BBDD133" w14:textId="77777777" w:rsidR="00EA3738" w:rsidRDefault="00EA3738" w:rsidP="00EA3738">
      <w:pPr>
        <w:rPr>
          <w:rFonts w:cs="Tahoma"/>
          <w:color w:val="00B0F0"/>
        </w:rPr>
      </w:pPr>
      <w:r>
        <w:rPr>
          <w:rFonts w:cs="Tahoma"/>
          <w:color w:val="00B0F0"/>
        </w:rPr>
        <w:t>[SHOW IF Q25=2]</w:t>
      </w:r>
    </w:p>
    <w:p w14:paraId="4C0F673F" w14:textId="77777777" w:rsidR="00EA3738" w:rsidRPr="006003FB" w:rsidRDefault="00EA3738" w:rsidP="00EA3738">
      <w:pPr>
        <w:rPr>
          <w:rFonts w:cs="Tahoma"/>
          <w:color w:val="00B0F0"/>
        </w:rPr>
      </w:pPr>
      <w:r>
        <w:rPr>
          <w:rFonts w:cs="Tahoma"/>
          <w:color w:val="00B0F0"/>
        </w:rPr>
        <w:t>[SP</w:t>
      </w:r>
      <w:r w:rsidRPr="006003FB">
        <w:rPr>
          <w:rFonts w:cs="Tahoma"/>
          <w:color w:val="00B0F0"/>
        </w:rPr>
        <w:t>]</w:t>
      </w:r>
    </w:p>
    <w:p w14:paraId="05F8ADF0" w14:textId="77777777" w:rsidR="00EA3738" w:rsidRDefault="00EA3738" w:rsidP="00EA3738">
      <w:pPr>
        <w:rPr>
          <w:rFonts w:cs="Tahoma"/>
          <w:color w:val="00B0F0"/>
        </w:rPr>
      </w:pPr>
      <w:r w:rsidRPr="006003FB">
        <w:rPr>
          <w:rFonts w:cs="Tahoma"/>
          <w:color w:val="00B0F0"/>
        </w:rPr>
        <w:t>Q</w:t>
      </w:r>
      <w:r>
        <w:rPr>
          <w:rFonts w:cs="Tahoma"/>
          <w:color w:val="00B0F0"/>
        </w:rPr>
        <w:t>25B</w:t>
      </w:r>
      <w:r w:rsidRPr="006003FB">
        <w:rPr>
          <w:rFonts w:cs="Tahoma"/>
          <w:color w:val="00B0F0"/>
        </w:rPr>
        <w:t>.</w:t>
      </w:r>
    </w:p>
    <w:p w14:paraId="30357FB1" w14:textId="77777777" w:rsidR="00EA3738" w:rsidRPr="00632E9A" w:rsidRDefault="00EA3738" w:rsidP="00EA3738">
      <w:pPr>
        <w:rPr>
          <w:rFonts w:ascii="Calibri" w:hAnsi="Calibri" w:cs="Times New Roman"/>
          <w:i/>
          <w:iCs/>
          <w:color w:val="00B0F0"/>
        </w:rPr>
      </w:pPr>
      <w:r w:rsidRPr="00A10DCB">
        <w:rPr>
          <w:rFonts w:cstheme="minorHAnsi"/>
          <w:bCs/>
          <w:color w:val="000000" w:themeColor="text1"/>
          <w:u w:val="single"/>
          <w:rPrChange w:id="90" w:author="Phoebe Lamuda" w:date="2022-04-19T15:49:00Z">
            <w:rPr>
              <w:rFonts w:cstheme="minorHAnsi"/>
              <w:bCs/>
              <w:color w:val="000000" w:themeColor="text1"/>
            </w:rPr>
          </w:rPrChange>
        </w:rPr>
        <w:t>Since</w:t>
      </w:r>
      <w:r w:rsidRPr="00304BA3">
        <w:rPr>
          <w:rFonts w:cstheme="minorHAnsi"/>
          <w:bCs/>
          <w:color w:val="000000" w:themeColor="text1"/>
        </w:rPr>
        <w:t xml:space="preserve"> March 1, 2021 </w:t>
      </w:r>
      <w:r>
        <w:rPr>
          <w:rFonts w:cstheme="minorHAnsi"/>
          <w:color w:val="00B0F0"/>
        </w:rPr>
        <w:t xml:space="preserve">[ADD HOVER </w:t>
      </w:r>
      <w:r w:rsidRPr="00304BA3">
        <w:rPr>
          <w:rFonts w:cstheme="minorHAnsi"/>
          <w:color w:val="00B0F0"/>
        </w:rPr>
        <w:t>TEXT</w:t>
      </w:r>
      <w:r>
        <w:rPr>
          <w:rFonts w:cstheme="minorHAnsi"/>
          <w:color w:val="00B0F0"/>
        </w:rPr>
        <w:t xml:space="preserve"> “March 1,2021</w:t>
      </w:r>
      <w:r w:rsidRPr="00304BA3">
        <w:rPr>
          <w:rFonts w:cstheme="minorHAnsi"/>
          <w:color w:val="00B0F0"/>
        </w:rPr>
        <w:t xml:space="preserve">: </w:t>
      </w:r>
      <w:r w:rsidRPr="00C43475">
        <w:rPr>
          <w:rFonts w:cstheme="minorHAnsi"/>
        </w:rPr>
        <w:t>(1</w:t>
      </w:r>
      <w:r>
        <w:rPr>
          <w:rFonts w:cstheme="minorHAnsi"/>
        </w:rPr>
        <w:t>3</w:t>
      </w:r>
      <w:r w:rsidRPr="00C43475">
        <w:rPr>
          <w:rFonts w:cstheme="minorHAnsi"/>
        </w:rPr>
        <w:t xml:space="preserve"> months ago</w:t>
      </w:r>
      <w:r w:rsidRPr="00304BA3">
        <w:rPr>
          <w:rFonts w:cstheme="minorHAnsi"/>
          <w:color w:val="00B0F0"/>
        </w:rPr>
        <w:t xml:space="preserve">)] </w:t>
      </w:r>
      <w:r w:rsidRPr="00304BA3">
        <w:rPr>
          <w:rFonts w:cstheme="minorHAnsi"/>
          <w:bCs/>
          <w:color w:val="000000" w:themeColor="text1"/>
        </w:rPr>
        <w:t xml:space="preserve">until now, have </w:t>
      </w:r>
      <w:r>
        <w:rPr>
          <w:rFonts w:cstheme="minorHAnsi"/>
          <w:bCs/>
        </w:rPr>
        <w:t xml:space="preserve">you met up with new </w:t>
      </w:r>
      <w:r>
        <w:rPr>
          <w:rFonts w:cstheme="minorHAnsi"/>
          <w:bCs/>
          <w:color w:val="00B0F0"/>
        </w:rPr>
        <w:t xml:space="preserve">[ADD HOVER TEXT TO “new </w:t>
      </w:r>
      <w:r>
        <w:rPr>
          <w:rFonts w:cstheme="minorHAnsi"/>
          <w:i/>
          <w:color w:val="00B0F0"/>
        </w:rPr>
        <w:t>partner(s)</w:t>
      </w:r>
      <w:r>
        <w:rPr>
          <w:rFonts w:cstheme="minorHAnsi"/>
          <w:bCs/>
          <w:color w:val="00B0F0"/>
        </w:rPr>
        <w:t>”]</w:t>
      </w:r>
      <w:r>
        <w:rPr>
          <w:rFonts w:cstheme="minorHAnsi"/>
          <w:bCs/>
        </w:rPr>
        <w:t xml:space="preserve"> partner(s) in person? </w:t>
      </w:r>
      <w:r w:rsidRPr="00C77B28">
        <w:rPr>
          <w:rFonts w:cs="Tahoma"/>
          <w:color w:val="00B0F0"/>
        </w:rPr>
        <w:t>&lt;</w:t>
      </w:r>
      <w:proofErr w:type="spellStart"/>
      <w:r w:rsidRPr="00C77B28">
        <w:rPr>
          <w:rFonts w:cs="Tahoma"/>
          <w:color w:val="00B0F0"/>
        </w:rPr>
        <w:t>i</w:t>
      </w:r>
      <w:proofErr w:type="spellEnd"/>
      <w:r w:rsidRPr="00C77B28">
        <w:rPr>
          <w:rFonts w:cs="Tahoma"/>
          <w:color w:val="00B0F0"/>
        </w:rPr>
        <w:t>&gt;</w:t>
      </w:r>
      <w:r>
        <w:rPr>
          <w:rFonts w:cs="Tahoma"/>
          <w:color w:val="00B0F0"/>
        </w:rPr>
        <w:t xml:space="preserve"> </w:t>
      </w:r>
      <w:r w:rsidRPr="00632E9A">
        <w:rPr>
          <w:rFonts w:cstheme="minorHAnsi"/>
          <w:bCs/>
          <w:i/>
          <w:iCs/>
        </w:rPr>
        <w:t xml:space="preserve">Select yes if you met any new partners new </w:t>
      </w:r>
      <w:r w:rsidRPr="00632E9A">
        <w:rPr>
          <w:rFonts w:cstheme="minorHAnsi"/>
          <w:bCs/>
          <w:i/>
          <w:iCs/>
          <w:color w:val="00B0F0"/>
        </w:rPr>
        <w:t xml:space="preserve">[ADD HOVER TEXT TO “new </w:t>
      </w:r>
      <w:r w:rsidRPr="00632E9A">
        <w:rPr>
          <w:rFonts w:cstheme="minorHAnsi"/>
          <w:i/>
          <w:iCs/>
          <w:color w:val="00B0F0"/>
        </w:rPr>
        <w:t>partner(s)</w:t>
      </w:r>
      <w:r w:rsidRPr="00632E9A">
        <w:rPr>
          <w:rFonts w:cstheme="minorHAnsi"/>
          <w:bCs/>
          <w:i/>
          <w:iCs/>
          <w:color w:val="00B0F0"/>
        </w:rPr>
        <w:t>”]</w:t>
      </w:r>
      <w:r w:rsidRPr="00632E9A">
        <w:rPr>
          <w:rFonts w:cstheme="minorHAnsi"/>
          <w:bCs/>
          <w:i/>
          <w:iCs/>
        </w:rPr>
        <w:t xml:space="preserve"> in person.</w:t>
      </w:r>
      <w:r w:rsidRPr="00632E9A">
        <w:rPr>
          <w:rFonts w:cs="Tahoma"/>
          <w:i/>
          <w:iCs/>
          <w:color w:val="00B0F0"/>
        </w:rPr>
        <w:t xml:space="preserve"> &lt;/</w:t>
      </w:r>
      <w:proofErr w:type="spellStart"/>
      <w:r w:rsidRPr="00632E9A">
        <w:rPr>
          <w:rFonts w:cs="Tahoma"/>
          <w:i/>
          <w:iCs/>
          <w:color w:val="00B0F0"/>
        </w:rPr>
        <w:t>i</w:t>
      </w:r>
      <w:proofErr w:type="spellEnd"/>
      <w:r w:rsidRPr="00632E9A">
        <w:rPr>
          <w:rFonts w:cs="Tahoma"/>
          <w:i/>
          <w:iCs/>
          <w:color w:val="00B0F0"/>
        </w:rPr>
        <w:t>&gt;</w:t>
      </w:r>
    </w:p>
    <w:p w14:paraId="0F70894A" w14:textId="77777777" w:rsidR="00EA3738" w:rsidRDefault="00EA3738" w:rsidP="00EA3738">
      <w:pPr>
        <w:rPr>
          <w:rFonts w:cstheme="minorHAnsi"/>
          <w:color w:val="00B0F0"/>
        </w:rPr>
      </w:pPr>
    </w:p>
    <w:p w14:paraId="6B4F8325" w14:textId="77777777" w:rsidR="00EA3738" w:rsidRPr="00632E9A" w:rsidRDefault="00EA3738" w:rsidP="00EA3738">
      <w:pPr>
        <w:rPr>
          <w:rFonts w:cstheme="minorHAnsi"/>
          <w:iCs/>
        </w:rPr>
      </w:pPr>
      <w:r>
        <w:rPr>
          <w:rFonts w:cstheme="minorHAnsi"/>
          <w:color w:val="00B0F0"/>
        </w:rPr>
        <w:t>[HOVER TEXT</w:t>
      </w:r>
      <w:r w:rsidRPr="00632E9A">
        <w:rPr>
          <w:rFonts w:cstheme="minorHAnsi"/>
          <w:color w:val="00B0F0"/>
        </w:rPr>
        <w:t xml:space="preserve">: </w:t>
      </w:r>
      <w:r w:rsidRPr="00632E9A">
        <w:rPr>
          <w:rFonts w:cstheme="minorHAnsi"/>
          <w:iCs/>
        </w:rPr>
        <w:t xml:space="preserve">A new partner refers to someone other than a main partner </w:t>
      </w:r>
      <w:r>
        <w:rPr>
          <w:rFonts w:cstheme="minorHAnsi"/>
          <w:iCs/>
        </w:rPr>
        <w:t xml:space="preserve">who </w:t>
      </w:r>
      <w:r w:rsidRPr="00632E9A">
        <w:rPr>
          <w:rFonts w:cstheme="minorHAnsi"/>
          <w:iCs/>
        </w:rPr>
        <w:t xml:space="preserve">you were with at the start of March 2021. </w:t>
      </w:r>
    </w:p>
    <w:p w14:paraId="6467032C" w14:textId="77777777" w:rsidR="00EA3738" w:rsidRPr="00632E9A" w:rsidRDefault="00EA3738" w:rsidP="00EA3738">
      <w:pPr>
        <w:rPr>
          <w:rFonts w:cstheme="minorHAnsi"/>
          <w:iCs/>
        </w:rPr>
      </w:pPr>
    </w:p>
    <w:p w14:paraId="5EF19C01" w14:textId="77777777" w:rsidR="00EA3738" w:rsidRPr="00632E9A" w:rsidRDefault="00EA3738" w:rsidP="00EA3738">
      <w:r>
        <w:t xml:space="preserve">If you rekindled contact during this time frame with someone who you knew </w:t>
      </w:r>
      <w:r w:rsidRPr="00304BA3">
        <w:rPr>
          <w:color w:val="000000" w:themeColor="text1"/>
        </w:rPr>
        <w:t xml:space="preserve">prior to March 2021, </w:t>
      </w:r>
      <w:r>
        <w:t>consider this person to be a “new partner” for the purposes of this survey.</w:t>
      </w:r>
      <w:r w:rsidRPr="58D6938C">
        <w:rPr>
          <w:color w:val="00B0F0"/>
        </w:rPr>
        <w:t>]</w:t>
      </w:r>
    </w:p>
    <w:p w14:paraId="75FAB737" w14:textId="77777777" w:rsidR="00EA3738" w:rsidRDefault="00EA3738" w:rsidP="00EA3738">
      <w:pPr>
        <w:rPr>
          <w:rFonts w:ascii="Calibri" w:hAnsi="Calibri" w:cs="Times New Roman"/>
          <w:color w:val="00B0F0"/>
        </w:rPr>
      </w:pPr>
    </w:p>
    <w:p w14:paraId="2E53A58E" w14:textId="77777777" w:rsidR="00EA3738" w:rsidRPr="003C6ED4" w:rsidRDefault="00EA3738" w:rsidP="00EA3738">
      <w:pPr>
        <w:ind w:left="360"/>
        <w:textAlignment w:val="baseline"/>
        <w:rPr>
          <w:rFonts w:cstheme="minorHAnsi"/>
        </w:rPr>
      </w:pPr>
      <w:r w:rsidRPr="003C6ED4">
        <w:rPr>
          <w:rFonts w:cstheme="minorHAnsi"/>
          <w:color w:val="00B0F0"/>
        </w:rPr>
        <w:t>RESPONSE OPTIONS:</w:t>
      </w:r>
    </w:p>
    <w:p w14:paraId="5A02F3B4" w14:textId="77777777" w:rsidR="00EA3738" w:rsidRPr="003C6ED4" w:rsidRDefault="00EA3738" w:rsidP="00EA3738">
      <w:pPr>
        <w:numPr>
          <w:ilvl w:val="0"/>
          <w:numId w:val="59"/>
        </w:numPr>
        <w:spacing w:after="0" w:line="240" w:lineRule="auto"/>
        <w:contextualSpacing/>
        <w:rPr>
          <w:rFonts w:cstheme="minorHAnsi"/>
        </w:rPr>
      </w:pPr>
      <w:r w:rsidRPr="003C6ED4">
        <w:rPr>
          <w:rFonts w:cstheme="minorHAnsi"/>
        </w:rPr>
        <w:t>No</w:t>
      </w:r>
    </w:p>
    <w:p w14:paraId="3E4C264B" w14:textId="77777777" w:rsidR="00EA3738" w:rsidRPr="003C6ED4" w:rsidRDefault="00EA3738" w:rsidP="00EA3738">
      <w:pPr>
        <w:numPr>
          <w:ilvl w:val="0"/>
          <w:numId w:val="59"/>
        </w:numPr>
        <w:spacing w:after="0" w:line="240" w:lineRule="auto"/>
        <w:contextualSpacing/>
        <w:rPr>
          <w:rFonts w:cstheme="minorHAnsi"/>
        </w:rPr>
      </w:pPr>
      <w:r w:rsidRPr="003C6ED4">
        <w:rPr>
          <w:rFonts w:cstheme="minorHAnsi"/>
        </w:rPr>
        <w:lastRenderedPageBreak/>
        <w:t>Yes</w:t>
      </w:r>
    </w:p>
    <w:p w14:paraId="0A65E64A" w14:textId="77777777" w:rsidR="00EA3738" w:rsidRDefault="00EA3738" w:rsidP="00EA3738">
      <w:pPr>
        <w:pBdr>
          <w:bottom w:val="single" w:sz="4" w:space="1" w:color="auto"/>
        </w:pBdr>
        <w:rPr>
          <w:rFonts w:ascii="Calibri" w:hAnsi="Calibri" w:cs="Times New Roman"/>
          <w:color w:val="00B0F0"/>
        </w:rPr>
      </w:pPr>
    </w:p>
    <w:p w14:paraId="02404C99" w14:textId="77777777" w:rsidR="00EA3738" w:rsidRDefault="00EA3738" w:rsidP="00EA3738">
      <w:pPr>
        <w:rPr>
          <w:rFonts w:cs="Tahoma"/>
          <w:color w:val="00B0F0"/>
        </w:rPr>
      </w:pPr>
    </w:p>
    <w:p w14:paraId="77C74765" w14:textId="77777777" w:rsidR="00EA3738" w:rsidRDefault="00EA3738" w:rsidP="00EA3738">
      <w:pPr>
        <w:rPr>
          <w:rFonts w:cs="Tahoma"/>
          <w:color w:val="00B0F0"/>
        </w:rPr>
      </w:pPr>
      <w:r>
        <w:rPr>
          <w:rFonts w:cs="Tahoma"/>
          <w:color w:val="00B0F0"/>
        </w:rPr>
        <w:t>[SHOW IF Q25B=2]</w:t>
      </w:r>
    </w:p>
    <w:p w14:paraId="330AE847" w14:textId="77777777" w:rsidR="00EA3738" w:rsidRPr="006003FB" w:rsidRDefault="00EA3738" w:rsidP="00EA3738">
      <w:pPr>
        <w:rPr>
          <w:rFonts w:cs="Tahoma"/>
          <w:color w:val="00B0F0"/>
        </w:rPr>
      </w:pPr>
      <w:r>
        <w:rPr>
          <w:rFonts w:cs="Tahoma"/>
          <w:color w:val="00B0F0"/>
        </w:rPr>
        <w:t>[GRID, SP</w:t>
      </w:r>
      <w:r w:rsidRPr="006003FB">
        <w:rPr>
          <w:rFonts w:cs="Tahoma"/>
          <w:color w:val="00B0F0"/>
        </w:rPr>
        <w:t>]</w:t>
      </w:r>
    </w:p>
    <w:p w14:paraId="447DBCA4" w14:textId="77777777" w:rsidR="00EA3738" w:rsidRDefault="00EA3738" w:rsidP="00EA3738">
      <w:pPr>
        <w:rPr>
          <w:rFonts w:cs="Tahoma"/>
          <w:color w:val="00B0F0"/>
        </w:rPr>
      </w:pPr>
      <w:r w:rsidRPr="006003FB">
        <w:rPr>
          <w:rFonts w:cs="Tahoma"/>
          <w:color w:val="00B0F0"/>
        </w:rPr>
        <w:t>Q</w:t>
      </w:r>
      <w:r>
        <w:rPr>
          <w:rFonts w:cs="Tahoma"/>
          <w:color w:val="00B0F0"/>
        </w:rPr>
        <w:t>25B1</w:t>
      </w:r>
      <w:r w:rsidRPr="006003FB">
        <w:rPr>
          <w:rFonts w:cs="Tahoma"/>
          <w:color w:val="00B0F0"/>
        </w:rPr>
        <w:t>.</w:t>
      </w:r>
    </w:p>
    <w:p w14:paraId="26BAB90B" w14:textId="77777777" w:rsidR="00EA3738" w:rsidRDefault="00EA3738" w:rsidP="00EA3738">
      <w:pPr>
        <w:rPr>
          <w:rFonts w:cs="Tahoma"/>
          <w:color w:val="00B0F0"/>
        </w:rPr>
      </w:pPr>
      <w:r w:rsidRPr="00A10DCB">
        <w:rPr>
          <w:rFonts w:cstheme="minorHAnsi"/>
          <w:bCs/>
          <w:color w:val="000000" w:themeColor="text1"/>
          <w:u w:val="single"/>
          <w:rPrChange w:id="91" w:author="Phoebe Lamuda" w:date="2022-04-19T15:49:00Z">
            <w:rPr>
              <w:rFonts w:cstheme="minorHAnsi"/>
              <w:bCs/>
              <w:color w:val="000000" w:themeColor="text1"/>
            </w:rPr>
          </w:rPrChange>
        </w:rPr>
        <w:t>Since</w:t>
      </w:r>
      <w:r w:rsidRPr="00304BA3">
        <w:rPr>
          <w:rFonts w:cstheme="minorHAnsi"/>
          <w:bCs/>
          <w:color w:val="000000" w:themeColor="text1"/>
        </w:rPr>
        <w:t xml:space="preserve"> March 1, 2021 </w:t>
      </w:r>
      <w:r>
        <w:rPr>
          <w:rFonts w:cstheme="minorHAnsi"/>
          <w:color w:val="00B0F0"/>
        </w:rPr>
        <w:t xml:space="preserve">[ADD HOVER </w:t>
      </w:r>
      <w:r w:rsidRPr="00304BA3">
        <w:rPr>
          <w:rFonts w:cstheme="minorHAnsi"/>
          <w:color w:val="00B0F0"/>
        </w:rPr>
        <w:t>TEXT</w:t>
      </w:r>
      <w:r>
        <w:rPr>
          <w:rFonts w:cstheme="minorHAnsi"/>
          <w:color w:val="00B0F0"/>
        </w:rPr>
        <w:t xml:space="preserve"> “March 1,2021</w:t>
      </w:r>
      <w:r w:rsidRPr="00304BA3">
        <w:rPr>
          <w:rFonts w:cstheme="minorHAnsi"/>
          <w:color w:val="00B0F0"/>
        </w:rPr>
        <w:t xml:space="preserve">: </w:t>
      </w:r>
      <w:r w:rsidRPr="00C43475">
        <w:rPr>
          <w:rFonts w:cstheme="minorHAnsi"/>
        </w:rPr>
        <w:t>(1</w:t>
      </w:r>
      <w:r>
        <w:rPr>
          <w:rFonts w:cstheme="minorHAnsi"/>
        </w:rPr>
        <w:t>3</w:t>
      </w:r>
      <w:r w:rsidRPr="00C43475">
        <w:rPr>
          <w:rFonts w:cstheme="minorHAnsi"/>
        </w:rPr>
        <w:t xml:space="preserve"> months ago</w:t>
      </w:r>
      <w:r w:rsidRPr="00304BA3">
        <w:rPr>
          <w:rFonts w:cstheme="minorHAnsi"/>
          <w:color w:val="00B0F0"/>
        </w:rPr>
        <w:t xml:space="preserve">)] </w:t>
      </w:r>
      <w:r w:rsidRPr="00304BA3">
        <w:rPr>
          <w:rFonts w:cstheme="minorHAnsi"/>
          <w:bCs/>
          <w:color w:val="000000" w:themeColor="text1"/>
        </w:rPr>
        <w:t xml:space="preserve">until now, </w:t>
      </w:r>
      <w:r>
        <w:rPr>
          <w:rFonts w:cstheme="minorHAnsi"/>
          <w:bCs/>
        </w:rPr>
        <w:t>o</w:t>
      </w:r>
      <w:r w:rsidRPr="00A25A60">
        <w:rPr>
          <w:rFonts w:cstheme="minorHAnsi"/>
        </w:rPr>
        <w:t xml:space="preserve">f the new partner(s) </w:t>
      </w:r>
      <w:r w:rsidRPr="000A4363">
        <w:rPr>
          <w:rFonts w:cstheme="minorHAnsi"/>
          <w:i/>
          <w:color w:val="00B0F0"/>
        </w:rPr>
        <w:t>[ADD HOVER TEXT TO “new</w:t>
      </w:r>
      <w:r>
        <w:rPr>
          <w:rFonts w:cstheme="minorHAnsi"/>
          <w:i/>
          <w:color w:val="00B0F0"/>
        </w:rPr>
        <w:t xml:space="preserve"> partner(s)</w:t>
      </w:r>
      <w:r w:rsidRPr="000A4363">
        <w:rPr>
          <w:rFonts w:cstheme="minorHAnsi"/>
          <w:i/>
          <w:color w:val="00B0F0"/>
        </w:rPr>
        <w:t xml:space="preserve">”] </w:t>
      </w:r>
      <w:r w:rsidRPr="00A25A60">
        <w:rPr>
          <w:rFonts w:cstheme="minorHAnsi"/>
        </w:rPr>
        <w:t xml:space="preserve">you met in person, how long did you know each other before meeting in person? </w:t>
      </w:r>
      <w:r w:rsidRPr="00C77B28">
        <w:rPr>
          <w:rFonts w:cs="Tahoma"/>
          <w:color w:val="00B0F0"/>
        </w:rPr>
        <w:t>&lt;</w:t>
      </w:r>
      <w:r>
        <w:rPr>
          <w:rFonts w:cs="Tahoma"/>
          <w:color w:val="00B0F0"/>
        </w:rPr>
        <w:t>/</w:t>
      </w:r>
      <w:proofErr w:type="spellStart"/>
      <w:r w:rsidRPr="00C77B28">
        <w:rPr>
          <w:rFonts w:cs="Tahoma"/>
          <w:color w:val="00B0F0"/>
        </w:rPr>
        <w:t>i</w:t>
      </w:r>
      <w:proofErr w:type="spellEnd"/>
      <w:r w:rsidRPr="00C77B28">
        <w:rPr>
          <w:rFonts w:cs="Tahoma"/>
          <w:color w:val="00B0F0"/>
        </w:rPr>
        <w:t>&gt;</w:t>
      </w:r>
      <w:r w:rsidRPr="00DD673E">
        <w:rPr>
          <w:rFonts w:cstheme="minorHAnsi"/>
          <w:i/>
        </w:rPr>
        <w:t xml:space="preserve">If you met </w:t>
      </w:r>
      <w:r>
        <w:rPr>
          <w:rFonts w:cstheme="minorHAnsi"/>
          <w:i/>
        </w:rPr>
        <w:t xml:space="preserve">2 or more </w:t>
      </w:r>
      <w:r w:rsidRPr="00DD673E">
        <w:rPr>
          <w:rFonts w:cstheme="minorHAnsi"/>
          <w:i/>
        </w:rPr>
        <w:t>new partners in person, select the shortest duration you knew a new partner before meeting in person.</w:t>
      </w:r>
      <w:r w:rsidRPr="00CC63A8">
        <w:rPr>
          <w:rFonts w:cs="Tahoma"/>
          <w:color w:val="00B0F0"/>
        </w:rPr>
        <w:t xml:space="preserve"> </w:t>
      </w:r>
      <w:r w:rsidRPr="00C77B28">
        <w:rPr>
          <w:rFonts w:cs="Tahoma"/>
          <w:color w:val="00B0F0"/>
        </w:rPr>
        <w:t>&lt;</w:t>
      </w:r>
      <w:r>
        <w:rPr>
          <w:rFonts w:cs="Tahoma"/>
          <w:color w:val="00B0F0"/>
        </w:rPr>
        <w:t>/</w:t>
      </w:r>
      <w:proofErr w:type="spellStart"/>
      <w:r w:rsidRPr="00C77B28">
        <w:rPr>
          <w:rFonts w:cs="Tahoma"/>
          <w:color w:val="00B0F0"/>
        </w:rPr>
        <w:t>i</w:t>
      </w:r>
      <w:proofErr w:type="spellEnd"/>
      <w:r w:rsidRPr="00C77B28">
        <w:rPr>
          <w:rFonts w:cs="Tahoma"/>
          <w:color w:val="00B0F0"/>
        </w:rPr>
        <w:t>&gt;</w:t>
      </w:r>
    </w:p>
    <w:p w14:paraId="6459B030" w14:textId="77777777" w:rsidR="00EA3738" w:rsidRDefault="00EA3738" w:rsidP="00EA3738">
      <w:pPr>
        <w:rPr>
          <w:rFonts w:cs="Tahoma"/>
          <w:color w:val="00B0F0"/>
        </w:rPr>
      </w:pPr>
    </w:p>
    <w:p w14:paraId="5FC90F6E" w14:textId="77777777" w:rsidR="00EA3738" w:rsidRPr="00632E9A" w:rsidRDefault="00EA3738" w:rsidP="00EA3738">
      <w:pPr>
        <w:rPr>
          <w:rFonts w:cstheme="minorHAnsi"/>
          <w:iCs/>
        </w:rPr>
      </w:pPr>
      <w:r>
        <w:rPr>
          <w:rFonts w:cstheme="minorHAnsi"/>
          <w:color w:val="00B0F0"/>
        </w:rPr>
        <w:t>[HOVER TEXT</w:t>
      </w:r>
      <w:r w:rsidRPr="00632E9A">
        <w:rPr>
          <w:rFonts w:cstheme="minorHAnsi"/>
          <w:color w:val="00B0F0"/>
        </w:rPr>
        <w:t xml:space="preserve">: </w:t>
      </w:r>
      <w:r w:rsidRPr="00632E9A">
        <w:rPr>
          <w:rFonts w:cstheme="minorHAnsi"/>
          <w:iCs/>
        </w:rPr>
        <w:t xml:space="preserve">A new partner refers to someone other than a main partner </w:t>
      </w:r>
      <w:r>
        <w:rPr>
          <w:rFonts w:cstheme="minorHAnsi"/>
          <w:iCs/>
        </w:rPr>
        <w:t xml:space="preserve">who </w:t>
      </w:r>
      <w:r w:rsidRPr="00632E9A">
        <w:rPr>
          <w:rFonts w:cstheme="minorHAnsi"/>
          <w:iCs/>
        </w:rPr>
        <w:t xml:space="preserve">you were with at the start of March 2021. </w:t>
      </w:r>
    </w:p>
    <w:p w14:paraId="3F61E1AD" w14:textId="77777777" w:rsidR="00EA3738" w:rsidRPr="00632E9A" w:rsidRDefault="00EA3738" w:rsidP="00EA3738">
      <w:pPr>
        <w:rPr>
          <w:rFonts w:cstheme="minorHAnsi"/>
          <w:iCs/>
        </w:rPr>
      </w:pPr>
    </w:p>
    <w:p w14:paraId="291B8736" w14:textId="77777777" w:rsidR="00EA3738" w:rsidRPr="00F172B9" w:rsidRDefault="00EA3738" w:rsidP="00EA3738">
      <w:r w:rsidRPr="58D6938C">
        <w:t xml:space="preserve">If you rekindled contact or during this time frame with someone who you knew </w:t>
      </w:r>
      <w:r w:rsidRPr="00304BA3">
        <w:rPr>
          <w:color w:val="000000" w:themeColor="text1"/>
        </w:rPr>
        <w:t xml:space="preserve">prior to March 2021, </w:t>
      </w:r>
      <w:r w:rsidRPr="58D6938C">
        <w:t>consider this person to be a “new partner” for the purposes of this survey.</w:t>
      </w:r>
      <w:r w:rsidRPr="58D6938C">
        <w:rPr>
          <w:color w:val="00B0F0"/>
        </w:rPr>
        <w:t>]</w:t>
      </w:r>
    </w:p>
    <w:p w14:paraId="201EE289" w14:textId="77777777" w:rsidR="00EA3738" w:rsidRDefault="00EA3738" w:rsidP="00EA3738">
      <w:pPr>
        <w:rPr>
          <w:rFonts w:cstheme="minorHAnsi"/>
          <w:color w:val="00B0F0"/>
        </w:rPr>
      </w:pPr>
    </w:p>
    <w:p w14:paraId="5BE552EC" w14:textId="77777777" w:rsidR="00EA3738" w:rsidRPr="00CC63A8" w:rsidRDefault="00EA3738" w:rsidP="00EA3738">
      <w:pPr>
        <w:textAlignment w:val="baseline"/>
      </w:pPr>
      <w:r w:rsidRPr="58D6938C">
        <w:rPr>
          <w:color w:val="00B0F0"/>
        </w:rPr>
        <w:t>RESPONSE OPTIONS:</w:t>
      </w:r>
    </w:p>
    <w:p w14:paraId="07AB0792" w14:textId="77777777" w:rsidR="00EA3738" w:rsidRDefault="00EA3738" w:rsidP="00EA3738">
      <w:pPr>
        <w:pStyle w:val="ListParagraph"/>
        <w:numPr>
          <w:ilvl w:val="0"/>
          <w:numId w:val="60"/>
        </w:numPr>
        <w:rPr>
          <w:rFonts w:cstheme="minorHAnsi"/>
        </w:rPr>
      </w:pPr>
      <w:r>
        <w:rPr>
          <w:rFonts w:cstheme="minorHAnsi"/>
        </w:rPr>
        <w:t>Several hours</w:t>
      </w:r>
    </w:p>
    <w:p w14:paraId="474E2BBA" w14:textId="77777777" w:rsidR="00EA3738" w:rsidRDefault="00EA3738" w:rsidP="00EA3738">
      <w:pPr>
        <w:pStyle w:val="ListParagraph"/>
        <w:numPr>
          <w:ilvl w:val="0"/>
          <w:numId w:val="60"/>
        </w:numPr>
        <w:rPr>
          <w:rFonts w:cstheme="minorHAnsi"/>
        </w:rPr>
      </w:pPr>
      <w:r>
        <w:rPr>
          <w:rFonts w:cstheme="minorHAnsi"/>
        </w:rPr>
        <w:t>Several days (&lt;1 week)</w:t>
      </w:r>
    </w:p>
    <w:p w14:paraId="1CF0678C" w14:textId="77777777" w:rsidR="00EA3738" w:rsidRDefault="00EA3738" w:rsidP="00EA3738">
      <w:pPr>
        <w:pStyle w:val="ListParagraph"/>
        <w:numPr>
          <w:ilvl w:val="0"/>
          <w:numId w:val="60"/>
        </w:numPr>
        <w:rPr>
          <w:rFonts w:cstheme="minorHAnsi"/>
        </w:rPr>
      </w:pPr>
      <w:r>
        <w:rPr>
          <w:rFonts w:cstheme="minorHAnsi"/>
        </w:rPr>
        <w:t>Several weeks (&lt;1 month)</w:t>
      </w:r>
    </w:p>
    <w:p w14:paraId="4DC12BB1" w14:textId="77777777" w:rsidR="00EA3738" w:rsidRDefault="00EA3738" w:rsidP="00EA3738">
      <w:pPr>
        <w:pStyle w:val="ListParagraph"/>
        <w:numPr>
          <w:ilvl w:val="0"/>
          <w:numId w:val="60"/>
        </w:numPr>
        <w:rPr>
          <w:rFonts w:cstheme="minorHAnsi"/>
        </w:rPr>
      </w:pPr>
      <w:r>
        <w:rPr>
          <w:rFonts w:cstheme="minorHAnsi"/>
        </w:rPr>
        <w:t>Several months</w:t>
      </w:r>
    </w:p>
    <w:p w14:paraId="06B60A3C" w14:textId="77777777" w:rsidR="00EA3738" w:rsidRPr="00CC63A8" w:rsidRDefault="00EA3738" w:rsidP="00EA3738">
      <w:pPr>
        <w:pStyle w:val="ListParagraph"/>
        <w:numPr>
          <w:ilvl w:val="0"/>
          <w:numId w:val="70"/>
        </w:numPr>
        <w:rPr>
          <w:rFonts w:cstheme="minorHAnsi"/>
        </w:rPr>
      </w:pPr>
      <w:r>
        <w:rPr>
          <w:rFonts w:cstheme="minorHAnsi"/>
        </w:rPr>
        <w:t>I</w:t>
      </w:r>
      <w:r w:rsidRPr="00CC63A8">
        <w:rPr>
          <w:rFonts w:cstheme="minorHAnsi"/>
          <w:color w:val="00B0F0"/>
        </w:rPr>
        <w:t xml:space="preserve"> </w:t>
      </w:r>
      <w:r>
        <w:rPr>
          <w:rFonts w:cstheme="minorHAnsi"/>
        </w:rPr>
        <w:t>don’t know</w:t>
      </w:r>
    </w:p>
    <w:p w14:paraId="10B3469D" w14:textId="77777777" w:rsidR="00EA3738" w:rsidRDefault="00EA3738" w:rsidP="00EA3738">
      <w:pPr>
        <w:pBdr>
          <w:bottom w:val="single" w:sz="4" w:space="1" w:color="auto"/>
        </w:pBdr>
        <w:rPr>
          <w:rFonts w:ascii="Calibri" w:hAnsi="Calibri" w:cs="Times New Roman"/>
          <w:color w:val="00B0F0"/>
        </w:rPr>
      </w:pPr>
    </w:p>
    <w:p w14:paraId="48A8ABF5" w14:textId="77777777" w:rsidR="00EA3738" w:rsidRDefault="00EA3738" w:rsidP="00EA3738">
      <w:pPr>
        <w:rPr>
          <w:rFonts w:ascii="Calibri" w:hAnsi="Calibri" w:cs="Times New Roman"/>
          <w:color w:val="00B0F0"/>
        </w:rPr>
      </w:pPr>
    </w:p>
    <w:p w14:paraId="09D9B551" w14:textId="77777777" w:rsidR="00EA3738" w:rsidRDefault="00EA3738" w:rsidP="00EA3738">
      <w:pPr>
        <w:rPr>
          <w:rFonts w:cs="Tahoma"/>
          <w:color w:val="00B0F0"/>
        </w:rPr>
      </w:pPr>
      <w:r>
        <w:rPr>
          <w:rFonts w:cs="Tahoma"/>
          <w:color w:val="00B0F0"/>
        </w:rPr>
        <w:t>[SHOW IF Q25B=2]</w:t>
      </w:r>
    </w:p>
    <w:p w14:paraId="000D99B4" w14:textId="77777777" w:rsidR="00EA3738" w:rsidRPr="00417EC4" w:rsidRDefault="00EA3738" w:rsidP="00EA3738">
      <w:pPr>
        <w:rPr>
          <w:rFonts w:cs="Tahoma"/>
          <w:color w:val="00B0F0"/>
        </w:rPr>
      </w:pPr>
      <w:r w:rsidRPr="00417EC4">
        <w:rPr>
          <w:rFonts w:cs="Tahoma"/>
          <w:color w:val="00B0F0"/>
        </w:rPr>
        <w:t>[SP]</w:t>
      </w:r>
    </w:p>
    <w:p w14:paraId="24CE477D" w14:textId="77777777" w:rsidR="00EA3738" w:rsidRPr="00793FA9" w:rsidRDefault="00EA3738" w:rsidP="00EA3738">
      <w:pPr>
        <w:rPr>
          <w:rFonts w:cs="Tahoma"/>
          <w:color w:val="00B0F0"/>
        </w:rPr>
      </w:pPr>
      <w:r w:rsidRPr="006003FB">
        <w:rPr>
          <w:rFonts w:cs="Tahoma"/>
          <w:color w:val="00B0F0"/>
        </w:rPr>
        <w:t>Q</w:t>
      </w:r>
      <w:r>
        <w:rPr>
          <w:rFonts w:cs="Tahoma"/>
          <w:color w:val="00B0F0"/>
        </w:rPr>
        <w:t>25B2</w:t>
      </w:r>
      <w:r w:rsidRPr="006003FB">
        <w:rPr>
          <w:rFonts w:cs="Tahoma"/>
          <w:color w:val="00B0F0"/>
        </w:rPr>
        <w:t>.</w:t>
      </w:r>
    </w:p>
    <w:p w14:paraId="189949A0" w14:textId="77777777" w:rsidR="00EA3738" w:rsidRDefault="00EA3738" w:rsidP="00EA3738">
      <w:r>
        <w:t>How important was it to you that you knew a new partner’s HIV status and whether they had any sexually transmitted diseases, such as chlamydia or gonorrhea?</w:t>
      </w:r>
    </w:p>
    <w:p w14:paraId="4BAA3D9D" w14:textId="77777777" w:rsidR="00EA3738" w:rsidRDefault="00EA3738" w:rsidP="00EA3738"/>
    <w:p w14:paraId="5D0A9C9B" w14:textId="77777777" w:rsidR="00EA3738" w:rsidRPr="00CC63A8" w:rsidRDefault="00EA3738" w:rsidP="00EA3738">
      <w:pPr>
        <w:textAlignment w:val="baseline"/>
      </w:pPr>
      <w:r w:rsidRPr="58D6938C">
        <w:rPr>
          <w:color w:val="00B0F0"/>
        </w:rPr>
        <w:t>RESPONSE OPTIONS:</w:t>
      </w:r>
    </w:p>
    <w:p w14:paraId="7B26C7B6" w14:textId="77777777" w:rsidR="00EA3738" w:rsidRPr="00EA0F5F" w:rsidRDefault="00EA3738" w:rsidP="00EA3738">
      <w:pPr>
        <w:pStyle w:val="ListParagraph"/>
        <w:numPr>
          <w:ilvl w:val="0"/>
          <w:numId w:val="66"/>
        </w:numPr>
        <w:rPr>
          <w:rFonts w:cs="Tahoma"/>
        </w:rPr>
      </w:pPr>
      <w:r w:rsidRPr="00EA0F5F">
        <w:rPr>
          <w:rFonts w:cs="Tahoma"/>
        </w:rPr>
        <w:t>Not at all important</w:t>
      </w:r>
    </w:p>
    <w:p w14:paraId="19C8966B" w14:textId="77777777" w:rsidR="00EA3738" w:rsidRPr="00EA0F5F" w:rsidRDefault="00EA3738" w:rsidP="00EA3738">
      <w:pPr>
        <w:pStyle w:val="ListParagraph"/>
        <w:numPr>
          <w:ilvl w:val="0"/>
          <w:numId w:val="66"/>
        </w:numPr>
        <w:rPr>
          <w:rFonts w:cs="Tahoma"/>
        </w:rPr>
      </w:pPr>
      <w:r w:rsidRPr="00EA0F5F">
        <w:rPr>
          <w:rFonts w:cs="Tahoma"/>
        </w:rPr>
        <w:t>Slightly important</w:t>
      </w:r>
    </w:p>
    <w:p w14:paraId="3F3F3FBE" w14:textId="77777777" w:rsidR="00EA3738" w:rsidRPr="00EA0F5F" w:rsidRDefault="00EA3738" w:rsidP="00EA3738">
      <w:pPr>
        <w:pStyle w:val="ListParagraph"/>
        <w:numPr>
          <w:ilvl w:val="0"/>
          <w:numId w:val="66"/>
        </w:numPr>
        <w:rPr>
          <w:rFonts w:cs="Tahoma"/>
        </w:rPr>
      </w:pPr>
      <w:r w:rsidRPr="00EA0F5F">
        <w:rPr>
          <w:rFonts w:cs="Tahoma"/>
        </w:rPr>
        <w:lastRenderedPageBreak/>
        <w:t>Moderately important</w:t>
      </w:r>
    </w:p>
    <w:p w14:paraId="787D30B0" w14:textId="77777777" w:rsidR="00EA3738" w:rsidRPr="00EA0F5F" w:rsidRDefault="00EA3738" w:rsidP="00EA3738">
      <w:pPr>
        <w:pStyle w:val="ListParagraph"/>
        <w:numPr>
          <w:ilvl w:val="0"/>
          <w:numId w:val="66"/>
        </w:numPr>
        <w:rPr>
          <w:rFonts w:cs="Tahoma"/>
        </w:rPr>
      </w:pPr>
      <w:r w:rsidRPr="00EA0F5F">
        <w:rPr>
          <w:rFonts w:cs="Tahoma"/>
        </w:rPr>
        <w:t>Important</w:t>
      </w:r>
    </w:p>
    <w:p w14:paraId="75C1D9E1" w14:textId="77777777" w:rsidR="00EA3738" w:rsidRPr="00EA0F5F" w:rsidRDefault="00EA3738" w:rsidP="00EA3738">
      <w:pPr>
        <w:pStyle w:val="ListParagraph"/>
        <w:numPr>
          <w:ilvl w:val="0"/>
          <w:numId w:val="66"/>
        </w:numPr>
        <w:rPr>
          <w:rFonts w:cs="Tahoma"/>
        </w:rPr>
      </w:pPr>
      <w:r w:rsidRPr="00EA0F5F">
        <w:rPr>
          <w:rFonts w:cs="Tahoma"/>
        </w:rPr>
        <w:t>Very important</w:t>
      </w:r>
    </w:p>
    <w:p w14:paraId="28D07604" w14:textId="77777777" w:rsidR="00EA3738" w:rsidRDefault="00EA3738" w:rsidP="00EA3738">
      <w:pPr>
        <w:pBdr>
          <w:bottom w:val="single" w:sz="4" w:space="1" w:color="auto"/>
        </w:pBdr>
        <w:rPr>
          <w:rFonts w:cs="Tahoma"/>
          <w:color w:val="00B0F0"/>
        </w:rPr>
      </w:pPr>
    </w:p>
    <w:p w14:paraId="604C32DF" w14:textId="77777777" w:rsidR="00EA3738" w:rsidRDefault="00EA3738" w:rsidP="00EA3738">
      <w:pPr>
        <w:rPr>
          <w:rFonts w:cs="Tahoma"/>
          <w:color w:val="00B0F0"/>
        </w:rPr>
      </w:pPr>
      <w:r>
        <w:rPr>
          <w:rFonts w:cs="Tahoma"/>
          <w:color w:val="00B0F0"/>
        </w:rPr>
        <w:t>[SHOW IF Q25B=2]</w:t>
      </w:r>
    </w:p>
    <w:p w14:paraId="6648706C" w14:textId="77777777" w:rsidR="00EA3738" w:rsidRPr="00417EC4" w:rsidRDefault="00EA3738" w:rsidP="00EA3738">
      <w:pPr>
        <w:rPr>
          <w:rFonts w:cs="Tahoma"/>
          <w:color w:val="00B0F0"/>
        </w:rPr>
      </w:pPr>
      <w:r w:rsidRPr="00417EC4">
        <w:rPr>
          <w:rFonts w:cs="Tahoma"/>
          <w:color w:val="00B0F0"/>
        </w:rPr>
        <w:t>[SP]</w:t>
      </w:r>
    </w:p>
    <w:p w14:paraId="040DD028" w14:textId="77777777" w:rsidR="00EA3738" w:rsidRPr="00793FA9" w:rsidRDefault="00EA3738" w:rsidP="00EA3738">
      <w:pPr>
        <w:rPr>
          <w:rFonts w:cs="Tahoma"/>
          <w:color w:val="00B0F0"/>
        </w:rPr>
      </w:pPr>
      <w:r w:rsidRPr="006003FB">
        <w:rPr>
          <w:rFonts w:cs="Tahoma"/>
          <w:color w:val="00B0F0"/>
        </w:rPr>
        <w:t>Q</w:t>
      </w:r>
      <w:r>
        <w:rPr>
          <w:rFonts w:cs="Tahoma"/>
          <w:color w:val="00B0F0"/>
        </w:rPr>
        <w:t>25B3</w:t>
      </w:r>
      <w:r w:rsidRPr="006003FB">
        <w:rPr>
          <w:rFonts w:cs="Tahoma"/>
          <w:color w:val="00B0F0"/>
        </w:rPr>
        <w:t>.</w:t>
      </w:r>
    </w:p>
    <w:p w14:paraId="20F737BE" w14:textId="77777777" w:rsidR="00EA3738" w:rsidRDefault="00EA3738" w:rsidP="00EA3738">
      <w:pPr>
        <w:rPr>
          <w:rFonts w:cs="Tahoma"/>
          <w:color w:val="000000" w:themeColor="text1"/>
        </w:rPr>
      </w:pPr>
      <w:r w:rsidRPr="00304BA3">
        <w:rPr>
          <w:rFonts w:cs="Tahoma"/>
          <w:color w:val="000000" w:themeColor="text1"/>
        </w:rPr>
        <w:t xml:space="preserve">How important was it to you that a new partner received the COVID-19 vaccine before meeting in person? </w:t>
      </w:r>
    </w:p>
    <w:p w14:paraId="47224A1E" w14:textId="77777777" w:rsidR="00EA3738" w:rsidRDefault="00EA3738" w:rsidP="00EA3738">
      <w:pPr>
        <w:rPr>
          <w:rFonts w:cs="Tahoma"/>
          <w:color w:val="000000" w:themeColor="text1"/>
        </w:rPr>
      </w:pPr>
    </w:p>
    <w:p w14:paraId="09822F6D" w14:textId="77777777" w:rsidR="00EA3738" w:rsidRPr="00CC63A8" w:rsidRDefault="00EA3738" w:rsidP="00EA3738">
      <w:pPr>
        <w:textAlignment w:val="baseline"/>
      </w:pPr>
      <w:r w:rsidRPr="58D6938C">
        <w:rPr>
          <w:color w:val="00B0F0"/>
        </w:rPr>
        <w:t>RESPONSE OPTIONS:</w:t>
      </w:r>
    </w:p>
    <w:p w14:paraId="626229DC" w14:textId="77777777" w:rsidR="00EA3738" w:rsidRPr="00EA0F5F" w:rsidRDefault="00EA3738" w:rsidP="00EA3738">
      <w:pPr>
        <w:pStyle w:val="ListParagraph"/>
        <w:numPr>
          <w:ilvl w:val="3"/>
          <w:numId w:val="55"/>
        </w:numPr>
        <w:ind w:left="1080"/>
        <w:rPr>
          <w:rFonts w:cs="Tahoma"/>
        </w:rPr>
      </w:pPr>
      <w:r w:rsidRPr="00EA0F5F">
        <w:rPr>
          <w:rFonts w:cs="Tahoma"/>
        </w:rPr>
        <w:t>Not at all important</w:t>
      </w:r>
    </w:p>
    <w:p w14:paraId="6AECBEC7" w14:textId="77777777" w:rsidR="00EA3738" w:rsidRPr="00EA0F5F" w:rsidRDefault="00EA3738" w:rsidP="00EA3738">
      <w:pPr>
        <w:pStyle w:val="ListParagraph"/>
        <w:numPr>
          <w:ilvl w:val="3"/>
          <w:numId w:val="55"/>
        </w:numPr>
        <w:ind w:left="1080"/>
        <w:rPr>
          <w:rFonts w:cs="Tahoma"/>
        </w:rPr>
      </w:pPr>
      <w:r w:rsidRPr="00EA0F5F">
        <w:rPr>
          <w:rFonts w:cs="Tahoma"/>
        </w:rPr>
        <w:t>Slightly important</w:t>
      </w:r>
    </w:p>
    <w:p w14:paraId="175FBAAD" w14:textId="77777777" w:rsidR="00EA3738" w:rsidRPr="00EA0F5F" w:rsidRDefault="00EA3738" w:rsidP="00EA3738">
      <w:pPr>
        <w:pStyle w:val="ListParagraph"/>
        <w:numPr>
          <w:ilvl w:val="3"/>
          <w:numId w:val="55"/>
        </w:numPr>
        <w:ind w:left="1080"/>
        <w:rPr>
          <w:rFonts w:cs="Tahoma"/>
        </w:rPr>
      </w:pPr>
      <w:r w:rsidRPr="00EA0F5F">
        <w:rPr>
          <w:rFonts w:cs="Tahoma"/>
        </w:rPr>
        <w:t>Moderately important</w:t>
      </w:r>
    </w:p>
    <w:p w14:paraId="4E89455B" w14:textId="77777777" w:rsidR="00EA3738" w:rsidRPr="00EA0F5F" w:rsidRDefault="00EA3738" w:rsidP="00EA3738">
      <w:pPr>
        <w:pStyle w:val="ListParagraph"/>
        <w:numPr>
          <w:ilvl w:val="3"/>
          <w:numId w:val="55"/>
        </w:numPr>
        <w:ind w:left="1080"/>
        <w:rPr>
          <w:rFonts w:cs="Tahoma"/>
        </w:rPr>
      </w:pPr>
      <w:r w:rsidRPr="00EA0F5F">
        <w:rPr>
          <w:rFonts w:cs="Tahoma"/>
        </w:rPr>
        <w:t>Important</w:t>
      </w:r>
    </w:p>
    <w:p w14:paraId="03368AFB" w14:textId="77777777" w:rsidR="00EA3738" w:rsidRPr="00EA0F5F" w:rsidRDefault="00EA3738" w:rsidP="00EA3738">
      <w:pPr>
        <w:pStyle w:val="ListParagraph"/>
        <w:numPr>
          <w:ilvl w:val="3"/>
          <w:numId w:val="55"/>
        </w:numPr>
        <w:ind w:left="1080"/>
        <w:rPr>
          <w:rFonts w:cs="Tahoma"/>
        </w:rPr>
      </w:pPr>
      <w:r w:rsidRPr="00EA0F5F">
        <w:rPr>
          <w:rFonts w:cs="Tahoma"/>
        </w:rPr>
        <w:t>Very important</w:t>
      </w:r>
    </w:p>
    <w:p w14:paraId="5E7E6745" w14:textId="77777777" w:rsidR="00EA3738" w:rsidRDefault="00EA3738" w:rsidP="00EA3738">
      <w:pPr>
        <w:pBdr>
          <w:bottom w:val="single" w:sz="4" w:space="1" w:color="auto"/>
        </w:pBdr>
        <w:rPr>
          <w:rFonts w:ascii="Calibri" w:hAnsi="Calibri" w:cs="Times New Roman"/>
          <w:color w:val="00B0F0"/>
        </w:rPr>
      </w:pPr>
    </w:p>
    <w:p w14:paraId="324CA2BA" w14:textId="77777777" w:rsidR="00EA3738" w:rsidRDefault="00EA3738" w:rsidP="00EA3738">
      <w:pPr>
        <w:pBdr>
          <w:bottom w:val="single" w:sz="4" w:space="1" w:color="auto"/>
        </w:pBdr>
        <w:rPr>
          <w:rFonts w:ascii="Calibri" w:hAnsi="Calibri" w:cs="Times New Roman"/>
          <w:color w:val="00B0F0"/>
        </w:rPr>
      </w:pPr>
    </w:p>
    <w:p w14:paraId="410B9030" w14:textId="77777777" w:rsidR="00EA3738" w:rsidRDefault="00EA3738" w:rsidP="00EA3738">
      <w:pPr>
        <w:rPr>
          <w:rFonts w:ascii="Calibri" w:hAnsi="Calibri" w:cs="Times New Roman"/>
          <w:color w:val="00B0F0"/>
        </w:rPr>
      </w:pPr>
    </w:p>
    <w:p w14:paraId="73A75A60" w14:textId="77777777" w:rsidR="00EA3738" w:rsidRDefault="00EA3738" w:rsidP="00EA3738">
      <w:pPr>
        <w:rPr>
          <w:rFonts w:ascii="Calibri" w:hAnsi="Calibri" w:cs="Times New Roman"/>
          <w:color w:val="00B0F0"/>
        </w:rPr>
      </w:pPr>
      <w:r>
        <w:rPr>
          <w:rFonts w:ascii="Calibri" w:hAnsi="Calibri" w:cs="Times New Roman"/>
          <w:color w:val="00B0F0"/>
        </w:rPr>
        <w:t>[SHOW IF Q25=2]</w:t>
      </w:r>
    </w:p>
    <w:p w14:paraId="76430604" w14:textId="77777777" w:rsidR="00EA3738" w:rsidRDefault="00EA3738" w:rsidP="00EA3738">
      <w:pPr>
        <w:rPr>
          <w:rFonts w:ascii="Calibri" w:hAnsi="Calibri" w:cs="Times New Roman"/>
          <w:color w:val="00B0F0"/>
        </w:rPr>
      </w:pPr>
      <w:r>
        <w:rPr>
          <w:rFonts w:ascii="Calibri" w:hAnsi="Calibri" w:cs="Times New Roman"/>
          <w:color w:val="00B0F0"/>
        </w:rPr>
        <w:t>[MP]</w:t>
      </w:r>
    </w:p>
    <w:p w14:paraId="044AAC16" w14:textId="77777777" w:rsidR="00EA3738" w:rsidRDefault="00EA3738" w:rsidP="00EA3738">
      <w:pPr>
        <w:rPr>
          <w:rFonts w:ascii="Calibri" w:hAnsi="Calibri" w:cs="Times New Roman"/>
          <w:color w:val="00B0F0"/>
        </w:rPr>
      </w:pPr>
      <w:r>
        <w:rPr>
          <w:rFonts w:ascii="Calibri" w:hAnsi="Calibri" w:cs="Times New Roman"/>
          <w:color w:val="00B0F0"/>
        </w:rPr>
        <w:t>Q25C.</w:t>
      </w:r>
    </w:p>
    <w:p w14:paraId="3FB8795F" w14:textId="77777777" w:rsidR="00EA3738" w:rsidRDefault="00EA3738" w:rsidP="00EA3738">
      <w:pPr>
        <w:rPr>
          <w:rFonts w:cs="Tahoma"/>
          <w:color w:val="00B0F0"/>
        </w:rPr>
      </w:pPr>
      <w:r w:rsidRPr="00A10DCB">
        <w:rPr>
          <w:rFonts w:cstheme="minorHAnsi"/>
          <w:bCs/>
          <w:color w:val="000000" w:themeColor="text1"/>
          <w:u w:val="single"/>
          <w:rPrChange w:id="92" w:author="Phoebe Lamuda" w:date="2022-04-19T15:50:00Z">
            <w:rPr>
              <w:rFonts w:cstheme="minorHAnsi"/>
              <w:bCs/>
              <w:color w:val="000000" w:themeColor="text1"/>
            </w:rPr>
          </w:rPrChange>
        </w:rPr>
        <w:t>Since</w:t>
      </w:r>
      <w:r w:rsidRPr="00304BA3">
        <w:rPr>
          <w:rFonts w:cstheme="minorHAnsi"/>
          <w:bCs/>
          <w:color w:val="000000" w:themeColor="text1"/>
        </w:rPr>
        <w:t xml:space="preserve"> March 1, 2021 </w:t>
      </w:r>
      <w:r>
        <w:rPr>
          <w:rFonts w:cstheme="minorHAnsi"/>
          <w:color w:val="00B0F0"/>
        </w:rPr>
        <w:t xml:space="preserve">[ADD HOVER </w:t>
      </w:r>
      <w:r w:rsidRPr="00304BA3">
        <w:rPr>
          <w:rFonts w:cstheme="minorHAnsi"/>
          <w:color w:val="00B0F0"/>
        </w:rPr>
        <w:t>TEXT</w:t>
      </w:r>
      <w:r>
        <w:rPr>
          <w:rFonts w:cstheme="minorHAnsi"/>
          <w:color w:val="00B0F0"/>
        </w:rPr>
        <w:t xml:space="preserve"> “March 1,2021</w:t>
      </w:r>
      <w:r w:rsidRPr="00304BA3">
        <w:rPr>
          <w:rFonts w:cstheme="minorHAnsi"/>
          <w:color w:val="00B0F0"/>
        </w:rPr>
        <w:t xml:space="preserve">: </w:t>
      </w:r>
      <w:r w:rsidRPr="00C43475">
        <w:rPr>
          <w:rFonts w:cstheme="minorHAnsi"/>
        </w:rPr>
        <w:t>(1</w:t>
      </w:r>
      <w:r>
        <w:rPr>
          <w:rFonts w:cstheme="minorHAnsi"/>
        </w:rPr>
        <w:t>3</w:t>
      </w:r>
      <w:r w:rsidRPr="00C43475">
        <w:rPr>
          <w:rFonts w:cstheme="minorHAnsi"/>
        </w:rPr>
        <w:t xml:space="preserve"> months ago</w:t>
      </w:r>
      <w:r w:rsidRPr="00304BA3">
        <w:rPr>
          <w:rFonts w:cstheme="minorHAnsi"/>
          <w:color w:val="00B0F0"/>
        </w:rPr>
        <w:t xml:space="preserve">)] </w:t>
      </w:r>
      <w:r w:rsidRPr="00304BA3">
        <w:rPr>
          <w:rFonts w:cstheme="minorHAnsi"/>
          <w:bCs/>
          <w:color w:val="000000" w:themeColor="text1"/>
        </w:rPr>
        <w:t xml:space="preserve">until now, have </w:t>
      </w:r>
      <w:r w:rsidRPr="00900F8D">
        <w:rPr>
          <w:rFonts w:cstheme="minorHAnsi"/>
          <w:bCs/>
        </w:rPr>
        <w:t>you had sexual activity with a</w:t>
      </w:r>
      <w:r>
        <w:rPr>
          <w:rFonts w:cstheme="minorHAnsi"/>
          <w:bCs/>
        </w:rPr>
        <w:t xml:space="preserve"> new partner(s)</w:t>
      </w:r>
      <w:r w:rsidRPr="00900F8D">
        <w:rPr>
          <w:rFonts w:cstheme="minorHAnsi"/>
          <w:bCs/>
        </w:rPr>
        <w:t xml:space="preserve"> </w:t>
      </w:r>
      <w:r w:rsidRPr="000A4363">
        <w:rPr>
          <w:rFonts w:cstheme="minorHAnsi"/>
          <w:i/>
          <w:color w:val="00B0F0"/>
        </w:rPr>
        <w:t>[ADD HOVER TEXT TO “new</w:t>
      </w:r>
      <w:r>
        <w:rPr>
          <w:rFonts w:cstheme="minorHAnsi"/>
          <w:i/>
          <w:color w:val="00B0F0"/>
        </w:rPr>
        <w:t xml:space="preserve"> partner(s)</w:t>
      </w:r>
      <w:r w:rsidRPr="000A4363">
        <w:rPr>
          <w:rFonts w:cstheme="minorHAnsi"/>
          <w:i/>
          <w:color w:val="00B0F0"/>
        </w:rPr>
        <w:t>”</w:t>
      </w:r>
      <w:r>
        <w:rPr>
          <w:rFonts w:cstheme="minorHAnsi"/>
          <w:i/>
          <w:color w:val="00B0F0"/>
        </w:rPr>
        <w:t>]</w:t>
      </w:r>
      <w:r>
        <w:rPr>
          <w:rFonts w:cstheme="minorHAnsi"/>
        </w:rPr>
        <w:t xml:space="preserve">? </w:t>
      </w:r>
      <w:r w:rsidRPr="00C77B28">
        <w:rPr>
          <w:rFonts w:cs="Tahoma"/>
          <w:color w:val="00B0F0"/>
        </w:rPr>
        <w:t>&lt;</w:t>
      </w:r>
      <w:proofErr w:type="spellStart"/>
      <w:r w:rsidRPr="00C77B28">
        <w:rPr>
          <w:rFonts w:cs="Tahoma"/>
          <w:color w:val="00B0F0"/>
        </w:rPr>
        <w:t>i</w:t>
      </w:r>
      <w:proofErr w:type="spellEnd"/>
      <w:r w:rsidRPr="00C77B28">
        <w:rPr>
          <w:rFonts w:cs="Tahoma"/>
          <w:color w:val="00B0F0"/>
        </w:rPr>
        <w:t>&gt;</w:t>
      </w:r>
      <w:r w:rsidRPr="00DD673E">
        <w:rPr>
          <w:rFonts w:cstheme="minorHAnsi"/>
          <w:bCs/>
          <w:i/>
        </w:rPr>
        <w:t xml:space="preserve">For the purposes of this survey, sexual activity includes: kissing, masturbation, oral/anal sex. </w:t>
      </w:r>
      <w:r w:rsidRPr="00C77B28">
        <w:rPr>
          <w:rFonts w:cs="Tahoma"/>
          <w:color w:val="00B0F0"/>
        </w:rPr>
        <w:t>&lt;/</w:t>
      </w:r>
      <w:proofErr w:type="spellStart"/>
      <w:r w:rsidRPr="00C77B28">
        <w:rPr>
          <w:rFonts w:cs="Tahoma"/>
          <w:color w:val="00B0F0"/>
        </w:rPr>
        <w:t>i</w:t>
      </w:r>
      <w:proofErr w:type="spellEnd"/>
      <w:r w:rsidRPr="00C77B28">
        <w:rPr>
          <w:rFonts w:cs="Tahoma"/>
          <w:color w:val="00B0F0"/>
        </w:rPr>
        <w:t>&gt;</w:t>
      </w:r>
    </w:p>
    <w:p w14:paraId="2314FFE4" w14:textId="77777777" w:rsidR="00EA3738" w:rsidRDefault="00EA3738" w:rsidP="00EA3738">
      <w:pPr>
        <w:rPr>
          <w:rFonts w:cs="Tahoma"/>
          <w:color w:val="00B0F0"/>
        </w:rPr>
      </w:pPr>
    </w:p>
    <w:p w14:paraId="77A98127" w14:textId="77777777" w:rsidR="00EA3738" w:rsidRPr="00632E9A" w:rsidRDefault="00EA3738" w:rsidP="00EA3738">
      <w:pPr>
        <w:rPr>
          <w:rFonts w:cstheme="minorHAnsi"/>
          <w:iCs/>
        </w:rPr>
      </w:pPr>
      <w:r>
        <w:rPr>
          <w:rFonts w:cstheme="minorHAnsi"/>
          <w:color w:val="00B0F0"/>
        </w:rPr>
        <w:t>[HOVER TEXT</w:t>
      </w:r>
      <w:r w:rsidRPr="00632E9A">
        <w:rPr>
          <w:rFonts w:cstheme="minorHAnsi"/>
          <w:color w:val="00B0F0"/>
        </w:rPr>
        <w:t xml:space="preserve">: </w:t>
      </w:r>
      <w:r w:rsidRPr="00632E9A">
        <w:rPr>
          <w:rFonts w:cstheme="minorHAnsi"/>
          <w:iCs/>
        </w:rPr>
        <w:t xml:space="preserve">A new partner refers to someone other than a main partner </w:t>
      </w:r>
      <w:r>
        <w:rPr>
          <w:rFonts w:cstheme="minorHAnsi"/>
          <w:iCs/>
        </w:rPr>
        <w:t xml:space="preserve">who </w:t>
      </w:r>
      <w:r w:rsidRPr="00632E9A">
        <w:rPr>
          <w:rFonts w:cstheme="minorHAnsi"/>
          <w:iCs/>
        </w:rPr>
        <w:t xml:space="preserve">you were with at the start of March 2021. </w:t>
      </w:r>
    </w:p>
    <w:p w14:paraId="3CCC9F44" w14:textId="77777777" w:rsidR="00EA3738" w:rsidRPr="00632E9A" w:rsidRDefault="00EA3738" w:rsidP="00EA3738">
      <w:pPr>
        <w:rPr>
          <w:rFonts w:cstheme="minorHAnsi"/>
          <w:iCs/>
        </w:rPr>
      </w:pPr>
    </w:p>
    <w:p w14:paraId="1106D556" w14:textId="77777777" w:rsidR="00EA3738" w:rsidRPr="00632E9A" w:rsidRDefault="00EA3738" w:rsidP="00EA3738">
      <w:pPr>
        <w:rPr>
          <w:rFonts w:cstheme="minorHAnsi"/>
          <w:iCs/>
        </w:rPr>
      </w:pPr>
      <w:r w:rsidRPr="00632E9A">
        <w:rPr>
          <w:rFonts w:cstheme="minorHAnsi"/>
          <w:iCs/>
        </w:rPr>
        <w:t xml:space="preserve">If you rekindled contact during this time frame with someone </w:t>
      </w:r>
      <w:r w:rsidRPr="00304BA3">
        <w:rPr>
          <w:rFonts w:cstheme="minorHAnsi"/>
          <w:iCs/>
          <w:color w:val="000000" w:themeColor="text1"/>
        </w:rPr>
        <w:t xml:space="preserve">who you knew prior to March 2021, </w:t>
      </w:r>
      <w:r w:rsidRPr="00632E9A">
        <w:rPr>
          <w:rFonts w:cstheme="minorHAnsi"/>
          <w:iCs/>
        </w:rPr>
        <w:t>consider this person to be a “new partner” for the purposes of this survey.</w:t>
      </w:r>
      <w:r w:rsidRPr="00632E9A">
        <w:rPr>
          <w:rFonts w:cstheme="minorHAnsi"/>
          <w:iCs/>
          <w:color w:val="00B0F0"/>
        </w:rPr>
        <w:t>]</w:t>
      </w:r>
    </w:p>
    <w:p w14:paraId="4E3311B8" w14:textId="77777777" w:rsidR="00EA3738" w:rsidRDefault="00EA3738" w:rsidP="00EA3738">
      <w:pPr>
        <w:rPr>
          <w:rFonts w:cs="Tahoma"/>
          <w:color w:val="00B0F0"/>
        </w:rPr>
      </w:pPr>
    </w:p>
    <w:p w14:paraId="183B92A4" w14:textId="77777777" w:rsidR="00EA3738" w:rsidRPr="00C77B28" w:rsidRDefault="00EA3738" w:rsidP="00EA3738">
      <w:pPr>
        <w:rPr>
          <w:color w:val="FF0000"/>
        </w:rPr>
      </w:pPr>
      <w:r w:rsidRPr="00C77B28">
        <w:rPr>
          <w:rFonts w:cs="Tahoma"/>
          <w:color w:val="00B0F0"/>
        </w:rPr>
        <w:t xml:space="preserve">[CAWI </w:t>
      </w:r>
      <w:r>
        <w:rPr>
          <w:rFonts w:cs="Tahoma"/>
          <w:color w:val="00B0F0"/>
        </w:rPr>
        <w:t>–</w:t>
      </w:r>
      <w:r w:rsidRPr="00C77B28">
        <w:rPr>
          <w:rFonts w:cs="Tahoma"/>
          <w:color w:val="00B0F0"/>
        </w:rPr>
        <w:t xml:space="preserve"> remove bold] &lt;</w:t>
      </w:r>
      <w:proofErr w:type="spellStart"/>
      <w:r w:rsidRPr="00C77B28">
        <w:rPr>
          <w:rFonts w:cs="Tahoma"/>
          <w:color w:val="00B0F0"/>
        </w:rPr>
        <w:t>i</w:t>
      </w:r>
      <w:proofErr w:type="spellEnd"/>
      <w:r w:rsidRPr="00C77B28">
        <w:rPr>
          <w:rFonts w:cs="Tahoma"/>
          <w:color w:val="00B0F0"/>
        </w:rPr>
        <w:t>&gt;</w:t>
      </w:r>
      <w:r w:rsidRPr="00C77B28">
        <w:rPr>
          <w:i/>
        </w:rPr>
        <w:t>Select all that apply.</w:t>
      </w:r>
      <w:r w:rsidRPr="00C77B28">
        <w:rPr>
          <w:rFonts w:cs="Tahoma"/>
          <w:color w:val="00B0F0"/>
        </w:rPr>
        <w:t>&lt;/</w:t>
      </w:r>
      <w:proofErr w:type="spellStart"/>
      <w:r w:rsidRPr="00C77B28">
        <w:rPr>
          <w:rFonts w:cs="Tahoma"/>
          <w:color w:val="00B0F0"/>
        </w:rPr>
        <w:t>i</w:t>
      </w:r>
      <w:proofErr w:type="spellEnd"/>
      <w:r w:rsidRPr="00C77B28">
        <w:rPr>
          <w:rFonts w:cs="Tahoma"/>
          <w:color w:val="00B0F0"/>
        </w:rPr>
        <w:t xml:space="preserve">&gt; </w:t>
      </w:r>
    </w:p>
    <w:p w14:paraId="40756C67" w14:textId="77777777" w:rsidR="00EA3738" w:rsidRDefault="00EA3738" w:rsidP="00EA3738">
      <w:pPr>
        <w:rPr>
          <w:rFonts w:ascii="Calibri" w:hAnsi="Calibri" w:cs="Times New Roman"/>
          <w:color w:val="00B0F0"/>
        </w:rPr>
      </w:pPr>
    </w:p>
    <w:p w14:paraId="73CC888D" w14:textId="77777777" w:rsidR="00EA3738" w:rsidRDefault="00EA3738" w:rsidP="00EA3738">
      <w:pPr>
        <w:rPr>
          <w:rFonts w:ascii="Calibri" w:hAnsi="Calibri" w:cs="Times New Roman"/>
          <w:color w:val="00B0F0"/>
        </w:rPr>
      </w:pPr>
      <w:r>
        <w:rPr>
          <w:rFonts w:ascii="Calibri" w:hAnsi="Calibri" w:cs="Times New Roman"/>
          <w:color w:val="00B0F0"/>
        </w:rPr>
        <w:lastRenderedPageBreak/>
        <w:t>RESPONSE OPTIONS:</w:t>
      </w:r>
    </w:p>
    <w:p w14:paraId="089F80F6" w14:textId="77777777" w:rsidR="00EA3738" w:rsidRDefault="00EA3738" w:rsidP="00EA3738">
      <w:pPr>
        <w:pStyle w:val="ListParagraph"/>
        <w:numPr>
          <w:ilvl w:val="0"/>
          <w:numId w:val="61"/>
        </w:numPr>
        <w:rPr>
          <w:rFonts w:cstheme="minorHAnsi"/>
        </w:rPr>
      </w:pPr>
      <w:r w:rsidRPr="003C6ED4">
        <w:rPr>
          <w:rFonts w:cstheme="minorHAnsi"/>
        </w:rPr>
        <w:t>No</w:t>
      </w:r>
      <w:r>
        <w:rPr>
          <w:rFonts w:cstheme="minorHAnsi"/>
        </w:rPr>
        <w:t xml:space="preserve"> </w:t>
      </w:r>
      <w:r w:rsidRPr="00CC63A8">
        <w:rPr>
          <w:rFonts w:cstheme="minorHAnsi"/>
          <w:color w:val="00B0F0"/>
        </w:rPr>
        <w:t>[SP]</w:t>
      </w:r>
    </w:p>
    <w:p w14:paraId="6A231B08" w14:textId="77777777" w:rsidR="00EA3738" w:rsidRDefault="00EA3738" w:rsidP="00EA3738">
      <w:pPr>
        <w:pStyle w:val="ListParagraph"/>
        <w:numPr>
          <w:ilvl w:val="0"/>
          <w:numId w:val="61"/>
        </w:numPr>
        <w:rPr>
          <w:rFonts w:cstheme="minorHAnsi"/>
        </w:rPr>
      </w:pPr>
      <w:r>
        <w:rPr>
          <w:rFonts w:cstheme="minorHAnsi"/>
        </w:rPr>
        <w:t xml:space="preserve">Yes, virtually </w:t>
      </w:r>
    </w:p>
    <w:p w14:paraId="5FD0EE8D" w14:textId="77777777" w:rsidR="00EA3738" w:rsidRPr="003C6ED4" w:rsidRDefault="00EA3738" w:rsidP="00EA3738">
      <w:pPr>
        <w:pStyle w:val="ListParagraph"/>
        <w:numPr>
          <w:ilvl w:val="0"/>
          <w:numId w:val="61"/>
        </w:numPr>
        <w:rPr>
          <w:rFonts w:cstheme="minorHAnsi"/>
        </w:rPr>
      </w:pPr>
      <w:r>
        <w:rPr>
          <w:rFonts w:cstheme="minorHAnsi"/>
        </w:rPr>
        <w:t xml:space="preserve">Yes, in person </w:t>
      </w:r>
    </w:p>
    <w:p w14:paraId="6D5C7F98" w14:textId="77777777" w:rsidR="00EA3738" w:rsidRDefault="00EA3738" w:rsidP="00EA3738">
      <w:pPr>
        <w:pBdr>
          <w:bottom w:val="single" w:sz="4" w:space="1" w:color="auto"/>
        </w:pBdr>
        <w:rPr>
          <w:rFonts w:ascii="Calibri" w:hAnsi="Calibri" w:cs="Times New Roman"/>
          <w:color w:val="00B0F0"/>
        </w:rPr>
      </w:pPr>
    </w:p>
    <w:p w14:paraId="1097EB66" w14:textId="77777777" w:rsidR="00EA3738" w:rsidRDefault="00EA3738" w:rsidP="00EA3738">
      <w:pPr>
        <w:rPr>
          <w:rFonts w:ascii="Calibri" w:hAnsi="Calibri" w:cs="Times New Roman"/>
          <w:color w:val="00B0F0"/>
        </w:rPr>
      </w:pPr>
    </w:p>
    <w:p w14:paraId="2F2E613A" w14:textId="77777777" w:rsidR="00EA3738" w:rsidRDefault="00EA3738" w:rsidP="00EA3738">
      <w:pPr>
        <w:rPr>
          <w:rFonts w:ascii="Calibri" w:hAnsi="Calibri" w:cs="Times New Roman"/>
          <w:color w:val="00B0F0"/>
        </w:rPr>
      </w:pPr>
      <w:r>
        <w:rPr>
          <w:rFonts w:ascii="Calibri" w:hAnsi="Calibri" w:cs="Times New Roman"/>
          <w:color w:val="00B0F0"/>
        </w:rPr>
        <w:t>[SHOW IF Q25C=3]</w:t>
      </w:r>
    </w:p>
    <w:p w14:paraId="2154B840" w14:textId="77777777" w:rsidR="00EA3738" w:rsidRDefault="00EA3738" w:rsidP="00EA3738">
      <w:pPr>
        <w:rPr>
          <w:rFonts w:ascii="Calibri" w:hAnsi="Calibri" w:cs="Times New Roman"/>
          <w:color w:val="00B0F0"/>
        </w:rPr>
      </w:pPr>
      <w:r>
        <w:rPr>
          <w:rFonts w:ascii="Calibri" w:hAnsi="Calibri" w:cs="Times New Roman"/>
          <w:color w:val="00B0F0"/>
        </w:rPr>
        <w:t>[MP]</w:t>
      </w:r>
    </w:p>
    <w:p w14:paraId="4A2D4258" w14:textId="77777777" w:rsidR="00EA3738" w:rsidRDefault="00EA3738" w:rsidP="00EA3738">
      <w:pPr>
        <w:rPr>
          <w:rFonts w:ascii="Calibri" w:hAnsi="Calibri" w:cs="Times New Roman"/>
          <w:color w:val="00B0F0"/>
        </w:rPr>
      </w:pPr>
      <w:r>
        <w:rPr>
          <w:rFonts w:ascii="Calibri" w:hAnsi="Calibri" w:cs="Times New Roman"/>
          <w:color w:val="00B0F0"/>
        </w:rPr>
        <w:t>Q25C1.</w:t>
      </w:r>
    </w:p>
    <w:p w14:paraId="455714AB" w14:textId="77777777" w:rsidR="00EA3738" w:rsidRDefault="00EA3738" w:rsidP="00EA3738">
      <w:pPr>
        <w:rPr>
          <w:rFonts w:cstheme="minorHAnsi"/>
        </w:rPr>
      </w:pPr>
      <w:r w:rsidRPr="00A10DCB">
        <w:rPr>
          <w:rFonts w:cstheme="minorHAnsi"/>
          <w:color w:val="000000" w:themeColor="text1"/>
          <w:u w:val="single"/>
          <w:rPrChange w:id="93" w:author="Phoebe Lamuda" w:date="2022-04-19T15:50:00Z">
            <w:rPr>
              <w:rFonts w:cstheme="minorHAnsi"/>
              <w:color w:val="000000" w:themeColor="text1"/>
            </w:rPr>
          </w:rPrChange>
        </w:rPr>
        <w:t>Since</w:t>
      </w:r>
      <w:r w:rsidRPr="00304BA3">
        <w:rPr>
          <w:rFonts w:cstheme="minorHAnsi"/>
          <w:color w:val="000000" w:themeColor="text1"/>
        </w:rPr>
        <w:t xml:space="preserve"> March 1, 2021 </w:t>
      </w:r>
      <w:r>
        <w:rPr>
          <w:rFonts w:cstheme="minorHAnsi"/>
          <w:color w:val="00B0F0"/>
        </w:rPr>
        <w:t xml:space="preserve">[ADD HOVER </w:t>
      </w:r>
      <w:r w:rsidRPr="00304BA3">
        <w:rPr>
          <w:rFonts w:cstheme="minorHAnsi"/>
          <w:color w:val="00B0F0"/>
        </w:rPr>
        <w:t>TEXT</w:t>
      </w:r>
      <w:r>
        <w:rPr>
          <w:rFonts w:cstheme="minorHAnsi"/>
          <w:color w:val="00B0F0"/>
        </w:rPr>
        <w:t xml:space="preserve"> “March 1,2021</w:t>
      </w:r>
      <w:r w:rsidRPr="00304BA3">
        <w:rPr>
          <w:rFonts w:cstheme="minorHAnsi"/>
          <w:color w:val="00B0F0"/>
        </w:rPr>
        <w:t xml:space="preserve">: </w:t>
      </w:r>
      <w:r w:rsidRPr="00C43475">
        <w:rPr>
          <w:rFonts w:cstheme="minorHAnsi"/>
        </w:rPr>
        <w:t>(1</w:t>
      </w:r>
      <w:r>
        <w:rPr>
          <w:rFonts w:cstheme="minorHAnsi"/>
        </w:rPr>
        <w:t>3</w:t>
      </w:r>
      <w:r w:rsidRPr="00C43475">
        <w:rPr>
          <w:rFonts w:cstheme="minorHAnsi"/>
        </w:rPr>
        <w:t xml:space="preserve"> months ago</w:t>
      </w:r>
      <w:r w:rsidRPr="00304BA3">
        <w:rPr>
          <w:rFonts w:cstheme="minorHAnsi"/>
          <w:color w:val="00B0F0"/>
        </w:rPr>
        <w:t>)</w:t>
      </w:r>
      <w:r w:rsidRPr="00632E9A">
        <w:rPr>
          <w:rFonts w:cstheme="minorHAnsi"/>
          <w:color w:val="00B0F0"/>
        </w:rPr>
        <w:t>]</w:t>
      </w:r>
      <w:r>
        <w:rPr>
          <w:rFonts w:cstheme="minorHAnsi"/>
          <w:color w:val="FF0000"/>
        </w:rPr>
        <w:t xml:space="preserve"> </w:t>
      </w:r>
      <w:r>
        <w:rPr>
          <w:rFonts w:cstheme="minorHAnsi"/>
        </w:rPr>
        <w:t>b</w:t>
      </w:r>
      <w:r w:rsidRPr="003C6ED4">
        <w:rPr>
          <w:rFonts w:cstheme="minorHAnsi"/>
        </w:rPr>
        <w:t xml:space="preserve">efore meeting up for </w:t>
      </w:r>
      <w:r>
        <w:rPr>
          <w:rFonts w:cs="Tahoma"/>
          <w:color w:val="00B0F0"/>
        </w:rPr>
        <w:t>&lt;u</w:t>
      </w:r>
      <w:r w:rsidRPr="00C77B28">
        <w:rPr>
          <w:rFonts w:cs="Tahoma"/>
          <w:color w:val="00B0F0"/>
        </w:rPr>
        <w:t>&gt;</w:t>
      </w:r>
      <w:r w:rsidRPr="003C6ED4">
        <w:rPr>
          <w:rFonts w:cstheme="minorHAnsi"/>
          <w:u w:val="single"/>
        </w:rPr>
        <w:t>in-person</w:t>
      </w:r>
      <w:r w:rsidRPr="00C77B28">
        <w:rPr>
          <w:rFonts w:cs="Tahoma"/>
          <w:color w:val="00B0F0"/>
        </w:rPr>
        <w:t>&lt;</w:t>
      </w:r>
      <w:r>
        <w:rPr>
          <w:rFonts w:cs="Tahoma"/>
          <w:color w:val="00B0F0"/>
        </w:rPr>
        <w:t>/u</w:t>
      </w:r>
      <w:r w:rsidRPr="00C77B28">
        <w:rPr>
          <w:rFonts w:cs="Tahoma"/>
          <w:color w:val="00B0F0"/>
        </w:rPr>
        <w:t>&gt;</w:t>
      </w:r>
      <w:r w:rsidRPr="003C6ED4">
        <w:rPr>
          <w:rFonts w:cstheme="minorHAnsi"/>
        </w:rPr>
        <w:t xml:space="preserve"> sexual activity (</w:t>
      </w:r>
      <w:r w:rsidRPr="00C77B28">
        <w:rPr>
          <w:rFonts w:cs="Tahoma"/>
          <w:color w:val="00B0F0"/>
        </w:rPr>
        <w:t>&lt;</w:t>
      </w:r>
      <w:proofErr w:type="spellStart"/>
      <w:r w:rsidRPr="00C77B28">
        <w:rPr>
          <w:rFonts w:cs="Tahoma"/>
          <w:color w:val="00B0F0"/>
        </w:rPr>
        <w:t>i</w:t>
      </w:r>
      <w:proofErr w:type="spellEnd"/>
      <w:r w:rsidRPr="00C77B28">
        <w:rPr>
          <w:rFonts w:cs="Tahoma"/>
          <w:color w:val="00B0F0"/>
        </w:rPr>
        <w:t>&gt;</w:t>
      </w:r>
      <w:r w:rsidRPr="003C6ED4">
        <w:rPr>
          <w:rFonts w:cstheme="minorHAnsi"/>
          <w:i/>
          <w:iCs/>
        </w:rPr>
        <w:t>kissing, masturbation, oral/anal sex</w:t>
      </w:r>
      <w:r w:rsidRPr="00C77B28">
        <w:rPr>
          <w:rFonts w:cs="Tahoma"/>
          <w:color w:val="00B0F0"/>
        </w:rPr>
        <w:t>&lt;</w:t>
      </w:r>
      <w:r>
        <w:rPr>
          <w:rFonts w:cs="Tahoma"/>
          <w:color w:val="00B0F0"/>
        </w:rPr>
        <w:t>/</w:t>
      </w:r>
      <w:proofErr w:type="spellStart"/>
      <w:r w:rsidRPr="00C77B28">
        <w:rPr>
          <w:rFonts w:cs="Tahoma"/>
          <w:color w:val="00B0F0"/>
        </w:rPr>
        <w:t>i</w:t>
      </w:r>
      <w:proofErr w:type="spellEnd"/>
      <w:r w:rsidRPr="00C77B28">
        <w:rPr>
          <w:rFonts w:cs="Tahoma"/>
          <w:color w:val="00B0F0"/>
        </w:rPr>
        <w:t>&gt;</w:t>
      </w:r>
      <w:r w:rsidRPr="003C6ED4">
        <w:rPr>
          <w:rFonts w:cstheme="minorHAnsi"/>
        </w:rPr>
        <w:t>) for the first time</w:t>
      </w:r>
      <w:r>
        <w:rPr>
          <w:rFonts w:cstheme="minorHAnsi"/>
        </w:rPr>
        <w:t xml:space="preserve"> </w:t>
      </w:r>
      <w:r w:rsidRPr="003C6ED4">
        <w:rPr>
          <w:rFonts w:cstheme="minorHAnsi"/>
        </w:rPr>
        <w:t xml:space="preserve">with </w:t>
      </w:r>
      <w:r>
        <w:rPr>
          <w:rFonts w:cstheme="minorHAnsi"/>
        </w:rPr>
        <w:t xml:space="preserve">a </w:t>
      </w:r>
      <w:r w:rsidRPr="003C6ED4">
        <w:rPr>
          <w:rFonts w:cstheme="minorHAnsi"/>
        </w:rPr>
        <w:t>new</w:t>
      </w:r>
      <w:r>
        <w:rPr>
          <w:rFonts w:cstheme="minorHAnsi"/>
        </w:rPr>
        <w:t xml:space="preserve"> </w:t>
      </w:r>
      <w:r w:rsidRPr="000A4363">
        <w:rPr>
          <w:rFonts w:cstheme="minorHAnsi"/>
          <w:i/>
          <w:color w:val="00B0F0"/>
        </w:rPr>
        <w:t>[ADD HOVER TEXT TO “new</w:t>
      </w:r>
      <w:r>
        <w:rPr>
          <w:rFonts w:cstheme="minorHAnsi"/>
          <w:i/>
          <w:color w:val="00B0F0"/>
        </w:rPr>
        <w:t xml:space="preserve"> partner(s)</w:t>
      </w:r>
      <w:r w:rsidRPr="000A4363">
        <w:rPr>
          <w:rFonts w:cstheme="minorHAnsi"/>
          <w:i/>
          <w:color w:val="00B0F0"/>
        </w:rPr>
        <w:t>”</w:t>
      </w:r>
      <w:r>
        <w:rPr>
          <w:rFonts w:cstheme="minorHAnsi"/>
          <w:i/>
          <w:color w:val="00B0F0"/>
        </w:rPr>
        <w:t>]</w:t>
      </w:r>
      <w:r w:rsidRPr="003C6ED4">
        <w:rPr>
          <w:rFonts w:cstheme="minorHAnsi"/>
        </w:rPr>
        <w:t xml:space="preserve"> </w:t>
      </w:r>
      <w:r>
        <w:rPr>
          <w:rFonts w:cstheme="minorHAnsi"/>
        </w:rPr>
        <w:t>partner</w:t>
      </w:r>
      <w:r w:rsidRPr="003C6ED4">
        <w:rPr>
          <w:rFonts w:cstheme="minorHAnsi"/>
        </w:rPr>
        <w:t>(s), did you do any of the following</w:t>
      </w:r>
      <w:r>
        <w:rPr>
          <w:rFonts w:cstheme="minorHAnsi"/>
        </w:rPr>
        <w:t>?</w:t>
      </w:r>
    </w:p>
    <w:p w14:paraId="38C0B0C6" w14:textId="77777777" w:rsidR="00EA3738" w:rsidRDefault="00EA3738" w:rsidP="00EA3738">
      <w:pPr>
        <w:rPr>
          <w:rFonts w:ascii="Calibri" w:hAnsi="Calibri" w:cs="Times New Roman"/>
          <w:color w:val="00B0F0"/>
        </w:rPr>
      </w:pPr>
    </w:p>
    <w:p w14:paraId="534A6ECD" w14:textId="77777777" w:rsidR="00EA3738" w:rsidRPr="00632E9A" w:rsidRDefault="00EA3738" w:rsidP="00EA3738">
      <w:pPr>
        <w:rPr>
          <w:rFonts w:cstheme="minorHAnsi"/>
          <w:iCs/>
        </w:rPr>
      </w:pPr>
      <w:r>
        <w:rPr>
          <w:rFonts w:cstheme="minorHAnsi"/>
          <w:color w:val="00B0F0"/>
        </w:rPr>
        <w:t>[HOVER TEXT</w:t>
      </w:r>
      <w:r w:rsidRPr="00632E9A">
        <w:rPr>
          <w:rFonts w:cstheme="minorHAnsi"/>
          <w:color w:val="00B0F0"/>
        </w:rPr>
        <w:t xml:space="preserve">: </w:t>
      </w:r>
      <w:r w:rsidRPr="00632E9A">
        <w:rPr>
          <w:rFonts w:cstheme="minorHAnsi"/>
          <w:iCs/>
        </w:rPr>
        <w:t xml:space="preserve">A new partner refers to someone other than a main partner </w:t>
      </w:r>
      <w:r>
        <w:rPr>
          <w:rFonts w:cstheme="minorHAnsi"/>
          <w:iCs/>
        </w:rPr>
        <w:t xml:space="preserve">who </w:t>
      </w:r>
      <w:r w:rsidRPr="00632E9A">
        <w:rPr>
          <w:rFonts w:cstheme="minorHAnsi"/>
          <w:iCs/>
        </w:rPr>
        <w:t xml:space="preserve">you were with at the start of March 2021. </w:t>
      </w:r>
    </w:p>
    <w:p w14:paraId="69898443" w14:textId="77777777" w:rsidR="00EA3738" w:rsidRPr="00632E9A" w:rsidRDefault="00EA3738" w:rsidP="00EA3738">
      <w:pPr>
        <w:rPr>
          <w:rFonts w:cstheme="minorHAnsi"/>
          <w:iCs/>
        </w:rPr>
      </w:pPr>
    </w:p>
    <w:p w14:paraId="5BA3FDB7" w14:textId="77777777" w:rsidR="00EA3738" w:rsidRPr="00632E9A" w:rsidRDefault="00EA3738" w:rsidP="00EA3738">
      <w:pPr>
        <w:rPr>
          <w:rFonts w:cstheme="minorHAnsi"/>
          <w:iCs/>
        </w:rPr>
      </w:pPr>
      <w:r w:rsidRPr="00632E9A">
        <w:rPr>
          <w:rFonts w:cstheme="minorHAnsi"/>
          <w:iCs/>
        </w:rPr>
        <w:t xml:space="preserve">If you rekindled contact during this time frame with someone who you knew prior </w:t>
      </w:r>
      <w:r w:rsidRPr="00304BA3">
        <w:rPr>
          <w:rFonts w:cstheme="minorHAnsi"/>
          <w:iCs/>
          <w:color w:val="000000" w:themeColor="text1"/>
        </w:rPr>
        <w:t xml:space="preserve">to March 2021, </w:t>
      </w:r>
      <w:r w:rsidRPr="00632E9A">
        <w:rPr>
          <w:rFonts w:cstheme="minorHAnsi"/>
          <w:iCs/>
        </w:rPr>
        <w:t>consider this person to be a “new partner” for the purposes of this survey.</w:t>
      </w:r>
      <w:r w:rsidRPr="00632E9A">
        <w:rPr>
          <w:rFonts w:cstheme="minorHAnsi"/>
          <w:iCs/>
          <w:color w:val="00B0F0"/>
        </w:rPr>
        <w:t>]</w:t>
      </w:r>
    </w:p>
    <w:p w14:paraId="3D494D97" w14:textId="77777777" w:rsidR="00EA3738" w:rsidRDefault="00EA3738" w:rsidP="00EA3738">
      <w:pPr>
        <w:rPr>
          <w:rFonts w:ascii="Calibri" w:hAnsi="Calibri" w:cs="Times New Roman"/>
          <w:color w:val="00B0F0"/>
        </w:rPr>
      </w:pPr>
    </w:p>
    <w:p w14:paraId="40327A37" w14:textId="77777777" w:rsidR="00EA3738" w:rsidRPr="00C43475" w:rsidRDefault="00EA3738" w:rsidP="00EA3738">
      <w:pPr>
        <w:rPr>
          <w:color w:val="FF0000"/>
        </w:rPr>
      </w:pPr>
      <w:r w:rsidRPr="00C77B28">
        <w:rPr>
          <w:rFonts w:cs="Tahoma"/>
          <w:color w:val="00B0F0"/>
        </w:rPr>
        <w:t xml:space="preserve">[CAWI </w:t>
      </w:r>
      <w:r>
        <w:rPr>
          <w:rFonts w:cs="Tahoma"/>
          <w:color w:val="00B0F0"/>
        </w:rPr>
        <w:t>–</w:t>
      </w:r>
      <w:r w:rsidRPr="00C77B28">
        <w:rPr>
          <w:rFonts w:cs="Tahoma"/>
          <w:color w:val="00B0F0"/>
        </w:rPr>
        <w:t xml:space="preserve"> remove bold] &lt;</w:t>
      </w:r>
      <w:proofErr w:type="spellStart"/>
      <w:r w:rsidRPr="00C77B28">
        <w:rPr>
          <w:rFonts w:cs="Tahoma"/>
          <w:color w:val="00B0F0"/>
        </w:rPr>
        <w:t>i</w:t>
      </w:r>
      <w:proofErr w:type="spellEnd"/>
      <w:r w:rsidRPr="00C77B28">
        <w:rPr>
          <w:rFonts w:cs="Tahoma"/>
          <w:color w:val="00B0F0"/>
        </w:rPr>
        <w:t>&gt;</w:t>
      </w:r>
      <w:r w:rsidRPr="00C77B28">
        <w:rPr>
          <w:i/>
        </w:rPr>
        <w:t>Select all that apply.</w:t>
      </w:r>
      <w:r w:rsidRPr="00C77B28">
        <w:rPr>
          <w:rFonts w:cs="Tahoma"/>
          <w:color w:val="00B0F0"/>
        </w:rPr>
        <w:t>&lt;/</w:t>
      </w:r>
      <w:proofErr w:type="spellStart"/>
      <w:r w:rsidRPr="00C77B28">
        <w:rPr>
          <w:rFonts w:cs="Tahoma"/>
          <w:color w:val="00B0F0"/>
        </w:rPr>
        <w:t>i</w:t>
      </w:r>
      <w:proofErr w:type="spellEnd"/>
      <w:r w:rsidRPr="00C77B28">
        <w:rPr>
          <w:rFonts w:cs="Tahoma"/>
          <w:color w:val="00B0F0"/>
        </w:rPr>
        <w:t xml:space="preserve">&gt; </w:t>
      </w:r>
    </w:p>
    <w:p w14:paraId="6B875A15" w14:textId="77777777" w:rsidR="00EA3738" w:rsidRDefault="00EA3738" w:rsidP="00EA3738">
      <w:pPr>
        <w:rPr>
          <w:rFonts w:ascii="Calibri" w:hAnsi="Calibri" w:cs="Times New Roman"/>
          <w:color w:val="00B0F0"/>
        </w:rPr>
      </w:pPr>
    </w:p>
    <w:p w14:paraId="4297CA1F" w14:textId="77777777" w:rsidR="00EA3738" w:rsidRDefault="00EA3738" w:rsidP="00EA3738">
      <w:pPr>
        <w:rPr>
          <w:rFonts w:ascii="Calibri" w:hAnsi="Calibri" w:cs="Times New Roman"/>
          <w:color w:val="00B0F0"/>
        </w:rPr>
      </w:pPr>
      <w:r>
        <w:rPr>
          <w:rFonts w:ascii="Calibri" w:hAnsi="Calibri" w:cs="Times New Roman"/>
          <w:color w:val="00B0F0"/>
        </w:rPr>
        <w:t>RESPONSE OPTIONS:</w:t>
      </w:r>
    </w:p>
    <w:p w14:paraId="5431CFB7" w14:textId="77777777" w:rsidR="00EA3738" w:rsidRDefault="00EA3738" w:rsidP="00EA3738">
      <w:pPr>
        <w:pStyle w:val="ListParagraph"/>
        <w:numPr>
          <w:ilvl w:val="1"/>
          <w:numId w:val="62"/>
        </w:numPr>
        <w:rPr>
          <w:rFonts w:cstheme="minorHAnsi"/>
          <w:color w:val="000000" w:themeColor="text1"/>
        </w:rPr>
      </w:pPr>
      <w:r>
        <w:rPr>
          <w:rFonts w:cstheme="minorHAnsi"/>
          <w:color w:val="000000" w:themeColor="text1"/>
        </w:rPr>
        <w:t xml:space="preserve">Discuss each other’s sexual partner history </w:t>
      </w:r>
    </w:p>
    <w:p w14:paraId="15FA9220" w14:textId="77777777" w:rsidR="00EA3738" w:rsidRDefault="00EA3738" w:rsidP="00EA3738">
      <w:pPr>
        <w:pStyle w:val="ListParagraph"/>
        <w:numPr>
          <w:ilvl w:val="1"/>
          <w:numId w:val="62"/>
        </w:numPr>
        <w:rPr>
          <w:rFonts w:cstheme="minorHAnsi"/>
          <w:color w:val="000000" w:themeColor="text1"/>
        </w:rPr>
      </w:pPr>
      <w:r>
        <w:rPr>
          <w:rFonts w:cstheme="minorHAnsi"/>
          <w:color w:val="000000" w:themeColor="text1"/>
        </w:rPr>
        <w:t>Discuss each other’s HIV and sexually transmitted disease (STDs) statuses</w:t>
      </w:r>
    </w:p>
    <w:p w14:paraId="48C485A7" w14:textId="77777777" w:rsidR="00EA3738" w:rsidRDefault="00EA3738" w:rsidP="00EA3738">
      <w:pPr>
        <w:pStyle w:val="ListParagraph"/>
        <w:numPr>
          <w:ilvl w:val="1"/>
          <w:numId w:val="62"/>
        </w:numPr>
        <w:rPr>
          <w:rFonts w:cstheme="minorHAnsi"/>
          <w:color w:val="000000" w:themeColor="text1"/>
        </w:rPr>
      </w:pPr>
      <w:r>
        <w:rPr>
          <w:rFonts w:cstheme="minorHAnsi"/>
          <w:color w:val="000000" w:themeColor="text1"/>
        </w:rPr>
        <w:t xml:space="preserve">Discuss using condoms to protect against STDs </w:t>
      </w:r>
    </w:p>
    <w:p w14:paraId="36484211" w14:textId="77777777" w:rsidR="00EA3738" w:rsidRPr="00760004" w:rsidRDefault="00EA3738" w:rsidP="00EA3738">
      <w:pPr>
        <w:pStyle w:val="ListParagraph"/>
        <w:numPr>
          <w:ilvl w:val="1"/>
          <w:numId w:val="62"/>
        </w:numPr>
        <w:rPr>
          <w:rFonts w:cstheme="minorHAnsi"/>
          <w:color w:val="000000" w:themeColor="text1"/>
        </w:rPr>
      </w:pPr>
      <w:r>
        <w:rPr>
          <w:rFonts w:cstheme="minorHAnsi"/>
          <w:color w:val="000000" w:themeColor="text1"/>
        </w:rPr>
        <w:t>Get tested for HIV and other STDs and/or request that the new person get tested for HIV and other STDs</w:t>
      </w:r>
    </w:p>
    <w:p w14:paraId="0D1B5D52" w14:textId="77777777" w:rsidR="00EA3738" w:rsidRPr="00304BA3" w:rsidRDefault="00EA3738" w:rsidP="00EA3738">
      <w:pPr>
        <w:pStyle w:val="ListParagraph"/>
        <w:numPr>
          <w:ilvl w:val="1"/>
          <w:numId w:val="62"/>
        </w:numPr>
        <w:rPr>
          <w:rFonts w:cstheme="minorHAnsi"/>
          <w:color w:val="000000" w:themeColor="text1"/>
        </w:rPr>
      </w:pPr>
      <w:r w:rsidRPr="003C6ED4">
        <w:rPr>
          <w:rFonts w:cstheme="minorHAnsi"/>
        </w:rPr>
        <w:t xml:space="preserve">Discuss </w:t>
      </w:r>
      <w:r w:rsidRPr="00304BA3">
        <w:rPr>
          <w:rFonts w:cstheme="minorHAnsi"/>
          <w:color w:val="000000" w:themeColor="text1"/>
        </w:rPr>
        <w:t xml:space="preserve">precautions you were each taking to reduce the risk of COVID-19 </w:t>
      </w:r>
    </w:p>
    <w:p w14:paraId="6DD7CFC7" w14:textId="77777777" w:rsidR="00EA3738" w:rsidRPr="00304BA3" w:rsidRDefault="00EA3738" w:rsidP="00EA3738">
      <w:pPr>
        <w:pStyle w:val="ListParagraph"/>
        <w:numPr>
          <w:ilvl w:val="1"/>
          <w:numId w:val="62"/>
        </w:numPr>
        <w:rPr>
          <w:rFonts w:cstheme="minorHAnsi"/>
          <w:color w:val="000000" w:themeColor="text1"/>
        </w:rPr>
      </w:pPr>
      <w:r w:rsidRPr="00304BA3">
        <w:rPr>
          <w:rFonts w:cstheme="minorHAnsi"/>
          <w:color w:val="000000" w:themeColor="text1"/>
        </w:rPr>
        <w:t>Intentionally minimize contacts outside your home for 10-14 days prior to meeting</w:t>
      </w:r>
    </w:p>
    <w:p w14:paraId="0B4AFFF4" w14:textId="77777777" w:rsidR="00EA3738" w:rsidRPr="00304BA3" w:rsidRDefault="00EA3738" w:rsidP="00EA3738">
      <w:pPr>
        <w:pStyle w:val="ListParagraph"/>
        <w:numPr>
          <w:ilvl w:val="1"/>
          <w:numId w:val="62"/>
        </w:numPr>
        <w:rPr>
          <w:rFonts w:cstheme="minorHAnsi"/>
          <w:color w:val="000000" w:themeColor="text1"/>
        </w:rPr>
      </w:pPr>
      <w:r w:rsidRPr="00304BA3">
        <w:rPr>
          <w:rFonts w:cstheme="minorHAnsi"/>
          <w:color w:val="000000" w:themeColor="text1"/>
        </w:rPr>
        <w:t>Get tested for COVID-19 and/or request that the new person get tested for COVID-19</w:t>
      </w:r>
    </w:p>
    <w:p w14:paraId="5749F474" w14:textId="77777777" w:rsidR="00EA3738" w:rsidRPr="00304BA3" w:rsidRDefault="00EA3738" w:rsidP="00EA3738">
      <w:pPr>
        <w:pStyle w:val="ListParagraph"/>
        <w:numPr>
          <w:ilvl w:val="1"/>
          <w:numId w:val="62"/>
        </w:numPr>
        <w:rPr>
          <w:rFonts w:cstheme="minorHAnsi"/>
          <w:color w:val="000000" w:themeColor="text1"/>
        </w:rPr>
      </w:pPr>
      <w:r w:rsidRPr="00304BA3">
        <w:rPr>
          <w:rFonts w:cstheme="minorHAnsi"/>
          <w:color w:val="000000" w:themeColor="text1"/>
        </w:rPr>
        <w:t>Get a COVID-19 vaccine/booster (if not fully vaccinated/boosted) and/or request that the new person(s) get a COVID-19 vaccine/booster (if not fully vaccinated/boosted)</w:t>
      </w:r>
    </w:p>
    <w:p w14:paraId="4B33E48D" w14:textId="77777777" w:rsidR="00EA3738" w:rsidRDefault="00EA3738" w:rsidP="00EA3738">
      <w:pPr>
        <w:pBdr>
          <w:bottom w:val="single" w:sz="4" w:space="1" w:color="auto"/>
        </w:pBdr>
        <w:rPr>
          <w:rFonts w:ascii="Calibri" w:hAnsi="Calibri" w:cs="Times New Roman"/>
          <w:color w:val="00B0F0"/>
        </w:rPr>
      </w:pPr>
    </w:p>
    <w:p w14:paraId="20D3C9F8" w14:textId="77777777" w:rsidR="00EA3738" w:rsidRDefault="00EA3738" w:rsidP="00EA3738">
      <w:pPr>
        <w:rPr>
          <w:rFonts w:ascii="Calibri" w:hAnsi="Calibri" w:cs="Times New Roman"/>
          <w:color w:val="00B0F0"/>
        </w:rPr>
      </w:pPr>
      <w:r w:rsidRPr="000A6468">
        <w:rPr>
          <w:rFonts w:ascii="Calibri" w:hAnsi="Calibri" w:cs="Times New Roman"/>
          <w:color w:val="00B0F0"/>
        </w:rPr>
        <w:t>[SHOW IF Q2</w:t>
      </w:r>
      <w:r>
        <w:rPr>
          <w:rFonts w:ascii="Calibri" w:hAnsi="Calibri" w:cs="Times New Roman"/>
          <w:color w:val="00B0F0"/>
        </w:rPr>
        <w:t>5B</w:t>
      </w:r>
      <w:r w:rsidRPr="000A6468">
        <w:rPr>
          <w:rFonts w:ascii="Calibri" w:hAnsi="Calibri" w:cs="Times New Roman"/>
          <w:color w:val="00B0F0"/>
        </w:rPr>
        <w:t>=2]</w:t>
      </w:r>
    </w:p>
    <w:p w14:paraId="77F7F347" w14:textId="77777777" w:rsidR="00EA3738" w:rsidRDefault="00EA3738" w:rsidP="00EA3738">
      <w:pPr>
        <w:rPr>
          <w:rFonts w:ascii="Calibri" w:hAnsi="Calibri" w:cs="Times New Roman"/>
          <w:color w:val="00B0F0"/>
        </w:rPr>
      </w:pPr>
      <w:r>
        <w:rPr>
          <w:rFonts w:ascii="Calibri" w:hAnsi="Calibri" w:cs="Times New Roman"/>
          <w:color w:val="00B0F0"/>
        </w:rPr>
        <w:t xml:space="preserve">[DISPLAY] </w:t>
      </w:r>
    </w:p>
    <w:p w14:paraId="7E3CCFDE" w14:textId="77777777" w:rsidR="00EA3738" w:rsidRPr="005D7AB1" w:rsidRDefault="00EA3738" w:rsidP="00EA3738">
      <w:pPr>
        <w:rPr>
          <w:rFonts w:ascii="Calibri" w:hAnsi="Calibri" w:cs="Times New Roman"/>
          <w:color w:val="00B0F0"/>
        </w:rPr>
      </w:pPr>
      <w:r>
        <w:rPr>
          <w:rFonts w:ascii="Calibri" w:hAnsi="Calibri" w:cs="Times New Roman"/>
          <w:color w:val="00B0F0"/>
        </w:rPr>
        <w:lastRenderedPageBreak/>
        <w:t xml:space="preserve">DISPLAY_J5. </w:t>
      </w:r>
    </w:p>
    <w:p w14:paraId="7DFF7932" w14:textId="77777777" w:rsidR="00EA3738" w:rsidRPr="00B5531F" w:rsidRDefault="00EA3738" w:rsidP="00EA3738">
      <w:pPr>
        <w:rPr>
          <w:rFonts w:ascii="Calibri" w:hAnsi="Calibri" w:cs="Times New Roman"/>
        </w:rPr>
      </w:pPr>
      <w:r w:rsidRPr="00B5531F">
        <w:rPr>
          <w:rFonts w:ascii="Calibri" w:hAnsi="Calibri" w:cs="Times New Roman"/>
        </w:rPr>
        <w:t xml:space="preserve">For the next few questions, we ask about your behavior during three timeframes of the COVID-19 pandemic during Summer 2021 – Winter 2022. </w:t>
      </w:r>
    </w:p>
    <w:p w14:paraId="4CD9759D" w14:textId="77777777" w:rsidR="00EA3738" w:rsidRPr="00B5531F" w:rsidRDefault="00EA3738" w:rsidP="00EA3738">
      <w:pPr>
        <w:rPr>
          <w:rFonts w:ascii="Calibri" w:hAnsi="Calibri" w:cs="Times New Roman"/>
        </w:rPr>
      </w:pPr>
    </w:p>
    <w:p w14:paraId="4D81EB04" w14:textId="77777777" w:rsidR="00EA3738" w:rsidRPr="00B5531F" w:rsidRDefault="00EA3738" w:rsidP="00EA3738">
      <w:pPr>
        <w:rPr>
          <w:rFonts w:ascii="Calibri" w:hAnsi="Calibri" w:cs="Times New Roman"/>
        </w:rPr>
      </w:pPr>
      <w:r w:rsidRPr="00B5531F">
        <w:rPr>
          <w:rFonts w:ascii="Calibri" w:hAnsi="Calibri" w:cs="Times New Roman"/>
        </w:rPr>
        <w:t xml:space="preserve">The three timeframes are selected based on when the U.S. had lower numbers of COVID-19 cases (Summer 2021) versus higher numbers of cases during surges of the Delta variant (Fall 2021) and Omicron variant (Winter 2021-2022). </w:t>
      </w:r>
    </w:p>
    <w:p w14:paraId="0C21D046" w14:textId="77777777" w:rsidR="00EA3738" w:rsidRDefault="00EA3738" w:rsidP="00EA3738">
      <w:pPr>
        <w:rPr>
          <w:rFonts w:ascii="Calibri" w:hAnsi="Calibri" w:cs="Times New Roman"/>
          <w:color w:val="FF0000"/>
        </w:rPr>
      </w:pPr>
    </w:p>
    <w:p w14:paraId="083FBC6A" w14:textId="77777777" w:rsidR="00EA3738" w:rsidRPr="00B5531F" w:rsidRDefault="00EA3738" w:rsidP="00EA3738">
      <w:pPr>
        <w:rPr>
          <w:rFonts w:ascii="Calibri" w:hAnsi="Calibri" w:cs="Times New Roman"/>
        </w:rPr>
      </w:pPr>
      <w:r w:rsidRPr="00B5531F">
        <w:rPr>
          <w:rFonts w:ascii="Calibri" w:hAnsi="Calibri" w:cs="Times New Roman"/>
        </w:rPr>
        <w:t xml:space="preserve">For the purposes of this survey, the three timeframes of interest are as follows: </w:t>
      </w:r>
    </w:p>
    <w:tbl>
      <w:tblPr>
        <w:tblStyle w:val="TableGrid"/>
        <w:tblW w:w="7285" w:type="dxa"/>
        <w:tblLook w:val="04A0" w:firstRow="1" w:lastRow="0" w:firstColumn="1" w:lastColumn="0" w:noHBand="0" w:noVBand="1"/>
      </w:tblPr>
      <w:tblGrid>
        <w:gridCol w:w="1525"/>
        <w:gridCol w:w="5760"/>
      </w:tblGrid>
      <w:tr w:rsidR="00EA3738" w:rsidRPr="00B5531F" w14:paraId="677673F7" w14:textId="77777777" w:rsidTr="000F045E">
        <w:tc>
          <w:tcPr>
            <w:tcW w:w="1525" w:type="dxa"/>
          </w:tcPr>
          <w:p w14:paraId="102BDDB7" w14:textId="77777777" w:rsidR="00EA3738" w:rsidRPr="00B5531F" w:rsidRDefault="00EA3738" w:rsidP="000F045E">
            <w:pPr>
              <w:rPr>
                <w:rFonts w:cs="Tahoma"/>
                <w:b/>
                <w:bCs/>
              </w:rPr>
            </w:pPr>
            <w:r w:rsidRPr="00B5531F">
              <w:rPr>
                <w:rFonts w:ascii="Calibri" w:hAnsi="Calibri" w:cs="Times New Roman"/>
              </w:rPr>
              <w:t xml:space="preserve"> </w:t>
            </w:r>
            <w:r w:rsidRPr="00B5531F">
              <w:rPr>
                <w:rFonts w:cs="Tahoma"/>
                <w:b/>
                <w:bCs/>
              </w:rPr>
              <w:t>Timeframe</w:t>
            </w:r>
          </w:p>
        </w:tc>
        <w:tc>
          <w:tcPr>
            <w:tcW w:w="5760" w:type="dxa"/>
          </w:tcPr>
          <w:p w14:paraId="7DE57996" w14:textId="77777777" w:rsidR="00EA3738" w:rsidRPr="00B5531F" w:rsidRDefault="00EA3738" w:rsidP="000F045E">
            <w:pPr>
              <w:rPr>
                <w:rFonts w:cs="Tahoma"/>
                <w:b/>
                <w:bCs/>
              </w:rPr>
            </w:pPr>
            <w:r w:rsidRPr="00B5531F">
              <w:rPr>
                <w:rFonts w:cs="Tahoma"/>
                <w:b/>
                <w:bCs/>
              </w:rPr>
              <w:t>Description</w:t>
            </w:r>
          </w:p>
        </w:tc>
      </w:tr>
      <w:tr w:rsidR="00EA3738" w:rsidRPr="00B5531F" w14:paraId="067455A3" w14:textId="77777777" w:rsidTr="000F045E">
        <w:tc>
          <w:tcPr>
            <w:tcW w:w="1525" w:type="dxa"/>
          </w:tcPr>
          <w:p w14:paraId="464BA9F7" w14:textId="77777777" w:rsidR="00EA3738" w:rsidRPr="00B5531F" w:rsidRDefault="00EA3738" w:rsidP="000F045E">
            <w:pPr>
              <w:spacing w:line="259" w:lineRule="auto"/>
              <w:rPr>
                <w:rFonts w:cs="Tahoma"/>
              </w:rPr>
            </w:pPr>
            <w:r w:rsidRPr="00B5531F">
              <w:rPr>
                <w:rFonts w:cs="Tahoma"/>
              </w:rPr>
              <w:t>1</w:t>
            </w:r>
          </w:p>
        </w:tc>
        <w:tc>
          <w:tcPr>
            <w:tcW w:w="5760" w:type="dxa"/>
          </w:tcPr>
          <w:p w14:paraId="5FC43D66" w14:textId="77777777" w:rsidR="00EA3738" w:rsidRPr="00B5531F" w:rsidRDefault="00EA3738" w:rsidP="000F045E">
            <w:pPr>
              <w:rPr>
                <w:rFonts w:cs="Tahoma"/>
              </w:rPr>
            </w:pPr>
            <w:r w:rsidRPr="00B5531F">
              <w:rPr>
                <w:rFonts w:cs="Tahoma"/>
              </w:rPr>
              <w:t>Summer 2021 (May, June, July)</w:t>
            </w:r>
          </w:p>
        </w:tc>
      </w:tr>
      <w:tr w:rsidR="00EA3738" w:rsidRPr="00B5531F" w14:paraId="483D596F" w14:textId="77777777" w:rsidTr="000F045E">
        <w:tc>
          <w:tcPr>
            <w:tcW w:w="1525" w:type="dxa"/>
          </w:tcPr>
          <w:p w14:paraId="3806110D" w14:textId="77777777" w:rsidR="00EA3738" w:rsidRPr="00B5531F" w:rsidRDefault="00EA3738" w:rsidP="000F045E">
            <w:pPr>
              <w:rPr>
                <w:rFonts w:cs="Tahoma"/>
              </w:rPr>
            </w:pPr>
            <w:r w:rsidRPr="00B5531F">
              <w:rPr>
                <w:rFonts w:cs="Tahoma"/>
              </w:rPr>
              <w:t>2</w:t>
            </w:r>
          </w:p>
        </w:tc>
        <w:tc>
          <w:tcPr>
            <w:tcW w:w="5760" w:type="dxa"/>
          </w:tcPr>
          <w:p w14:paraId="5BC8FA76" w14:textId="48B54693" w:rsidR="00EA3738" w:rsidRPr="00B5531F" w:rsidRDefault="00EA3738" w:rsidP="000F045E">
            <w:pPr>
              <w:rPr>
                <w:rFonts w:cs="Tahoma"/>
              </w:rPr>
            </w:pPr>
            <w:r w:rsidRPr="00B5531F">
              <w:rPr>
                <w:rFonts w:cs="Tahoma"/>
              </w:rPr>
              <w:t>Fall 2021 (Aug</w:t>
            </w:r>
            <w:ins w:id="94" w:author="Phoebe Lamuda" w:date="2022-04-19T15:51:00Z">
              <w:r w:rsidR="00A10DCB">
                <w:rPr>
                  <w:rFonts w:cs="Tahoma"/>
                </w:rPr>
                <w:t>ust</w:t>
              </w:r>
            </w:ins>
            <w:r w:rsidRPr="00B5531F">
              <w:rPr>
                <w:rFonts w:cs="Tahoma"/>
              </w:rPr>
              <w:t>, September, October)</w:t>
            </w:r>
          </w:p>
        </w:tc>
      </w:tr>
      <w:tr w:rsidR="00EA3738" w:rsidRPr="00B5531F" w14:paraId="355B15B0" w14:textId="77777777" w:rsidTr="000F045E">
        <w:tc>
          <w:tcPr>
            <w:tcW w:w="1525" w:type="dxa"/>
          </w:tcPr>
          <w:p w14:paraId="749CC59F" w14:textId="77777777" w:rsidR="00EA3738" w:rsidRPr="00B5531F" w:rsidRDefault="00EA3738" w:rsidP="000F045E">
            <w:pPr>
              <w:rPr>
                <w:rFonts w:cs="Tahoma"/>
              </w:rPr>
            </w:pPr>
            <w:r w:rsidRPr="00B5531F">
              <w:rPr>
                <w:rFonts w:cs="Tahoma"/>
              </w:rPr>
              <w:t>3</w:t>
            </w:r>
          </w:p>
        </w:tc>
        <w:tc>
          <w:tcPr>
            <w:tcW w:w="5760" w:type="dxa"/>
          </w:tcPr>
          <w:p w14:paraId="3D565DD9" w14:textId="47F80FA4" w:rsidR="00EA3738" w:rsidRPr="00B5531F" w:rsidRDefault="00EA3738" w:rsidP="000F045E">
            <w:pPr>
              <w:rPr>
                <w:rFonts w:cs="Tahoma"/>
              </w:rPr>
            </w:pPr>
            <w:r w:rsidRPr="00B5531F">
              <w:rPr>
                <w:rFonts w:cs="Tahoma"/>
              </w:rPr>
              <w:t xml:space="preserve">Winter 2021/2022 (December, January, February) </w:t>
            </w:r>
            <w:del w:id="95" w:author="Phoebe Lamuda" w:date="2022-04-19T16:03:00Z">
              <w:r w:rsidRPr="00B5531F" w:rsidDel="00C66E5B">
                <w:rPr>
                  <w:rFonts w:cs="Tahoma"/>
                </w:rPr>
                <w:delText xml:space="preserve"> </w:delText>
              </w:r>
            </w:del>
          </w:p>
        </w:tc>
      </w:tr>
    </w:tbl>
    <w:p w14:paraId="025BE233" w14:textId="77777777" w:rsidR="00EA3738" w:rsidRPr="000A6468" w:rsidRDefault="00EA3738" w:rsidP="00EA3738">
      <w:pPr>
        <w:pBdr>
          <w:bottom w:val="single" w:sz="4" w:space="1" w:color="auto"/>
        </w:pBdr>
        <w:rPr>
          <w:rFonts w:ascii="Calibri" w:hAnsi="Calibri" w:cs="Times New Roman"/>
          <w:color w:val="00B0F0"/>
        </w:rPr>
      </w:pPr>
    </w:p>
    <w:p w14:paraId="1A01692A" w14:textId="77777777" w:rsidR="00EA3738" w:rsidRDefault="00EA3738" w:rsidP="00EA3738">
      <w:pPr>
        <w:rPr>
          <w:rFonts w:ascii="Calibri" w:hAnsi="Calibri" w:cs="Times New Roman"/>
          <w:color w:val="00B0F0"/>
        </w:rPr>
      </w:pPr>
    </w:p>
    <w:p w14:paraId="432C314C" w14:textId="77777777" w:rsidR="00EA3738" w:rsidRPr="000A6468" w:rsidRDefault="00EA3738" w:rsidP="00EA3738">
      <w:pPr>
        <w:rPr>
          <w:rFonts w:ascii="Calibri" w:hAnsi="Calibri" w:cs="Times New Roman"/>
          <w:color w:val="00B0F0"/>
        </w:rPr>
      </w:pPr>
      <w:commentRangeStart w:id="96"/>
      <w:commentRangeStart w:id="97"/>
      <w:r w:rsidRPr="000A6468">
        <w:rPr>
          <w:rFonts w:ascii="Calibri" w:hAnsi="Calibri" w:cs="Times New Roman"/>
          <w:color w:val="00B0F0"/>
        </w:rPr>
        <w:t>[SHOW IF Q2</w:t>
      </w:r>
      <w:r>
        <w:rPr>
          <w:rFonts w:ascii="Calibri" w:hAnsi="Calibri" w:cs="Times New Roman"/>
          <w:color w:val="00B0F0"/>
        </w:rPr>
        <w:t>5B</w:t>
      </w:r>
      <w:r w:rsidRPr="000A6468">
        <w:rPr>
          <w:rFonts w:ascii="Calibri" w:hAnsi="Calibri" w:cs="Times New Roman"/>
          <w:color w:val="00B0F0"/>
        </w:rPr>
        <w:t>=2]</w:t>
      </w:r>
    </w:p>
    <w:p w14:paraId="116C1491" w14:textId="77777777" w:rsidR="00EA3738" w:rsidRPr="000A6468" w:rsidRDefault="00EA3738" w:rsidP="00EA3738">
      <w:pPr>
        <w:rPr>
          <w:rFonts w:ascii="Calibri" w:hAnsi="Calibri" w:cs="Times New Roman"/>
          <w:color w:val="00B0F0"/>
        </w:rPr>
      </w:pPr>
      <w:r>
        <w:rPr>
          <w:rFonts w:ascii="Calibri" w:hAnsi="Calibri" w:cs="Times New Roman"/>
          <w:color w:val="00B0F0"/>
        </w:rPr>
        <w:t>[MP]</w:t>
      </w:r>
    </w:p>
    <w:p w14:paraId="7A5DBDFD" w14:textId="77777777" w:rsidR="00EA3738" w:rsidRDefault="00EA3738" w:rsidP="00EA3738">
      <w:pPr>
        <w:rPr>
          <w:rFonts w:ascii="Calibri" w:hAnsi="Calibri" w:cs="Times New Roman"/>
          <w:color w:val="00B0F0"/>
        </w:rPr>
      </w:pPr>
      <w:r w:rsidRPr="006E06AD">
        <w:rPr>
          <w:rFonts w:ascii="Calibri" w:hAnsi="Calibri" w:cs="Times New Roman"/>
          <w:color w:val="00B0F0"/>
        </w:rPr>
        <w:t>Q2</w:t>
      </w:r>
      <w:r>
        <w:rPr>
          <w:rFonts w:ascii="Calibri" w:hAnsi="Calibri" w:cs="Times New Roman"/>
          <w:color w:val="00B0F0"/>
        </w:rPr>
        <w:t>6</w:t>
      </w:r>
      <w:r w:rsidRPr="006E06AD">
        <w:rPr>
          <w:rFonts w:ascii="Calibri" w:hAnsi="Calibri" w:cs="Times New Roman"/>
          <w:color w:val="00B0F0"/>
        </w:rPr>
        <w:t>.</w:t>
      </w:r>
    </w:p>
    <w:p w14:paraId="794E7F67" w14:textId="77777777" w:rsidR="00EA3738" w:rsidRDefault="00EA3738" w:rsidP="00EA3738">
      <w:pPr>
        <w:rPr>
          <w:rFonts w:ascii="Calibri" w:hAnsi="Calibri" w:cs="Times New Roman"/>
          <w:color w:val="FF0000"/>
        </w:rPr>
      </w:pPr>
      <w:r w:rsidRPr="006E06AD">
        <w:rPr>
          <w:rFonts w:cs="Tahoma"/>
        </w:rPr>
        <w:t xml:space="preserve">During which of the three pandemic timeframes did you meet </w:t>
      </w:r>
      <w:r w:rsidRPr="006E06AD">
        <w:rPr>
          <w:rFonts w:ascii="Calibri" w:hAnsi="Calibri" w:cs="Times New Roman"/>
        </w:rPr>
        <w:t>with any new partner(s)</w:t>
      </w:r>
      <w:r w:rsidRPr="1037E773">
        <w:rPr>
          <w:i/>
          <w:iCs/>
          <w:color w:val="00B0F0"/>
        </w:rPr>
        <w:t xml:space="preserve"> [ADD HOVER TEXT TO “new partner(s)”]</w:t>
      </w:r>
      <w:r w:rsidRPr="1037E773">
        <w:rPr>
          <w:rFonts w:ascii="Calibri" w:hAnsi="Calibri" w:cs="Times New Roman"/>
          <w:color w:val="FF0000"/>
        </w:rPr>
        <w:t xml:space="preserve"> </w:t>
      </w:r>
      <w:r w:rsidRPr="006E06AD">
        <w:rPr>
          <w:rFonts w:ascii="Calibri" w:hAnsi="Calibri" w:cs="Times New Roman"/>
        </w:rPr>
        <w:t>in person?</w:t>
      </w:r>
      <w:r>
        <w:rPr>
          <w:rFonts w:ascii="Calibri" w:hAnsi="Calibri" w:cs="Times New Roman"/>
        </w:rPr>
        <w:t xml:space="preserve"> </w:t>
      </w:r>
    </w:p>
    <w:p w14:paraId="537A9338" w14:textId="77777777" w:rsidR="00EA3738" w:rsidRDefault="00EA3738" w:rsidP="00EA3738">
      <w:pPr>
        <w:rPr>
          <w:rFonts w:ascii="Calibri" w:hAnsi="Calibri" w:cs="Times New Roman"/>
          <w:color w:val="FF0000"/>
        </w:rPr>
      </w:pPr>
    </w:p>
    <w:p w14:paraId="206EAE7A" w14:textId="77777777" w:rsidR="00EA3738" w:rsidRPr="00C43475" w:rsidRDefault="00EA3738" w:rsidP="00EA3738">
      <w:pPr>
        <w:rPr>
          <w:color w:val="FF0000"/>
        </w:rPr>
      </w:pPr>
      <w:r w:rsidRPr="00C77B28">
        <w:rPr>
          <w:rFonts w:cs="Tahoma"/>
          <w:color w:val="00B0F0"/>
        </w:rPr>
        <w:t xml:space="preserve">[CAWI </w:t>
      </w:r>
      <w:r>
        <w:rPr>
          <w:rFonts w:cs="Tahoma"/>
          <w:color w:val="00B0F0"/>
        </w:rPr>
        <w:t>–</w:t>
      </w:r>
      <w:r w:rsidRPr="00C77B28">
        <w:rPr>
          <w:rFonts w:cs="Tahoma"/>
          <w:color w:val="00B0F0"/>
        </w:rPr>
        <w:t xml:space="preserve"> remove bold] &lt;</w:t>
      </w:r>
      <w:proofErr w:type="spellStart"/>
      <w:r w:rsidRPr="00C77B28">
        <w:rPr>
          <w:rFonts w:cs="Tahoma"/>
          <w:color w:val="00B0F0"/>
        </w:rPr>
        <w:t>i</w:t>
      </w:r>
      <w:proofErr w:type="spellEnd"/>
      <w:r w:rsidRPr="00C77B28">
        <w:rPr>
          <w:rFonts w:cs="Tahoma"/>
          <w:color w:val="00B0F0"/>
        </w:rPr>
        <w:t>&gt;</w:t>
      </w:r>
      <w:r w:rsidRPr="00C77B28">
        <w:rPr>
          <w:i/>
        </w:rPr>
        <w:t>Select all that apply.</w:t>
      </w:r>
      <w:r w:rsidRPr="00C77B28">
        <w:rPr>
          <w:rFonts w:cs="Tahoma"/>
          <w:color w:val="00B0F0"/>
        </w:rPr>
        <w:t>&lt;/</w:t>
      </w:r>
      <w:proofErr w:type="spellStart"/>
      <w:r w:rsidRPr="00C77B28">
        <w:rPr>
          <w:rFonts w:cs="Tahoma"/>
          <w:color w:val="00B0F0"/>
        </w:rPr>
        <w:t>i</w:t>
      </w:r>
      <w:proofErr w:type="spellEnd"/>
      <w:r w:rsidRPr="00C77B28">
        <w:rPr>
          <w:rFonts w:cs="Tahoma"/>
          <w:color w:val="00B0F0"/>
        </w:rPr>
        <w:t xml:space="preserve">&gt; </w:t>
      </w:r>
    </w:p>
    <w:p w14:paraId="51283DB5" w14:textId="77777777" w:rsidR="00EA3738" w:rsidRDefault="00EA3738" w:rsidP="00EA3738">
      <w:pPr>
        <w:rPr>
          <w:rFonts w:ascii="Calibri" w:hAnsi="Calibri" w:cs="Times New Roman"/>
          <w:color w:val="FF0000"/>
        </w:rPr>
      </w:pPr>
    </w:p>
    <w:p w14:paraId="0FD43C39" w14:textId="77777777" w:rsidR="00EA3738" w:rsidRPr="00632E9A" w:rsidRDefault="00EA3738" w:rsidP="00EA3738">
      <w:pPr>
        <w:rPr>
          <w:rFonts w:cstheme="minorHAnsi"/>
          <w:iCs/>
        </w:rPr>
      </w:pPr>
      <w:r>
        <w:rPr>
          <w:rFonts w:cstheme="minorHAnsi"/>
          <w:color w:val="00B0F0"/>
        </w:rPr>
        <w:t>[HOVER TEXT</w:t>
      </w:r>
      <w:r w:rsidRPr="00632E9A">
        <w:rPr>
          <w:rFonts w:cstheme="minorHAnsi"/>
          <w:color w:val="00B0F0"/>
        </w:rPr>
        <w:t xml:space="preserve">: </w:t>
      </w:r>
      <w:r w:rsidRPr="00632E9A">
        <w:rPr>
          <w:rFonts w:cstheme="minorHAnsi"/>
          <w:iCs/>
        </w:rPr>
        <w:t xml:space="preserve">A new partner refers to someone other than a main partner </w:t>
      </w:r>
      <w:r>
        <w:rPr>
          <w:rFonts w:cstheme="minorHAnsi"/>
          <w:iCs/>
        </w:rPr>
        <w:t xml:space="preserve">who </w:t>
      </w:r>
      <w:r w:rsidRPr="00632E9A">
        <w:rPr>
          <w:rFonts w:cstheme="minorHAnsi"/>
          <w:iCs/>
        </w:rPr>
        <w:t xml:space="preserve">you were with at the start of March 2021. </w:t>
      </w:r>
    </w:p>
    <w:p w14:paraId="5C1706A9" w14:textId="77777777" w:rsidR="00EA3738" w:rsidRPr="00632E9A" w:rsidRDefault="00EA3738" w:rsidP="00EA3738">
      <w:pPr>
        <w:rPr>
          <w:rFonts w:cstheme="minorHAnsi"/>
          <w:iCs/>
        </w:rPr>
      </w:pPr>
    </w:p>
    <w:p w14:paraId="7A6764D2" w14:textId="77777777" w:rsidR="00EA3738" w:rsidRPr="00C65558" w:rsidRDefault="00EA3738" w:rsidP="00EA3738">
      <w:pPr>
        <w:rPr>
          <w:rFonts w:cstheme="minorHAnsi"/>
          <w:iCs/>
        </w:rPr>
      </w:pPr>
      <w:r w:rsidRPr="00632E9A">
        <w:rPr>
          <w:rFonts w:cstheme="minorHAnsi"/>
          <w:iCs/>
        </w:rPr>
        <w:t xml:space="preserve">If you rekindled contact during this time frame with someone who you knew </w:t>
      </w:r>
      <w:r w:rsidRPr="00F7511E">
        <w:rPr>
          <w:rFonts w:cstheme="minorHAnsi"/>
          <w:iCs/>
          <w:color w:val="000000" w:themeColor="text1"/>
        </w:rPr>
        <w:t xml:space="preserve">prior to March 2021, </w:t>
      </w:r>
      <w:r w:rsidRPr="00632E9A">
        <w:rPr>
          <w:rFonts w:cstheme="minorHAnsi"/>
          <w:iCs/>
        </w:rPr>
        <w:t>consider this person to be a “new partner” for the purposes of this survey.</w:t>
      </w:r>
      <w:r w:rsidRPr="00632E9A">
        <w:rPr>
          <w:rFonts w:cstheme="minorHAnsi"/>
          <w:iCs/>
          <w:color w:val="00B0F0"/>
        </w:rPr>
        <w:t>]</w:t>
      </w:r>
    </w:p>
    <w:p w14:paraId="6B93CDEA" w14:textId="77777777" w:rsidR="00EA3738" w:rsidRDefault="00EA3738" w:rsidP="00EA3738">
      <w:pPr>
        <w:rPr>
          <w:rFonts w:ascii="Calibri" w:hAnsi="Calibri" w:cs="Times New Roman"/>
          <w:color w:val="00B0F0"/>
        </w:rPr>
      </w:pPr>
    </w:p>
    <w:p w14:paraId="204F6D24" w14:textId="77777777" w:rsidR="00EA3738" w:rsidRDefault="00EA3738" w:rsidP="00EA3738">
      <w:pPr>
        <w:rPr>
          <w:rFonts w:ascii="Calibri" w:hAnsi="Calibri" w:cs="Times New Roman"/>
          <w:color w:val="00B0F0"/>
        </w:rPr>
      </w:pPr>
      <w:r>
        <w:rPr>
          <w:rFonts w:ascii="Calibri" w:hAnsi="Calibri" w:cs="Times New Roman"/>
          <w:color w:val="00B0F0"/>
        </w:rPr>
        <w:t>RESPONSE OPTIONS:</w:t>
      </w:r>
    </w:p>
    <w:p w14:paraId="221ABD8B" w14:textId="77777777" w:rsidR="00EA3738" w:rsidRPr="00B663DE" w:rsidRDefault="00EA3738" w:rsidP="00EA3738">
      <w:pPr>
        <w:pStyle w:val="ListParagraph"/>
        <w:numPr>
          <w:ilvl w:val="0"/>
          <w:numId w:val="68"/>
        </w:numPr>
        <w:rPr>
          <w:rFonts w:cs="Tahoma"/>
        </w:rPr>
      </w:pPr>
      <w:commentRangeStart w:id="98"/>
      <w:commentRangeStart w:id="99"/>
      <w:r w:rsidRPr="00B663DE">
        <w:rPr>
          <w:rFonts w:cs="Tahoma"/>
        </w:rPr>
        <w:t>Timeframe: 1; Description: Summer 2021 (May, June, July)</w:t>
      </w:r>
    </w:p>
    <w:p w14:paraId="76E65190" w14:textId="77777777" w:rsidR="00EA3738" w:rsidRPr="00B663DE" w:rsidRDefault="00EA3738" w:rsidP="00EA3738">
      <w:pPr>
        <w:pStyle w:val="ListParagraph"/>
        <w:numPr>
          <w:ilvl w:val="0"/>
          <w:numId w:val="68"/>
        </w:numPr>
        <w:rPr>
          <w:rFonts w:cs="Tahoma"/>
        </w:rPr>
      </w:pPr>
      <w:r w:rsidRPr="00B663DE">
        <w:rPr>
          <w:rFonts w:cs="Tahoma"/>
        </w:rPr>
        <w:t>Timeframe: 2; Description: Fall 2021 (August, September, October)</w:t>
      </w:r>
    </w:p>
    <w:p w14:paraId="7CD3F9DE" w14:textId="127CEDFB" w:rsidR="00EA3738" w:rsidRPr="00B663DE" w:rsidRDefault="00EA3738" w:rsidP="00EA3738">
      <w:pPr>
        <w:pStyle w:val="ListParagraph"/>
        <w:numPr>
          <w:ilvl w:val="0"/>
          <w:numId w:val="68"/>
        </w:numPr>
        <w:rPr>
          <w:rFonts w:cs="Tahoma"/>
        </w:rPr>
      </w:pPr>
      <w:r w:rsidRPr="00B663DE">
        <w:rPr>
          <w:rFonts w:cs="Tahoma"/>
        </w:rPr>
        <w:t xml:space="preserve">Timeframe: 3; Description: Winter 2021/2022 (December, January, February) </w:t>
      </w:r>
      <w:del w:id="100" w:author="Phoebe Lamuda" w:date="2022-04-19T16:03:00Z">
        <w:r w:rsidRPr="00B663DE" w:rsidDel="00C66E5B">
          <w:rPr>
            <w:rFonts w:cs="Tahoma"/>
          </w:rPr>
          <w:delText xml:space="preserve"> </w:delText>
        </w:r>
      </w:del>
      <w:commentRangeEnd w:id="96"/>
      <w:r>
        <w:rPr>
          <w:rStyle w:val="CommentReference"/>
        </w:rPr>
        <w:commentReference w:id="96"/>
      </w:r>
      <w:commentRangeEnd w:id="97"/>
      <w:commentRangeEnd w:id="98"/>
      <w:r w:rsidR="00A10DCB">
        <w:rPr>
          <w:rStyle w:val="CommentReference"/>
        </w:rPr>
        <w:commentReference w:id="97"/>
      </w:r>
      <w:r>
        <w:rPr>
          <w:rStyle w:val="CommentReference"/>
        </w:rPr>
        <w:commentReference w:id="98"/>
      </w:r>
      <w:commentRangeEnd w:id="99"/>
      <w:r w:rsidR="00A10DCB">
        <w:rPr>
          <w:rStyle w:val="CommentReference"/>
        </w:rPr>
        <w:commentReference w:id="99"/>
      </w:r>
    </w:p>
    <w:p w14:paraId="6B25C3E4" w14:textId="77777777" w:rsidR="00EA3738" w:rsidRDefault="00EA3738" w:rsidP="00EA3738">
      <w:pPr>
        <w:pBdr>
          <w:bottom w:val="single" w:sz="4" w:space="1" w:color="auto"/>
        </w:pBdr>
        <w:rPr>
          <w:rFonts w:ascii="Calibri" w:hAnsi="Calibri" w:cs="Times New Roman"/>
          <w:color w:val="00B0F0"/>
        </w:rPr>
      </w:pPr>
    </w:p>
    <w:p w14:paraId="22D8E09D" w14:textId="77777777" w:rsidR="00EA3738" w:rsidRDefault="00EA3738" w:rsidP="00EA3738">
      <w:pPr>
        <w:rPr>
          <w:rFonts w:ascii="Calibri" w:hAnsi="Calibri" w:cs="Times New Roman"/>
          <w:color w:val="00B0F0"/>
        </w:rPr>
      </w:pPr>
    </w:p>
    <w:p w14:paraId="752DB854" w14:textId="77777777" w:rsidR="00EA3738" w:rsidRPr="000A6468" w:rsidRDefault="00EA3738" w:rsidP="00EA3738">
      <w:pPr>
        <w:rPr>
          <w:rFonts w:ascii="Calibri" w:hAnsi="Calibri" w:cs="Times New Roman"/>
          <w:color w:val="00B0F0"/>
        </w:rPr>
      </w:pPr>
      <w:r w:rsidRPr="000A6468">
        <w:rPr>
          <w:rFonts w:ascii="Calibri" w:hAnsi="Calibri" w:cs="Times New Roman"/>
          <w:color w:val="00B0F0"/>
        </w:rPr>
        <w:t>[SHOW IF Q2</w:t>
      </w:r>
      <w:r>
        <w:rPr>
          <w:rFonts w:ascii="Calibri" w:hAnsi="Calibri" w:cs="Times New Roman"/>
          <w:color w:val="00B0F0"/>
        </w:rPr>
        <w:t>6</w:t>
      </w:r>
      <w:r w:rsidRPr="000A6468">
        <w:rPr>
          <w:rFonts w:ascii="Calibri" w:hAnsi="Calibri" w:cs="Times New Roman"/>
          <w:color w:val="00B0F0"/>
        </w:rPr>
        <w:t xml:space="preserve"> = </w:t>
      </w:r>
      <w:r>
        <w:rPr>
          <w:rFonts w:ascii="Calibri" w:hAnsi="Calibri" w:cs="Times New Roman"/>
          <w:color w:val="00B0F0"/>
        </w:rPr>
        <w:t>1,2,3</w:t>
      </w:r>
      <w:r w:rsidRPr="000A6468">
        <w:rPr>
          <w:rFonts w:ascii="Calibri" w:hAnsi="Calibri" w:cs="Times New Roman"/>
          <w:color w:val="00B0F0"/>
        </w:rPr>
        <w:t>]</w:t>
      </w:r>
    </w:p>
    <w:p w14:paraId="760571C9" w14:textId="5DC28322" w:rsidR="00EA3738" w:rsidRPr="006E06AD" w:rsidRDefault="00EA3738" w:rsidP="00EA3738">
      <w:pPr>
        <w:rPr>
          <w:rFonts w:ascii="Calibri" w:hAnsi="Calibri" w:cs="Times New Roman"/>
          <w:color w:val="00B0F0"/>
        </w:rPr>
      </w:pPr>
      <w:r w:rsidRPr="006E06AD">
        <w:rPr>
          <w:rFonts w:ascii="Calibri" w:hAnsi="Calibri" w:cs="Times New Roman"/>
          <w:color w:val="00B0F0"/>
        </w:rPr>
        <w:t xml:space="preserve">Sliding scale for each cell with “1”, “2”, “3”, “4”, “5”, “6”, “7”, “8”, “9”, “10 or more” [Reduce Grid to those that participant selected </w:t>
      </w:r>
      <w:del w:id="101" w:author="Phoebe Lamuda" w:date="2022-04-19T16:03:00Z">
        <w:r w:rsidRPr="006E06AD" w:rsidDel="00C66E5B">
          <w:rPr>
            <w:rFonts w:ascii="Calibri" w:hAnsi="Calibri" w:cs="Times New Roman"/>
            <w:color w:val="00B0F0"/>
          </w:rPr>
          <w:delText xml:space="preserve"> </w:delText>
        </w:r>
      </w:del>
      <w:r w:rsidRPr="006E06AD">
        <w:rPr>
          <w:rFonts w:ascii="Calibri" w:hAnsi="Calibri" w:cs="Times New Roman"/>
          <w:color w:val="00B0F0"/>
        </w:rPr>
        <w:t xml:space="preserve">‘yes’ in </w:t>
      </w:r>
      <w:commentRangeStart w:id="102"/>
      <w:r w:rsidRPr="006E06AD">
        <w:rPr>
          <w:rFonts w:ascii="Calibri" w:hAnsi="Calibri" w:cs="Times New Roman"/>
          <w:color w:val="00B0F0"/>
        </w:rPr>
        <w:t>Q2</w:t>
      </w:r>
      <w:r>
        <w:rPr>
          <w:rFonts w:ascii="Calibri" w:hAnsi="Calibri" w:cs="Times New Roman"/>
          <w:color w:val="00B0F0"/>
        </w:rPr>
        <w:t>6</w:t>
      </w:r>
      <w:commentRangeEnd w:id="102"/>
      <w:r>
        <w:rPr>
          <w:rStyle w:val="CommentReference"/>
        </w:rPr>
        <w:commentReference w:id="102"/>
      </w:r>
      <w:r w:rsidRPr="006E06AD">
        <w:rPr>
          <w:rFonts w:ascii="Calibri" w:hAnsi="Calibri" w:cs="Times New Roman"/>
          <w:color w:val="00B0F0"/>
        </w:rPr>
        <w:t>]</w:t>
      </w:r>
      <w:r>
        <w:rPr>
          <w:rFonts w:ascii="Calibri" w:hAnsi="Calibri" w:cs="Times New Roman"/>
          <w:color w:val="00B0F0"/>
        </w:rPr>
        <w:tab/>
      </w:r>
    </w:p>
    <w:p w14:paraId="49EB3537" w14:textId="77777777" w:rsidR="00EA3738" w:rsidRDefault="00EA3738" w:rsidP="00EA3738">
      <w:pPr>
        <w:rPr>
          <w:rFonts w:ascii="Calibri" w:hAnsi="Calibri" w:cs="Times New Roman"/>
          <w:color w:val="00B0F0"/>
        </w:rPr>
      </w:pPr>
      <w:r w:rsidRPr="006E06AD">
        <w:rPr>
          <w:rFonts w:ascii="Calibri" w:hAnsi="Calibri" w:cs="Times New Roman"/>
          <w:color w:val="00B0F0"/>
        </w:rPr>
        <w:t>Q2</w:t>
      </w:r>
      <w:r>
        <w:rPr>
          <w:rFonts w:ascii="Calibri" w:hAnsi="Calibri" w:cs="Times New Roman"/>
          <w:color w:val="00B0F0"/>
        </w:rPr>
        <w:t>6A</w:t>
      </w:r>
      <w:r w:rsidRPr="006E06AD">
        <w:rPr>
          <w:rFonts w:ascii="Calibri" w:hAnsi="Calibri" w:cs="Times New Roman"/>
          <w:color w:val="00B0F0"/>
        </w:rPr>
        <w:t>.</w:t>
      </w:r>
    </w:p>
    <w:p w14:paraId="5F6548EF" w14:textId="77777777" w:rsidR="00EA3738" w:rsidRDefault="00EA3738" w:rsidP="00EA3738">
      <w:pPr>
        <w:rPr>
          <w:rFonts w:ascii="Calibri" w:hAnsi="Calibri" w:cs="Times New Roman"/>
          <w:color w:val="FF0000"/>
        </w:rPr>
      </w:pPr>
    </w:p>
    <w:p w14:paraId="4BABDD61" w14:textId="77777777" w:rsidR="00EA3738" w:rsidRPr="006E06AD" w:rsidRDefault="00EA3738" w:rsidP="00EA3738">
      <w:pPr>
        <w:rPr>
          <w:rFonts w:ascii="Calibri" w:hAnsi="Calibri" w:cs="Times New Roman"/>
        </w:rPr>
      </w:pPr>
      <w:r w:rsidRPr="006E06AD">
        <w:rPr>
          <w:rFonts w:ascii="Calibri" w:hAnsi="Calibri" w:cs="Times New Roman"/>
        </w:rPr>
        <w:t xml:space="preserve">Please </w:t>
      </w:r>
      <w:r w:rsidRPr="00760004">
        <w:rPr>
          <w:rFonts w:ascii="Calibri" w:hAnsi="Calibri" w:cs="Times New Roman"/>
          <w:color w:val="00B0F0"/>
        </w:rPr>
        <w:t>&lt;u&gt;</w:t>
      </w:r>
      <w:r w:rsidRPr="006E06AD">
        <w:rPr>
          <w:rFonts w:ascii="Calibri" w:hAnsi="Calibri" w:cs="Times New Roman"/>
          <w:u w:val="single"/>
        </w:rPr>
        <w:t xml:space="preserve">indicate/estimate the number of </w:t>
      </w:r>
      <w:r w:rsidRPr="006E06AD">
        <w:rPr>
          <w:rFonts w:cs="Tahoma"/>
          <w:u w:val="single"/>
        </w:rPr>
        <w:t xml:space="preserve">new </w:t>
      </w:r>
      <w:r w:rsidRPr="006E06AD">
        <w:rPr>
          <w:rFonts w:ascii="Calibri" w:hAnsi="Calibri" w:cs="Times New Roman"/>
          <w:u w:val="single"/>
        </w:rPr>
        <w:t>partner(s)</w:t>
      </w:r>
      <w:r w:rsidRPr="006E06AD">
        <w:rPr>
          <w:i/>
          <w:iCs/>
        </w:rPr>
        <w:t xml:space="preserve"> </w:t>
      </w:r>
      <w:r w:rsidRPr="00B663DE">
        <w:rPr>
          <w:i/>
          <w:iCs/>
          <w:color w:val="00B0F0"/>
        </w:rPr>
        <w:t xml:space="preserve">[ADD HOVER TEXT TO “new partner(s)”] </w:t>
      </w:r>
      <w:r w:rsidRPr="006E06AD">
        <w:rPr>
          <w:u w:val="single"/>
        </w:rPr>
        <w:t>you met in person</w:t>
      </w:r>
      <w:r w:rsidRPr="00760004">
        <w:rPr>
          <w:color w:val="00B0F0"/>
        </w:rPr>
        <w:t xml:space="preserve">&lt;/u&gt; </w:t>
      </w:r>
      <w:r w:rsidRPr="006E06AD">
        <w:t xml:space="preserve">for each of the below pandemic phases: </w:t>
      </w:r>
    </w:p>
    <w:p w14:paraId="1B58A2F0" w14:textId="77777777" w:rsidR="00EA3738" w:rsidRDefault="00EA3738" w:rsidP="00EA3738">
      <w:pPr>
        <w:rPr>
          <w:rFonts w:ascii="Calibri" w:hAnsi="Calibri" w:cs="Times New Roman"/>
          <w:color w:val="FF0000"/>
        </w:rPr>
      </w:pPr>
    </w:p>
    <w:p w14:paraId="326F9CB7" w14:textId="77777777" w:rsidR="00EA3738" w:rsidRPr="00632E9A" w:rsidRDefault="00EA3738" w:rsidP="00EA3738">
      <w:pPr>
        <w:rPr>
          <w:rFonts w:cstheme="minorHAnsi"/>
          <w:iCs/>
        </w:rPr>
      </w:pPr>
      <w:r>
        <w:rPr>
          <w:rFonts w:cstheme="minorHAnsi"/>
          <w:color w:val="00B0F0"/>
        </w:rPr>
        <w:t>[HOVER TEXT</w:t>
      </w:r>
      <w:r w:rsidRPr="00632E9A">
        <w:rPr>
          <w:rFonts w:cstheme="minorHAnsi"/>
          <w:color w:val="00B0F0"/>
        </w:rPr>
        <w:t xml:space="preserve">: </w:t>
      </w:r>
      <w:r w:rsidRPr="00632E9A">
        <w:rPr>
          <w:rFonts w:cstheme="minorHAnsi"/>
          <w:iCs/>
        </w:rPr>
        <w:t xml:space="preserve">A new partner refers to someone other than a main partner </w:t>
      </w:r>
      <w:r>
        <w:rPr>
          <w:rFonts w:cstheme="minorHAnsi"/>
          <w:iCs/>
        </w:rPr>
        <w:t xml:space="preserve">who </w:t>
      </w:r>
      <w:r w:rsidRPr="00632E9A">
        <w:rPr>
          <w:rFonts w:cstheme="minorHAnsi"/>
          <w:iCs/>
        </w:rPr>
        <w:t xml:space="preserve">you were with at the start of March 2021. </w:t>
      </w:r>
    </w:p>
    <w:p w14:paraId="7EDBF5EA" w14:textId="77777777" w:rsidR="00EA3738" w:rsidRPr="00632E9A" w:rsidRDefault="00EA3738" w:rsidP="00EA3738">
      <w:pPr>
        <w:rPr>
          <w:rFonts w:cstheme="minorHAnsi"/>
          <w:iCs/>
        </w:rPr>
      </w:pPr>
    </w:p>
    <w:p w14:paraId="5775FF41" w14:textId="77777777" w:rsidR="00EA3738" w:rsidRPr="00632E9A" w:rsidRDefault="00EA3738" w:rsidP="00EA3738">
      <w:pPr>
        <w:rPr>
          <w:rFonts w:cstheme="minorHAnsi"/>
          <w:iCs/>
        </w:rPr>
      </w:pPr>
      <w:r w:rsidRPr="00632E9A">
        <w:rPr>
          <w:rFonts w:cstheme="minorHAnsi"/>
          <w:iCs/>
        </w:rPr>
        <w:t xml:space="preserve">If you rekindled contact during this time frame with someone who you </w:t>
      </w:r>
      <w:r w:rsidRPr="00F7511E">
        <w:rPr>
          <w:rFonts w:cstheme="minorHAnsi"/>
          <w:iCs/>
          <w:color w:val="000000" w:themeColor="text1"/>
        </w:rPr>
        <w:t xml:space="preserve">knew prior to March 2021, </w:t>
      </w:r>
      <w:r w:rsidRPr="00632E9A">
        <w:rPr>
          <w:rFonts w:cstheme="minorHAnsi"/>
          <w:iCs/>
        </w:rPr>
        <w:t>consider this person to be a “new partner” for the purposes of this survey.</w:t>
      </w:r>
      <w:r w:rsidRPr="00632E9A">
        <w:rPr>
          <w:rFonts w:cstheme="minorHAnsi"/>
          <w:iCs/>
          <w:color w:val="00B0F0"/>
        </w:rPr>
        <w:t>]</w:t>
      </w:r>
    </w:p>
    <w:p w14:paraId="64CE3428" w14:textId="77777777" w:rsidR="00EA3738" w:rsidRDefault="00EA3738" w:rsidP="00EA3738">
      <w:pPr>
        <w:rPr>
          <w:rFonts w:ascii="Calibri" w:hAnsi="Calibri" w:cs="Times New Roman"/>
          <w:color w:val="FF0000"/>
        </w:rPr>
      </w:pPr>
    </w:p>
    <w:tbl>
      <w:tblPr>
        <w:tblStyle w:val="TableGrid"/>
        <w:tblW w:w="10075" w:type="dxa"/>
        <w:tblLook w:val="04A0" w:firstRow="1" w:lastRow="0" w:firstColumn="1" w:lastColumn="0" w:noHBand="0" w:noVBand="1"/>
      </w:tblPr>
      <w:tblGrid>
        <w:gridCol w:w="1414"/>
        <w:gridCol w:w="5691"/>
        <w:gridCol w:w="2970"/>
      </w:tblGrid>
      <w:tr w:rsidR="00EA3738" w:rsidRPr="006E06AD" w14:paraId="21F00868" w14:textId="77777777" w:rsidTr="000F045E">
        <w:tc>
          <w:tcPr>
            <w:tcW w:w="1414" w:type="dxa"/>
          </w:tcPr>
          <w:p w14:paraId="55B3D0AD" w14:textId="77777777" w:rsidR="00EA3738" w:rsidRPr="006E06AD" w:rsidRDefault="00EA3738" w:rsidP="000F045E">
            <w:pPr>
              <w:rPr>
                <w:rFonts w:cs="Tahoma"/>
                <w:b/>
                <w:bCs/>
              </w:rPr>
            </w:pPr>
            <w:r w:rsidRPr="006E06AD">
              <w:rPr>
                <w:rFonts w:cs="Tahoma"/>
                <w:b/>
                <w:bCs/>
              </w:rPr>
              <w:t>Timeframe</w:t>
            </w:r>
          </w:p>
        </w:tc>
        <w:tc>
          <w:tcPr>
            <w:tcW w:w="5691" w:type="dxa"/>
          </w:tcPr>
          <w:p w14:paraId="6E595722" w14:textId="77777777" w:rsidR="00EA3738" w:rsidRPr="006E06AD" w:rsidRDefault="00EA3738" w:rsidP="000F045E">
            <w:pPr>
              <w:rPr>
                <w:rFonts w:cs="Tahoma"/>
                <w:b/>
                <w:bCs/>
              </w:rPr>
            </w:pPr>
            <w:r w:rsidRPr="006E06AD">
              <w:rPr>
                <w:rFonts w:cs="Tahoma"/>
                <w:b/>
                <w:bCs/>
              </w:rPr>
              <w:t>Description</w:t>
            </w:r>
          </w:p>
        </w:tc>
        <w:tc>
          <w:tcPr>
            <w:tcW w:w="2970" w:type="dxa"/>
          </w:tcPr>
          <w:p w14:paraId="7470AED5" w14:textId="77777777" w:rsidR="00EA3738" w:rsidRPr="006E06AD" w:rsidRDefault="00EA3738" w:rsidP="000F045E">
            <w:pPr>
              <w:rPr>
                <w:rFonts w:cs="Tahoma"/>
                <w:b/>
                <w:bCs/>
              </w:rPr>
            </w:pPr>
            <w:r w:rsidRPr="006E06AD">
              <w:rPr>
                <w:rFonts w:cs="Tahoma"/>
                <w:b/>
                <w:bCs/>
              </w:rPr>
              <w:t>Number of New Partners</w:t>
            </w:r>
          </w:p>
        </w:tc>
      </w:tr>
      <w:tr w:rsidR="00EA3738" w:rsidRPr="006E06AD" w14:paraId="383450A3" w14:textId="77777777" w:rsidTr="000F045E">
        <w:tc>
          <w:tcPr>
            <w:tcW w:w="1414" w:type="dxa"/>
          </w:tcPr>
          <w:p w14:paraId="107F4E55" w14:textId="77777777" w:rsidR="00EA3738" w:rsidRPr="006E06AD" w:rsidRDefault="00EA3738" w:rsidP="000F045E">
            <w:pPr>
              <w:spacing w:line="259" w:lineRule="auto"/>
              <w:rPr>
                <w:rFonts w:cs="Tahoma"/>
              </w:rPr>
            </w:pPr>
            <w:r w:rsidRPr="006E06AD">
              <w:rPr>
                <w:rFonts w:cs="Tahoma"/>
              </w:rPr>
              <w:t>1</w:t>
            </w:r>
          </w:p>
        </w:tc>
        <w:tc>
          <w:tcPr>
            <w:tcW w:w="5691" w:type="dxa"/>
          </w:tcPr>
          <w:p w14:paraId="7EECD077" w14:textId="77777777" w:rsidR="00EA3738" w:rsidRPr="006E06AD" w:rsidRDefault="00EA3738" w:rsidP="000F045E">
            <w:pPr>
              <w:rPr>
                <w:rFonts w:cs="Tahoma"/>
              </w:rPr>
            </w:pPr>
            <w:r w:rsidRPr="006E06AD">
              <w:rPr>
                <w:rFonts w:cs="Tahoma"/>
              </w:rPr>
              <w:t>Summer 2021 (May, June, July)</w:t>
            </w:r>
          </w:p>
        </w:tc>
        <w:tc>
          <w:tcPr>
            <w:tcW w:w="2970" w:type="dxa"/>
          </w:tcPr>
          <w:p w14:paraId="5E067145" w14:textId="77777777" w:rsidR="00EA3738" w:rsidRPr="006E06AD" w:rsidRDefault="00EA3738" w:rsidP="000F045E">
            <w:pPr>
              <w:rPr>
                <w:rFonts w:cs="Tahoma"/>
              </w:rPr>
            </w:pPr>
          </w:p>
        </w:tc>
      </w:tr>
      <w:tr w:rsidR="00EA3738" w:rsidRPr="006E06AD" w14:paraId="71F58380" w14:textId="77777777" w:rsidTr="000F045E">
        <w:tc>
          <w:tcPr>
            <w:tcW w:w="1414" w:type="dxa"/>
          </w:tcPr>
          <w:p w14:paraId="4A065E9F" w14:textId="77777777" w:rsidR="00EA3738" w:rsidRPr="006E06AD" w:rsidRDefault="00EA3738" w:rsidP="000F045E">
            <w:pPr>
              <w:rPr>
                <w:rFonts w:cs="Tahoma"/>
              </w:rPr>
            </w:pPr>
            <w:r w:rsidRPr="006E06AD">
              <w:rPr>
                <w:rFonts w:cs="Tahoma"/>
              </w:rPr>
              <w:t>2</w:t>
            </w:r>
          </w:p>
        </w:tc>
        <w:tc>
          <w:tcPr>
            <w:tcW w:w="5691" w:type="dxa"/>
          </w:tcPr>
          <w:p w14:paraId="7168D8B1" w14:textId="77777777" w:rsidR="00EA3738" w:rsidRPr="006E06AD" w:rsidRDefault="00EA3738" w:rsidP="000F045E">
            <w:pPr>
              <w:rPr>
                <w:rFonts w:cs="Tahoma"/>
              </w:rPr>
            </w:pPr>
            <w:r w:rsidRPr="006E06AD">
              <w:rPr>
                <w:rFonts w:cs="Tahoma"/>
              </w:rPr>
              <w:t>Fall 2021 (Aug, September, October)</w:t>
            </w:r>
          </w:p>
        </w:tc>
        <w:tc>
          <w:tcPr>
            <w:tcW w:w="2970" w:type="dxa"/>
          </w:tcPr>
          <w:p w14:paraId="5E4E03D2" w14:textId="77777777" w:rsidR="00EA3738" w:rsidRPr="006E06AD" w:rsidRDefault="00EA3738" w:rsidP="000F045E">
            <w:pPr>
              <w:rPr>
                <w:rFonts w:cs="Tahoma"/>
              </w:rPr>
            </w:pPr>
          </w:p>
        </w:tc>
      </w:tr>
      <w:tr w:rsidR="00EA3738" w:rsidRPr="006E06AD" w14:paraId="2D533F2E" w14:textId="77777777" w:rsidTr="000F045E">
        <w:tc>
          <w:tcPr>
            <w:tcW w:w="1414" w:type="dxa"/>
          </w:tcPr>
          <w:p w14:paraId="72C2BB22" w14:textId="77777777" w:rsidR="00EA3738" w:rsidRPr="006E06AD" w:rsidRDefault="00EA3738" w:rsidP="000F045E">
            <w:pPr>
              <w:rPr>
                <w:rFonts w:cs="Tahoma"/>
              </w:rPr>
            </w:pPr>
            <w:r w:rsidRPr="006E06AD">
              <w:rPr>
                <w:rFonts w:cs="Tahoma"/>
              </w:rPr>
              <w:t>3</w:t>
            </w:r>
          </w:p>
        </w:tc>
        <w:tc>
          <w:tcPr>
            <w:tcW w:w="5691" w:type="dxa"/>
          </w:tcPr>
          <w:p w14:paraId="33920E73" w14:textId="0A2D9E19" w:rsidR="00EA3738" w:rsidRPr="006E06AD" w:rsidRDefault="00EA3738" w:rsidP="000F045E">
            <w:pPr>
              <w:rPr>
                <w:rFonts w:cs="Tahoma"/>
              </w:rPr>
            </w:pPr>
            <w:r w:rsidRPr="006E06AD">
              <w:rPr>
                <w:rFonts w:cs="Tahoma"/>
              </w:rPr>
              <w:t xml:space="preserve">Winter 2021/2022 (December, January, February) </w:t>
            </w:r>
            <w:del w:id="103" w:author="Phoebe Lamuda" w:date="2022-04-19T16:03:00Z">
              <w:r w:rsidRPr="006E06AD" w:rsidDel="00C66E5B">
                <w:rPr>
                  <w:rFonts w:cs="Tahoma"/>
                </w:rPr>
                <w:delText xml:space="preserve"> </w:delText>
              </w:r>
            </w:del>
          </w:p>
        </w:tc>
        <w:tc>
          <w:tcPr>
            <w:tcW w:w="2970" w:type="dxa"/>
          </w:tcPr>
          <w:p w14:paraId="05411870" w14:textId="77777777" w:rsidR="00EA3738" w:rsidRPr="006E06AD" w:rsidRDefault="00EA3738" w:rsidP="000F045E">
            <w:pPr>
              <w:rPr>
                <w:rFonts w:cs="Tahoma"/>
              </w:rPr>
            </w:pPr>
          </w:p>
        </w:tc>
      </w:tr>
    </w:tbl>
    <w:p w14:paraId="6DAB8DEB" w14:textId="77777777" w:rsidR="00EA3738" w:rsidRPr="0046705C" w:rsidRDefault="00EA3738" w:rsidP="00EA3738">
      <w:pPr>
        <w:rPr>
          <w:rFonts w:cs="Tahoma"/>
          <w:color w:val="FF0000"/>
        </w:rPr>
      </w:pPr>
    </w:p>
    <w:p w14:paraId="697051C7" w14:textId="77777777" w:rsidR="00EA3738" w:rsidRDefault="00EA3738" w:rsidP="00EA3738">
      <w:pPr>
        <w:pBdr>
          <w:bottom w:val="single" w:sz="4" w:space="1" w:color="auto"/>
        </w:pBdr>
        <w:rPr>
          <w:rFonts w:ascii="Calibri" w:hAnsi="Calibri" w:cs="Times New Roman"/>
          <w:color w:val="00B0F0"/>
        </w:rPr>
      </w:pPr>
    </w:p>
    <w:p w14:paraId="14FE1E3B" w14:textId="77777777" w:rsidR="00EA3738" w:rsidRDefault="00EA3738" w:rsidP="00EA3738">
      <w:pPr>
        <w:rPr>
          <w:rFonts w:ascii="Calibri" w:hAnsi="Calibri" w:cs="Times New Roman"/>
          <w:color w:val="00B0F0"/>
        </w:rPr>
      </w:pPr>
    </w:p>
    <w:p w14:paraId="73DA763A" w14:textId="77777777" w:rsidR="00EA3738" w:rsidRDefault="00EA3738" w:rsidP="00EA3738">
      <w:pPr>
        <w:rPr>
          <w:rFonts w:ascii="Calibri" w:hAnsi="Calibri" w:cs="Times New Roman"/>
          <w:color w:val="00B0F0"/>
        </w:rPr>
      </w:pPr>
      <w:r>
        <w:rPr>
          <w:rFonts w:ascii="Calibri" w:hAnsi="Calibri" w:cs="Times New Roman"/>
          <w:color w:val="00B0F0"/>
        </w:rPr>
        <w:t>[DISPLAY]</w:t>
      </w:r>
    </w:p>
    <w:p w14:paraId="1EF68323" w14:textId="77777777" w:rsidR="00EA3738" w:rsidRDefault="00EA3738" w:rsidP="00EA3738">
      <w:pPr>
        <w:rPr>
          <w:rFonts w:ascii="Calibri" w:hAnsi="Calibri" w:cs="Times New Roman"/>
          <w:color w:val="00B0F0"/>
        </w:rPr>
      </w:pPr>
      <w:r>
        <w:rPr>
          <w:rFonts w:ascii="Calibri" w:hAnsi="Calibri" w:cs="Times New Roman"/>
          <w:color w:val="00B0F0"/>
        </w:rPr>
        <w:t>DISPLAY_JCOIN4.</w:t>
      </w:r>
    </w:p>
    <w:p w14:paraId="72119720" w14:textId="77777777" w:rsidR="00EA3738" w:rsidRPr="003C6ED4" w:rsidRDefault="00EA3738" w:rsidP="00EA3738">
      <w:pPr>
        <w:rPr>
          <w:rFonts w:cstheme="minorHAnsi"/>
        </w:rPr>
      </w:pPr>
      <w:r w:rsidRPr="003C6ED4">
        <w:rPr>
          <w:rFonts w:cstheme="minorHAnsi"/>
          <w:bCs/>
        </w:rPr>
        <w:t>For the next set of</w:t>
      </w:r>
      <w:r w:rsidRPr="00D2295C">
        <w:rPr>
          <w:rFonts w:cstheme="minorHAnsi"/>
          <w:bCs/>
        </w:rPr>
        <w:t xml:space="preserve"> </w:t>
      </w:r>
      <w:r w:rsidRPr="003C6ED4">
        <w:rPr>
          <w:rFonts w:cstheme="minorHAnsi"/>
          <w:bCs/>
        </w:rPr>
        <w:t>questions</w:t>
      </w:r>
      <w:r w:rsidRPr="003C6ED4">
        <w:rPr>
          <w:rFonts w:cstheme="minorHAnsi"/>
        </w:rPr>
        <w:t xml:space="preserve">, think about your activities and behaviors during </w:t>
      </w:r>
      <w:r>
        <w:rPr>
          <w:rFonts w:cs="Tahoma"/>
          <w:color w:val="00B0F0"/>
        </w:rPr>
        <w:t>&lt;u</w:t>
      </w:r>
      <w:r w:rsidRPr="00C77B28">
        <w:rPr>
          <w:rFonts w:cs="Tahoma"/>
          <w:color w:val="00B0F0"/>
        </w:rPr>
        <w:t>&gt;</w:t>
      </w:r>
      <w:r w:rsidRPr="00D77772">
        <w:rPr>
          <w:rFonts w:cstheme="minorHAnsi"/>
          <w:u w:val="single"/>
        </w:rPr>
        <w:t>the past month</w:t>
      </w:r>
      <w:r>
        <w:rPr>
          <w:rFonts w:cs="Tahoma"/>
          <w:color w:val="00B0F0"/>
        </w:rPr>
        <w:t>&lt;/u</w:t>
      </w:r>
      <w:r w:rsidRPr="00C77B28">
        <w:rPr>
          <w:rFonts w:cs="Tahoma"/>
          <w:color w:val="00B0F0"/>
        </w:rPr>
        <w:t>&gt;</w:t>
      </w:r>
      <w:r w:rsidRPr="003C6ED4">
        <w:rPr>
          <w:rFonts w:cstheme="minorHAnsi"/>
        </w:rPr>
        <w:t>.</w:t>
      </w:r>
    </w:p>
    <w:p w14:paraId="27DF966B" w14:textId="77777777" w:rsidR="00EA3738" w:rsidRDefault="00EA3738" w:rsidP="00EA3738">
      <w:pPr>
        <w:pBdr>
          <w:bottom w:val="single" w:sz="4" w:space="1" w:color="auto"/>
        </w:pBdr>
        <w:rPr>
          <w:rFonts w:ascii="Calibri" w:hAnsi="Calibri" w:cs="Times New Roman"/>
          <w:color w:val="00B0F0"/>
        </w:rPr>
      </w:pPr>
    </w:p>
    <w:p w14:paraId="479A6102" w14:textId="77777777" w:rsidR="00EA3738" w:rsidRDefault="00EA3738" w:rsidP="00EA3738">
      <w:pPr>
        <w:rPr>
          <w:rFonts w:ascii="Calibri" w:hAnsi="Calibri" w:cs="Times New Roman"/>
          <w:color w:val="00B0F0"/>
        </w:rPr>
      </w:pPr>
    </w:p>
    <w:p w14:paraId="08887747" w14:textId="77777777" w:rsidR="00EA3738" w:rsidRPr="006003FB" w:rsidRDefault="00EA3738" w:rsidP="00EA3738">
      <w:pPr>
        <w:rPr>
          <w:rFonts w:cs="Tahoma"/>
          <w:color w:val="00B0F0"/>
        </w:rPr>
      </w:pPr>
      <w:r>
        <w:rPr>
          <w:rFonts w:cs="Tahoma"/>
          <w:color w:val="00B0F0"/>
        </w:rPr>
        <w:t>[SP</w:t>
      </w:r>
      <w:r w:rsidRPr="006003FB">
        <w:rPr>
          <w:rFonts w:cs="Tahoma"/>
          <w:color w:val="00B0F0"/>
        </w:rPr>
        <w:t>]</w:t>
      </w:r>
    </w:p>
    <w:p w14:paraId="76548155" w14:textId="77777777" w:rsidR="00EA3738" w:rsidRDefault="00EA3738" w:rsidP="00EA3738">
      <w:pPr>
        <w:rPr>
          <w:rFonts w:cs="Tahoma"/>
          <w:color w:val="00B0F0"/>
        </w:rPr>
      </w:pPr>
      <w:r w:rsidRPr="006003FB">
        <w:rPr>
          <w:rFonts w:cs="Tahoma"/>
          <w:color w:val="00B0F0"/>
        </w:rPr>
        <w:t>Q</w:t>
      </w:r>
      <w:r>
        <w:rPr>
          <w:rFonts w:cs="Tahoma"/>
          <w:color w:val="00B0F0"/>
        </w:rPr>
        <w:t>27</w:t>
      </w:r>
      <w:r w:rsidRPr="006003FB">
        <w:rPr>
          <w:rFonts w:cs="Tahoma"/>
          <w:color w:val="00B0F0"/>
        </w:rPr>
        <w:t>.</w:t>
      </w:r>
    </w:p>
    <w:p w14:paraId="22F28FF8" w14:textId="77777777" w:rsidR="00EA3738" w:rsidRPr="00D77772" w:rsidRDefault="00EA3738" w:rsidP="00EA3738">
      <w:pPr>
        <w:rPr>
          <w:rFonts w:cstheme="minorHAnsi"/>
        </w:rPr>
      </w:pPr>
      <w:r w:rsidRPr="00D77772">
        <w:rPr>
          <w:rFonts w:cstheme="minorHAnsi"/>
          <w:bCs/>
        </w:rPr>
        <w:t xml:space="preserve">During </w:t>
      </w:r>
      <w:r>
        <w:rPr>
          <w:rFonts w:cs="Tahoma"/>
          <w:color w:val="00B0F0"/>
        </w:rPr>
        <w:t>&lt;u</w:t>
      </w:r>
      <w:r w:rsidRPr="00C77B28">
        <w:rPr>
          <w:rFonts w:cs="Tahoma"/>
          <w:color w:val="00B0F0"/>
        </w:rPr>
        <w:t>&gt;</w:t>
      </w:r>
      <w:r w:rsidRPr="00D77772">
        <w:rPr>
          <w:rFonts w:cstheme="minorHAnsi"/>
          <w:u w:val="single"/>
        </w:rPr>
        <w:t>the past month</w:t>
      </w:r>
      <w:r>
        <w:rPr>
          <w:rFonts w:cs="Tahoma"/>
          <w:color w:val="00B0F0"/>
        </w:rPr>
        <w:t>&lt;/u</w:t>
      </w:r>
      <w:r w:rsidRPr="00C77B28">
        <w:rPr>
          <w:rFonts w:cs="Tahoma"/>
          <w:color w:val="00B0F0"/>
        </w:rPr>
        <w:t>&gt;</w:t>
      </w:r>
      <w:r w:rsidRPr="00524FBD">
        <w:rPr>
          <w:rFonts w:cs="Tahoma"/>
        </w:rPr>
        <w:t>,</w:t>
      </w:r>
      <w:r w:rsidRPr="00D77772">
        <w:rPr>
          <w:rFonts w:cstheme="minorHAnsi"/>
        </w:rPr>
        <w:t xml:space="preserve"> did you kiss anyone that lives outside your home? </w:t>
      </w:r>
    </w:p>
    <w:p w14:paraId="4E89DAC2" w14:textId="77777777" w:rsidR="00EA3738" w:rsidRDefault="00EA3738" w:rsidP="00EA3738">
      <w:pPr>
        <w:rPr>
          <w:rFonts w:cstheme="minorHAnsi"/>
        </w:rPr>
      </w:pPr>
    </w:p>
    <w:p w14:paraId="199A3120" w14:textId="77777777" w:rsidR="00EA3738" w:rsidRPr="003C6ED4" w:rsidRDefault="00EA3738" w:rsidP="00EA3738">
      <w:pPr>
        <w:ind w:left="360"/>
        <w:textAlignment w:val="baseline"/>
        <w:rPr>
          <w:rFonts w:cstheme="minorHAnsi"/>
        </w:rPr>
      </w:pPr>
      <w:r w:rsidRPr="003C6ED4">
        <w:rPr>
          <w:rFonts w:cstheme="minorHAnsi"/>
          <w:color w:val="00B0F0"/>
        </w:rPr>
        <w:t>RESPONSE OPTIONS:</w:t>
      </w:r>
    </w:p>
    <w:p w14:paraId="4B5B5AA3" w14:textId="77777777" w:rsidR="00EA3738" w:rsidRPr="003C6ED4" w:rsidRDefault="00EA3738" w:rsidP="00EA3738">
      <w:pPr>
        <w:numPr>
          <w:ilvl w:val="0"/>
          <w:numId w:val="63"/>
        </w:numPr>
        <w:spacing w:after="0" w:line="240" w:lineRule="auto"/>
        <w:contextualSpacing/>
        <w:rPr>
          <w:rFonts w:cstheme="minorHAnsi"/>
        </w:rPr>
      </w:pPr>
      <w:r w:rsidRPr="003C6ED4">
        <w:rPr>
          <w:rFonts w:cstheme="minorHAnsi"/>
        </w:rPr>
        <w:t>No</w:t>
      </w:r>
    </w:p>
    <w:p w14:paraId="0AB0FA08" w14:textId="77777777" w:rsidR="00EA3738" w:rsidRPr="003C6ED4" w:rsidRDefault="00EA3738" w:rsidP="00EA3738">
      <w:pPr>
        <w:numPr>
          <w:ilvl w:val="0"/>
          <w:numId w:val="63"/>
        </w:numPr>
        <w:spacing w:after="0" w:line="240" w:lineRule="auto"/>
        <w:contextualSpacing/>
        <w:rPr>
          <w:rFonts w:cstheme="minorHAnsi"/>
        </w:rPr>
      </w:pPr>
      <w:r w:rsidRPr="003C6ED4">
        <w:rPr>
          <w:rFonts w:cstheme="minorHAnsi"/>
        </w:rPr>
        <w:t>Yes</w:t>
      </w:r>
    </w:p>
    <w:p w14:paraId="4274BE14" w14:textId="77777777" w:rsidR="00EA3738" w:rsidRDefault="00EA3738" w:rsidP="00EA3738">
      <w:pPr>
        <w:pBdr>
          <w:bottom w:val="single" w:sz="4" w:space="1" w:color="auto"/>
        </w:pBdr>
        <w:rPr>
          <w:rFonts w:ascii="Calibri" w:hAnsi="Calibri" w:cs="Times New Roman"/>
          <w:color w:val="00B0F0"/>
        </w:rPr>
      </w:pPr>
    </w:p>
    <w:p w14:paraId="13ACCF73" w14:textId="77777777" w:rsidR="00EA3738" w:rsidRDefault="00EA3738" w:rsidP="00EA3738">
      <w:pPr>
        <w:rPr>
          <w:rFonts w:ascii="Calibri" w:hAnsi="Calibri" w:cs="Times New Roman"/>
          <w:color w:val="00B0F0"/>
        </w:rPr>
      </w:pPr>
    </w:p>
    <w:p w14:paraId="679F1B82" w14:textId="77777777" w:rsidR="00EA3738" w:rsidRDefault="00EA3738" w:rsidP="00EA3738">
      <w:pPr>
        <w:rPr>
          <w:rFonts w:cs="Tahoma"/>
          <w:color w:val="00B0F0"/>
        </w:rPr>
      </w:pPr>
      <w:r>
        <w:rPr>
          <w:rFonts w:cs="Tahoma"/>
          <w:color w:val="00B0F0"/>
        </w:rPr>
        <w:t>[SHOW IF Q27=2]</w:t>
      </w:r>
    </w:p>
    <w:p w14:paraId="5DEF34EC" w14:textId="77777777" w:rsidR="00EA3738" w:rsidRPr="006003FB" w:rsidRDefault="00EA3738" w:rsidP="00EA3738">
      <w:pPr>
        <w:rPr>
          <w:rFonts w:cs="Tahoma"/>
          <w:color w:val="00B0F0"/>
        </w:rPr>
      </w:pPr>
      <w:r>
        <w:rPr>
          <w:rFonts w:cs="Tahoma"/>
          <w:color w:val="00B0F0"/>
        </w:rPr>
        <w:t>[NUMBOX</w:t>
      </w:r>
      <w:r w:rsidRPr="006003FB">
        <w:rPr>
          <w:rFonts w:cs="Tahoma"/>
          <w:color w:val="00B0F0"/>
        </w:rPr>
        <w:t>]</w:t>
      </w:r>
    </w:p>
    <w:p w14:paraId="3CCE34C0" w14:textId="77777777" w:rsidR="00EA3738" w:rsidRDefault="00EA3738" w:rsidP="00EA3738">
      <w:pPr>
        <w:rPr>
          <w:rFonts w:cs="Tahoma"/>
          <w:color w:val="00B0F0"/>
        </w:rPr>
      </w:pPr>
      <w:r w:rsidRPr="006003FB">
        <w:rPr>
          <w:rFonts w:cs="Tahoma"/>
          <w:color w:val="00B0F0"/>
        </w:rPr>
        <w:t>Q</w:t>
      </w:r>
      <w:r>
        <w:rPr>
          <w:rFonts w:cs="Tahoma"/>
          <w:color w:val="00B0F0"/>
        </w:rPr>
        <w:t>27A</w:t>
      </w:r>
      <w:r w:rsidRPr="006003FB">
        <w:rPr>
          <w:rFonts w:cs="Tahoma"/>
          <w:color w:val="00B0F0"/>
        </w:rPr>
        <w:t>.</w:t>
      </w:r>
    </w:p>
    <w:p w14:paraId="4DCA7C9F" w14:textId="1316EA65" w:rsidR="00EA3738" w:rsidRDefault="00EA3738" w:rsidP="00EA3738">
      <w:pPr>
        <w:rPr>
          <w:rFonts w:cstheme="minorHAnsi"/>
        </w:rPr>
      </w:pPr>
      <w:r w:rsidRPr="003C6ED4">
        <w:rPr>
          <w:rFonts w:cstheme="minorHAnsi"/>
        </w:rPr>
        <w:t xml:space="preserve">How many people did you kiss that live outside your home? </w:t>
      </w:r>
      <w:del w:id="104" w:author="Phoebe Lamuda" w:date="2022-04-19T16:03:00Z">
        <w:r w:rsidRPr="003C6ED4" w:rsidDel="00C66E5B">
          <w:rPr>
            <w:rFonts w:cstheme="minorHAnsi"/>
          </w:rPr>
          <w:delText xml:space="preserve"> </w:delText>
        </w:r>
      </w:del>
    </w:p>
    <w:p w14:paraId="6C1BB58D" w14:textId="77777777" w:rsidR="00EA3738" w:rsidRDefault="00EA3738" w:rsidP="00EA3738">
      <w:pPr>
        <w:rPr>
          <w:rFonts w:cstheme="minorHAnsi"/>
        </w:rPr>
      </w:pPr>
    </w:p>
    <w:p w14:paraId="7E10E199" w14:textId="77777777" w:rsidR="00EA3738" w:rsidRPr="00D77772" w:rsidRDefault="00EA3738" w:rsidP="00EA3738">
      <w:pPr>
        <w:rPr>
          <w:rFonts w:ascii="Calibri" w:hAnsi="Calibri" w:cs="Times New Roman"/>
          <w:color w:val="00B0F0"/>
        </w:rPr>
      </w:pPr>
      <w:r w:rsidRPr="00D77772">
        <w:rPr>
          <w:rFonts w:cstheme="minorHAnsi"/>
          <w:color w:val="00B0F0"/>
        </w:rPr>
        <w:t>[NUMBOX RANGE 1-</w:t>
      </w:r>
      <w:r>
        <w:rPr>
          <w:rFonts w:cstheme="minorHAnsi"/>
          <w:color w:val="00B0F0"/>
        </w:rPr>
        <w:t>100</w:t>
      </w:r>
      <w:r w:rsidRPr="00D77772">
        <w:rPr>
          <w:rFonts w:cstheme="minorHAnsi"/>
          <w:color w:val="00B0F0"/>
        </w:rPr>
        <w:t>]</w:t>
      </w:r>
    </w:p>
    <w:p w14:paraId="68ABA2B1" w14:textId="77777777" w:rsidR="00EA3738" w:rsidRDefault="00EA3738" w:rsidP="00EA3738">
      <w:pPr>
        <w:pBdr>
          <w:bottom w:val="single" w:sz="4" w:space="1" w:color="auto"/>
        </w:pBdr>
        <w:rPr>
          <w:rFonts w:ascii="Calibri" w:hAnsi="Calibri" w:cs="Times New Roman"/>
          <w:color w:val="00B0F0"/>
        </w:rPr>
      </w:pPr>
    </w:p>
    <w:p w14:paraId="1B8D40BC" w14:textId="77777777" w:rsidR="00EA3738" w:rsidRDefault="00EA3738" w:rsidP="00EA3738">
      <w:pPr>
        <w:rPr>
          <w:rFonts w:cs="Tahoma"/>
          <w:color w:val="00B0F0"/>
        </w:rPr>
      </w:pPr>
    </w:p>
    <w:p w14:paraId="14F93D5F" w14:textId="77777777" w:rsidR="00EA3738" w:rsidRPr="006003FB" w:rsidRDefault="00EA3738" w:rsidP="00EA3738">
      <w:pPr>
        <w:rPr>
          <w:rFonts w:cs="Tahoma"/>
          <w:color w:val="00B0F0"/>
        </w:rPr>
      </w:pPr>
      <w:r>
        <w:rPr>
          <w:rFonts w:cs="Tahoma"/>
          <w:color w:val="00B0F0"/>
        </w:rPr>
        <w:t>[SP</w:t>
      </w:r>
      <w:r w:rsidRPr="006003FB">
        <w:rPr>
          <w:rFonts w:cs="Tahoma"/>
          <w:color w:val="00B0F0"/>
        </w:rPr>
        <w:t>]</w:t>
      </w:r>
    </w:p>
    <w:p w14:paraId="38B42D85" w14:textId="77777777" w:rsidR="00EA3738" w:rsidRDefault="00EA3738" w:rsidP="00EA3738">
      <w:pPr>
        <w:rPr>
          <w:rFonts w:cs="Tahoma"/>
          <w:color w:val="00B0F0"/>
        </w:rPr>
      </w:pPr>
      <w:r w:rsidRPr="006003FB">
        <w:rPr>
          <w:rFonts w:cs="Tahoma"/>
          <w:color w:val="00B0F0"/>
        </w:rPr>
        <w:t>Q</w:t>
      </w:r>
      <w:r>
        <w:rPr>
          <w:rFonts w:cs="Tahoma"/>
          <w:color w:val="00B0F0"/>
        </w:rPr>
        <w:t>28</w:t>
      </w:r>
      <w:r w:rsidRPr="006003FB">
        <w:rPr>
          <w:rFonts w:cs="Tahoma"/>
          <w:color w:val="00B0F0"/>
        </w:rPr>
        <w:t>.</w:t>
      </w:r>
    </w:p>
    <w:p w14:paraId="73431025" w14:textId="77777777" w:rsidR="00EA3738" w:rsidRPr="00D77772" w:rsidRDefault="00EA3738" w:rsidP="00EA3738">
      <w:r>
        <w:t xml:space="preserve">During </w:t>
      </w:r>
      <w:r>
        <w:rPr>
          <w:rFonts w:cs="Tahoma"/>
          <w:color w:val="00B0F0"/>
        </w:rPr>
        <w:t>&lt;u</w:t>
      </w:r>
      <w:r w:rsidRPr="00C77B28">
        <w:rPr>
          <w:rFonts w:cs="Tahoma"/>
          <w:color w:val="00B0F0"/>
        </w:rPr>
        <w:t>&gt;</w:t>
      </w:r>
      <w:r w:rsidRPr="00D77772">
        <w:rPr>
          <w:rFonts w:cstheme="minorHAnsi"/>
          <w:u w:val="single"/>
        </w:rPr>
        <w:t>the past month</w:t>
      </w:r>
      <w:r>
        <w:rPr>
          <w:rFonts w:cs="Tahoma"/>
          <w:color w:val="00B0F0"/>
        </w:rPr>
        <w:t>&lt;/u</w:t>
      </w:r>
      <w:r w:rsidRPr="00C77B28">
        <w:rPr>
          <w:rFonts w:cs="Tahoma"/>
          <w:color w:val="00B0F0"/>
        </w:rPr>
        <w:t>&gt;</w:t>
      </w:r>
      <w:commentRangeStart w:id="105"/>
      <w:commentRangeStart w:id="106"/>
      <w:commentRangeEnd w:id="105"/>
      <w:r>
        <w:rPr>
          <w:rStyle w:val="CommentReference"/>
        </w:rPr>
        <w:commentReference w:id="105"/>
      </w:r>
      <w:commentRangeEnd w:id="106"/>
      <w:r w:rsidR="00A10DCB">
        <w:rPr>
          <w:rStyle w:val="CommentReference"/>
        </w:rPr>
        <w:commentReference w:id="106"/>
      </w:r>
      <w:r>
        <w:rPr>
          <w:rFonts w:cstheme="minorHAnsi"/>
        </w:rPr>
        <w:t>,</w:t>
      </w:r>
      <w:r>
        <w:t xml:space="preserve"> did you </w:t>
      </w:r>
      <w:r w:rsidRPr="55CF52C8">
        <w:t>have in-person or</w:t>
      </w:r>
      <w:r>
        <w:t xml:space="preserve">al, vaginal, or anal sex with anyone that lives outside your home? </w:t>
      </w:r>
    </w:p>
    <w:p w14:paraId="6ECF4A8F" w14:textId="77777777" w:rsidR="00EA3738" w:rsidRDefault="00EA3738" w:rsidP="00EA3738">
      <w:pPr>
        <w:ind w:left="360"/>
        <w:textAlignment w:val="baseline"/>
        <w:rPr>
          <w:rFonts w:cstheme="minorHAnsi"/>
          <w:color w:val="00B0F0"/>
        </w:rPr>
      </w:pPr>
    </w:p>
    <w:p w14:paraId="216C382D" w14:textId="77777777" w:rsidR="00EA3738" w:rsidRPr="003C6ED4" w:rsidRDefault="00EA3738" w:rsidP="00EA3738">
      <w:pPr>
        <w:ind w:left="360"/>
        <w:textAlignment w:val="baseline"/>
        <w:rPr>
          <w:rFonts w:cstheme="minorHAnsi"/>
        </w:rPr>
      </w:pPr>
      <w:r w:rsidRPr="003C6ED4">
        <w:rPr>
          <w:rFonts w:cstheme="minorHAnsi"/>
          <w:color w:val="00B0F0"/>
        </w:rPr>
        <w:t>RESPONSE OPTIONS:</w:t>
      </w:r>
    </w:p>
    <w:p w14:paraId="4FB3E34C" w14:textId="77777777" w:rsidR="00EA3738" w:rsidRPr="003C6ED4" w:rsidRDefault="00EA3738" w:rsidP="00EA3738">
      <w:pPr>
        <w:numPr>
          <w:ilvl w:val="0"/>
          <w:numId w:val="64"/>
        </w:numPr>
        <w:spacing w:after="0" w:line="240" w:lineRule="auto"/>
        <w:contextualSpacing/>
        <w:rPr>
          <w:rFonts w:cstheme="minorHAnsi"/>
        </w:rPr>
      </w:pPr>
      <w:r w:rsidRPr="003C6ED4">
        <w:rPr>
          <w:rFonts w:cstheme="minorHAnsi"/>
        </w:rPr>
        <w:t>No</w:t>
      </w:r>
    </w:p>
    <w:p w14:paraId="4323C95B" w14:textId="77777777" w:rsidR="00EA3738" w:rsidRDefault="00EA3738" w:rsidP="00EA3738">
      <w:pPr>
        <w:numPr>
          <w:ilvl w:val="0"/>
          <w:numId w:val="64"/>
        </w:numPr>
        <w:spacing w:after="0" w:line="240" w:lineRule="auto"/>
        <w:contextualSpacing/>
        <w:rPr>
          <w:rFonts w:cstheme="minorHAnsi"/>
        </w:rPr>
      </w:pPr>
      <w:r w:rsidRPr="003C6ED4">
        <w:rPr>
          <w:rFonts w:cstheme="minorHAnsi"/>
        </w:rPr>
        <w:t>Yes</w:t>
      </w:r>
    </w:p>
    <w:p w14:paraId="4EF06D5E" w14:textId="77777777" w:rsidR="00EA3738" w:rsidRDefault="00EA3738" w:rsidP="00EA3738">
      <w:pPr>
        <w:pBdr>
          <w:bottom w:val="single" w:sz="4" w:space="1" w:color="auto"/>
        </w:pBdr>
        <w:rPr>
          <w:rFonts w:ascii="Calibri" w:hAnsi="Calibri" w:cs="Times New Roman"/>
          <w:color w:val="00B0F0"/>
        </w:rPr>
      </w:pPr>
    </w:p>
    <w:p w14:paraId="78A089A9" w14:textId="77777777" w:rsidR="00EA3738" w:rsidRDefault="00EA3738" w:rsidP="00EA3738">
      <w:pPr>
        <w:rPr>
          <w:rFonts w:ascii="Calibri" w:hAnsi="Calibri" w:cs="Times New Roman"/>
          <w:color w:val="00B0F0"/>
        </w:rPr>
      </w:pPr>
      <w:r>
        <w:rPr>
          <w:rFonts w:ascii="Calibri" w:hAnsi="Calibri" w:cs="Times New Roman"/>
          <w:color w:val="00B0F0"/>
        </w:rPr>
        <w:t>[SHOW IF 28=2]</w:t>
      </w:r>
    </w:p>
    <w:p w14:paraId="41CE026B" w14:textId="77777777" w:rsidR="00EA3738" w:rsidRDefault="00EA3738" w:rsidP="00EA3738">
      <w:pPr>
        <w:rPr>
          <w:rFonts w:ascii="Calibri" w:hAnsi="Calibri" w:cs="Times New Roman"/>
          <w:color w:val="00B0F0"/>
        </w:rPr>
      </w:pPr>
      <w:r>
        <w:rPr>
          <w:rFonts w:ascii="Calibri" w:hAnsi="Calibri" w:cs="Times New Roman"/>
          <w:color w:val="00B0F0"/>
        </w:rPr>
        <w:t xml:space="preserve">Q28A. </w:t>
      </w:r>
    </w:p>
    <w:p w14:paraId="173F9D9D" w14:textId="77777777" w:rsidR="00EA3738" w:rsidRDefault="00EA3738" w:rsidP="00EA3738">
      <w:pPr>
        <w:rPr>
          <w:rFonts w:ascii="Calibri" w:hAnsi="Calibri" w:cs="Times New Roman"/>
          <w:color w:val="00B0F0"/>
        </w:rPr>
      </w:pPr>
      <w:r w:rsidRPr="00D23754">
        <w:rPr>
          <w:rFonts w:ascii="Calibri" w:hAnsi="Calibri" w:cs="Times New Roman"/>
        </w:rPr>
        <w:t>Did you use</w:t>
      </w:r>
      <w:r>
        <w:rPr>
          <w:rFonts w:ascii="Calibri" w:hAnsi="Calibri" w:cs="Times New Roman"/>
        </w:rPr>
        <w:t xml:space="preserve"> condoms </w:t>
      </w:r>
      <w:r w:rsidRPr="00D23754">
        <w:rPr>
          <w:rFonts w:ascii="Calibri" w:hAnsi="Calibri" w:cs="Times New Roman"/>
        </w:rPr>
        <w:t>during any of these sexual encounters?</w:t>
      </w:r>
    </w:p>
    <w:p w14:paraId="7E8E423C" w14:textId="77777777" w:rsidR="00EA3738" w:rsidRPr="003C6ED4" w:rsidRDefault="00EA3738" w:rsidP="00EA3738">
      <w:pPr>
        <w:ind w:left="360"/>
        <w:textAlignment w:val="baseline"/>
        <w:rPr>
          <w:rFonts w:cstheme="minorHAnsi"/>
        </w:rPr>
      </w:pPr>
      <w:r w:rsidRPr="003C6ED4">
        <w:rPr>
          <w:rFonts w:cstheme="minorHAnsi"/>
          <w:color w:val="00B0F0"/>
        </w:rPr>
        <w:t>RESPONSE OPTIONS:</w:t>
      </w:r>
    </w:p>
    <w:p w14:paraId="328FEC76" w14:textId="77777777" w:rsidR="00EA3738" w:rsidRPr="003C6ED4" w:rsidRDefault="00EA3738" w:rsidP="00EA3738">
      <w:pPr>
        <w:numPr>
          <w:ilvl w:val="0"/>
          <w:numId w:val="67"/>
        </w:numPr>
        <w:spacing w:after="0" w:line="240" w:lineRule="auto"/>
        <w:contextualSpacing/>
        <w:rPr>
          <w:rFonts w:cstheme="minorHAnsi"/>
        </w:rPr>
      </w:pPr>
      <w:r w:rsidRPr="003C6ED4">
        <w:rPr>
          <w:rFonts w:cstheme="minorHAnsi"/>
        </w:rPr>
        <w:t>No</w:t>
      </w:r>
    </w:p>
    <w:p w14:paraId="566F3DA9" w14:textId="77777777" w:rsidR="00EA3738" w:rsidRDefault="00EA3738" w:rsidP="00EA3738">
      <w:pPr>
        <w:numPr>
          <w:ilvl w:val="0"/>
          <w:numId w:val="67"/>
        </w:numPr>
        <w:spacing w:after="0" w:line="240" w:lineRule="auto"/>
        <w:contextualSpacing/>
        <w:rPr>
          <w:rFonts w:cstheme="minorHAnsi"/>
        </w:rPr>
      </w:pPr>
      <w:r w:rsidRPr="003C6ED4">
        <w:rPr>
          <w:rFonts w:cstheme="minorHAnsi"/>
        </w:rPr>
        <w:t>Yes</w:t>
      </w:r>
    </w:p>
    <w:p w14:paraId="049D7196" w14:textId="77777777" w:rsidR="00EA3738" w:rsidRDefault="00EA3738" w:rsidP="00EA3738">
      <w:pPr>
        <w:pBdr>
          <w:bottom w:val="single" w:sz="4" w:space="1" w:color="auto"/>
        </w:pBdr>
        <w:rPr>
          <w:rFonts w:ascii="Calibri" w:hAnsi="Calibri" w:cs="Times New Roman"/>
          <w:color w:val="00B0F0"/>
        </w:rPr>
      </w:pPr>
    </w:p>
    <w:p w14:paraId="271B3E44" w14:textId="77777777" w:rsidR="00EA3738" w:rsidRDefault="00EA3738" w:rsidP="00EA3738">
      <w:pPr>
        <w:rPr>
          <w:rFonts w:ascii="Calibri" w:hAnsi="Calibri" w:cs="Times New Roman"/>
          <w:color w:val="00B0F0"/>
        </w:rPr>
      </w:pPr>
    </w:p>
    <w:p w14:paraId="5B308813" w14:textId="77777777" w:rsidR="00EA3738" w:rsidRDefault="00EA3738" w:rsidP="00EA3738">
      <w:pPr>
        <w:rPr>
          <w:rFonts w:ascii="Calibri" w:hAnsi="Calibri" w:cs="Times New Roman"/>
          <w:color w:val="00B0F0"/>
        </w:rPr>
      </w:pPr>
      <w:r>
        <w:rPr>
          <w:rFonts w:ascii="Calibri" w:hAnsi="Calibri" w:cs="Times New Roman"/>
          <w:color w:val="00B0F0"/>
        </w:rPr>
        <w:lastRenderedPageBreak/>
        <w:t>[SHOW IF Q28=2]</w:t>
      </w:r>
    </w:p>
    <w:p w14:paraId="6FE124C7" w14:textId="77777777" w:rsidR="00EA3738" w:rsidRDefault="00EA3738" w:rsidP="00EA3738">
      <w:pPr>
        <w:rPr>
          <w:rFonts w:ascii="Calibri" w:hAnsi="Calibri" w:cs="Times New Roman"/>
          <w:color w:val="00B0F0"/>
        </w:rPr>
      </w:pPr>
      <w:r>
        <w:rPr>
          <w:rFonts w:ascii="Calibri" w:hAnsi="Calibri" w:cs="Times New Roman"/>
          <w:color w:val="00B0F0"/>
        </w:rPr>
        <w:t>[NUMBOX]</w:t>
      </w:r>
    </w:p>
    <w:p w14:paraId="2B4CEB5E" w14:textId="77777777" w:rsidR="00EA3738" w:rsidRDefault="00EA3738" w:rsidP="00EA3738">
      <w:pPr>
        <w:rPr>
          <w:rFonts w:ascii="Calibri" w:hAnsi="Calibri" w:cs="Times New Roman"/>
          <w:color w:val="00B0F0"/>
        </w:rPr>
      </w:pPr>
      <w:r>
        <w:rPr>
          <w:rFonts w:ascii="Calibri" w:hAnsi="Calibri" w:cs="Times New Roman"/>
          <w:color w:val="00B0F0"/>
        </w:rPr>
        <w:t>Q28B.</w:t>
      </w:r>
    </w:p>
    <w:p w14:paraId="40EE3F67" w14:textId="77777777" w:rsidR="00EA3738" w:rsidRDefault="00EA3738" w:rsidP="00EA3738">
      <w:pPr>
        <w:rPr>
          <w:rFonts w:ascii="Calibri" w:hAnsi="Calibri" w:cs="Times New Roman"/>
          <w:color w:val="00B0F0"/>
        </w:rPr>
      </w:pPr>
      <w:r>
        <w:t>How many people did you have in-person oral, vaginal, or anal sex with that live outside your home?</w:t>
      </w:r>
    </w:p>
    <w:p w14:paraId="0F032C7C" w14:textId="77777777" w:rsidR="00EA3738" w:rsidRDefault="00EA3738" w:rsidP="00EA3738">
      <w:pPr>
        <w:rPr>
          <w:rFonts w:ascii="Calibri" w:hAnsi="Calibri" w:cs="Times New Roman"/>
          <w:color w:val="00B0F0"/>
        </w:rPr>
      </w:pPr>
    </w:p>
    <w:p w14:paraId="07CE5144" w14:textId="77777777" w:rsidR="00EA3738" w:rsidRPr="00D77772" w:rsidRDefault="00EA3738" w:rsidP="00EA3738">
      <w:pPr>
        <w:rPr>
          <w:rFonts w:ascii="Calibri" w:hAnsi="Calibri" w:cs="Times New Roman"/>
          <w:color w:val="00B0F0"/>
        </w:rPr>
      </w:pPr>
      <w:r w:rsidRPr="00D77772">
        <w:rPr>
          <w:rFonts w:cstheme="minorHAnsi"/>
          <w:color w:val="00B0F0"/>
        </w:rPr>
        <w:t>[NUMBOX RANGE 1-</w:t>
      </w:r>
      <w:r>
        <w:rPr>
          <w:rFonts w:cstheme="minorHAnsi"/>
          <w:color w:val="00B0F0"/>
        </w:rPr>
        <w:t>100</w:t>
      </w:r>
      <w:r w:rsidRPr="00D77772">
        <w:rPr>
          <w:rFonts w:cstheme="minorHAnsi"/>
          <w:color w:val="00B0F0"/>
        </w:rPr>
        <w:t>]</w:t>
      </w:r>
    </w:p>
    <w:p w14:paraId="1110445F" w14:textId="77777777" w:rsidR="00EA3738" w:rsidRDefault="00EA3738" w:rsidP="00EA3738">
      <w:pPr>
        <w:pBdr>
          <w:bottom w:val="single" w:sz="4" w:space="1" w:color="auto"/>
        </w:pBdr>
      </w:pPr>
    </w:p>
    <w:p w14:paraId="381B9980" w14:textId="77777777" w:rsidR="00EA3738" w:rsidRDefault="00EA3738" w:rsidP="00EA3738">
      <w:pPr>
        <w:rPr>
          <w:rFonts w:cstheme="minorHAnsi"/>
          <w:color w:val="00B0F0"/>
        </w:rPr>
      </w:pPr>
    </w:p>
    <w:p w14:paraId="15DC84B1" w14:textId="77777777" w:rsidR="00EA3738" w:rsidRPr="00325B96" w:rsidRDefault="00EA3738" w:rsidP="00EA3738">
      <w:pPr>
        <w:rPr>
          <w:rFonts w:cstheme="minorHAnsi"/>
          <w:color w:val="00B0F0"/>
        </w:rPr>
      </w:pPr>
      <w:r w:rsidRPr="00325B96">
        <w:rPr>
          <w:rFonts w:cstheme="minorHAnsi"/>
          <w:color w:val="00B0F0"/>
        </w:rPr>
        <w:t>INTRO_DEMO.</w:t>
      </w:r>
    </w:p>
    <w:p w14:paraId="47DB2ED3" w14:textId="77777777" w:rsidR="00EA3738" w:rsidRPr="00325B96" w:rsidRDefault="00EA3738" w:rsidP="00EA3738">
      <w:pPr>
        <w:pBdr>
          <w:bottom w:val="single" w:sz="4" w:space="1" w:color="auto"/>
        </w:pBdr>
        <w:tabs>
          <w:tab w:val="left" w:pos="1127"/>
        </w:tabs>
        <w:rPr>
          <w:rFonts w:cstheme="minorHAnsi"/>
        </w:rPr>
      </w:pPr>
      <w:r w:rsidRPr="00325B96">
        <w:rPr>
          <w:rFonts w:cstheme="minorHAnsi"/>
        </w:rPr>
        <w:t xml:space="preserve">In the last set of </w:t>
      </w:r>
      <w:proofErr w:type="gramStart"/>
      <w:r w:rsidRPr="00325B96">
        <w:rPr>
          <w:rFonts w:cstheme="minorHAnsi"/>
        </w:rPr>
        <w:t>questions</w:t>
      </w:r>
      <w:proofErr w:type="gramEnd"/>
      <w:r w:rsidRPr="00325B96">
        <w:rPr>
          <w:rFonts w:cstheme="minorHAnsi"/>
        </w:rPr>
        <w:t xml:space="preserve"> we will ask you some demographic questions.</w:t>
      </w:r>
    </w:p>
    <w:p w14:paraId="3EA03B28" w14:textId="77777777" w:rsidR="00EA3738" w:rsidRPr="00325B96" w:rsidRDefault="00EA3738" w:rsidP="00EA3738">
      <w:pPr>
        <w:pBdr>
          <w:bottom w:val="single" w:sz="4" w:space="1" w:color="auto"/>
        </w:pBdr>
        <w:tabs>
          <w:tab w:val="left" w:pos="1127"/>
        </w:tabs>
        <w:rPr>
          <w:rFonts w:cstheme="minorHAnsi"/>
        </w:rPr>
      </w:pPr>
      <w:r w:rsidRPr="00325B96">
        <w:rPr>
          <w:rFonts w:cstheme="minorHAnsi"/>
        </w:rPr>
        <w:tab/>
      </w:r>
    </w:p>
    <w:p w14:paraId="240A3397" w14:textId="77777777" w:rsidR="00EA3738" w:rsidRPr="00325B96" w:rsidRDefault="00EA3738" w:rsidP="00EA3738">
      <w:pPr>
        <w:rPr>
          <w:rFonts w:cstheme="minorHAnsi"/>
          <w:color w:val="00B0F0"/>
        </w:rPr>
      </w:pPr>
    </w:p>
    <w:p w14:paraId="3669FB54" w14:textId="77777777" w:rsidR="00EA3738" w:rsidRPr="003E0E5B" w:rsidRDefault="00EA3738" w:rsidP="00EA3738">
      <w:pPr>
        <w:pStyle w:val="NormalWeb"/>
        <w:shd w:val="clear" w:color="auto" w:fill="FFFFFF" w:themeFill="background1"/>
        <w:spacing w:before="0" w:beforeAutospacing="0" w:after="0" w:afterAutospacing="0"/>
        <w:contextualSpacing/>
        <w:rPr>
          <w:rFonts w:asciiTheme="minorHAnsi" w:hAnsiTheme="minorHAnsi" w:cstheme="minorHAnsi"/>
          <w:color w:val="00B0F0"/>
          <w:sz w:val="22"/>
          <w:szCs w:val="22"/>
        </w:rPr>
      </w:pPr>
      <w:r w:rsidRPr="003E0E5B">
        <w:rPr>
          <w:rFonts w:asciiTheme="minorHAnsi" w:hAnsiTheme="minorHAnsi" w:cstheme="minorHAnsi"/>
          <w:color w:val="00B0F0"/>
          <w:sz w:val="22"/>
          <w:szCs w:val="22"/>
        </w:rPr>
        <w:t xml:space="preserve">EMPLOY1. </w:t>
      </w:r>
    </w:p>
    <w:p w14:paraId="1ADB8655" w14:textId="77777777" w:rsidR="00EA3738" w:rsidRPr="00466736" w:rsidRDefault="00EA3738" w:rsidP="00EA3738">
      <w:pPr>
        <w:pStyle w:val="NormalWeb"/>
        <w:shd w:val="clear" w:color="auto" w:fill="FFFFFF" w:themeFill="background1"/>
        <w:spacing w:before="0" w:beforeAutospacing="0" w:after="0" w:afterAutospacing="0"/>
        <w:contextualSpacing/>
        <w:rPr>
          <w:rFonts w:asciiTheme="minorHAnsi" w:hAnsiTheme="minorHAnsi" w:cstheme="minorHAnsi"/>
          <w:sz w:val="22"/>
          <w:szCs w:val="22"/>
        </w:rPr>
      </w:pPr>
      <w:r w:rsidRPr="00466736">
        <w:rPr>
          <w:rFonts w:asciiTheme="minorHAnsi" w:hAnsiTheme="minorHAnsi" w:cstheme="minorHAnsi"/>
          <w:sz w:val="22"/>
          <w:szCs w:val="22"/>
        </w:rPr>
        <w:t>We would like to know about what you do -- Are you working now, looking for work, retired, keeping house, a student, or what?</w:t>
      </w:r>
    </w:p>
    <w:p w14:paraId="72BD22EC" w14:textId="77777777" w:rsidR="00EA3738" w:rsidRPr="00466736" w:rsidRDefault="00EA3738" w:rsidP="00EA3738">
      <w:pPr>
        <w:pStyle w:val="NormalWeb"/>
        <w:shd w:val="clear" w:color="auto" w:fill="FFFFFF" w:themeFill="background1"/>
        <w:spacing w:before="0" w:beforeAutospacing="0" w:after="0" w:afterAutospacing="0"/>
        <w:contextualSpacing/>
        <w:rPr>
          <w:rFonts w:asciiTheme="minorHAnsi" w:hAnsiTheme="minorHAnsi" w:cstheme="minorHAnsi"/>
          <w:sz w:val="22"/>
          <w:szCs w:val="22"/>
        </w:rPr>
      </w:pPr>
    </w:p>
    <w:p w14:paraId="5CF1B2D7" w14:textId="77777777" w:rsidR="00EA3738" w:rsidRPr="00D146D1" w:rsidRDefault="00EA3738" w:rsidP="00EA3738">
      <w:pPr>
        <w:pStyle w:val="NoSpacing"/>
        <w:rPr>
          <w:rFonts w:cstheme="minorHAnsi"/>
          <w:color w:val="00B0F0"/>
        </w:rPr>
      </w:pPr>
      <w:r w:rsidRPr="00D146D1">
        <w:rPr>
          <w:rFonts w:cstheme="minorHAnsi"/>
          <w:color w:val="00B0F0"/>
        </w:rPr>
        <w:t>RESPONSE OPTIONS:</w:t>
      </w:r>
    </w:p>
    <w:p w14:paraId="3F66CCBB" w14:textId="77777777" w:rsidR="00EA3738" w:rsidRPr="00D146D1" w:rsidRDefault="00EA3738" w:rsidP="00EA3738">
      <w:pPr>
        <w:pStyle w:val="NoSpacing"/>
        <w:numPr>
          <w:ilvl w:val="3"/>
          <w:numId w:val="42"/>
        </w:numPr>
        <w:ind w:left="720"/>
        <w:rPr>
          <w:rFonts w:cstheme="minorHAnsi"/>
        </w:rPr>
      </w:pPr>
      <w:r w:rsidRPr="00D146D1">
        <w:rPr>
          <w:rFonts w:cstheme="minorHAnsi"/>
        </w:rPr>
        <w:t>Employed full time (30 hours or more a week)</w:t>
      </w:r>
    </w:p>
    <w:p w14:paraId="65C8E79D" w14:textId="77777777" w:rsidR="00EA3738" w:rsidRPr="00325B96" w:rsidRDefault="00EA3738" w:rsidP="00EA3738">
      <w:pPr>
        <w:pStyle w:val="Default"/>
        <w:numPr>
          <w:ilvl w:val="0"/>
          <w:numId w:val="42"/>
        </w:numPr>
        <w:rPr>
          <w:rFonts w:asciiTheme="minorHAnsi" w:eastAsiaTheme="minorEastAsia" w:hAnsiTheme="minorHAnsi" w:cstheme="minorHAnsi"/>
          <w:color w:val="auto"/>
          <w:sz w:val="22"/>
          <w:szCs w:val="22"/>
        </w:rPr>
      </w:pPr>
      <w:r w:rsidRPr="00325B96">
        <w:rPr>
          <w:rFonts w:asciiTheme="minorHAnsi" w:eastAsiaTheme="minorEastAsia" w:hAnsiTheme="minorHAnsi" w:cstheme="minorHAnsi"/>
          <w:color w:val="auto"/>
          <w:sz w:val="22"/>
          <w:szCs w:val="22"/>
        </w:rPr>
        <w:t>Employed part time (less than 30 hours a week)</w:t>
      </w:r>
    </w:p>
    <w:p w14:paraId="676A6F63" w14:textId="77777777" w:rsidR="00EA3738" w:rsidRPr="00325B96" w:rsidRDefault="00EA3738" w:rsidP="00EA3738">
      <w:pPr>
        <w:pStyle w:val="Default"/>
        <w:numPr>
          <w:ilvl w:val="0"/>
          <w:numId w:val="42"/>
        </w:numPr>
        <w:rPr>
          <w:rFonts w:asciiTheme="minorHAnsi" w:eastAsiaTheme="minorEastAsia" w:hAnsiTheme="minorHAnsi" w:cstheme="minorHAnsi"/>
          <w:color w:val="auto"/>
          <w:sz w:val="22"/>
          <w:szCs w:val="22"/>
        </w:rPr>
      </w:pPr>
      <w:r w:rsidRPr="00325B96">
        <w:rPr>
          <w:rFonts w:asciiTheme="minorHAnsi" w:eastAsiaTheme="minorEastAsia" w:hAnsiTheme="minorHAnsi" w:cstheme="minorHAnsi"/>
          <w:color w:val="auto"/>
          <w:sz w:val="22"/>
          <w:szCs w:val="22"/>
        </w:rPr>
        <w:t>Only temporarily laid off, sick leave or maternity leave</w:t>
      </w:r>
    </w:p>
    <w:p w14:paraId="794024BE" w14:textId="77777777" w:rsidR="00EA3738" w:rsidRPr="006E06AD" w:rsidRDefault="00EA3738" w:rsidP="00EA3738">
      <w:pPr>
        <w:pStyle w:val="CommentText"/>
        <w:numPr>
          <w:ilvl w:val="0"/>
          <w:numId w:val="42"/>
        </w:numPr>
        <w:rPr>
          <w:rFonts w:cstheme="minorHAnsi"/>
          <w:sz w:val="22"/>
          <w:szCs w:val="22"/>
        </w:rPr>
      </w:pPr>
      <w:r w:rsidRPr="006E06AD">
        <w:rPr>
          <w:rFonts w:cstheme="minorHAnsi"/>
          <w:sz w:val="22"/>
          <w:szCs w:val="22"/>
        </w:rPr>
        <w:t xml:space="preserve">Not working – temporarily laid off or furloughed since the beginning of the COVID-19 pandemic </w:t>
      </w:r>
    </w:p>
    <w:p w14:paraId="2CCE8FED" w14:textId="77777777" w:rsidR="00EA3738" w:rsidRPr="006E06AD" w:rsidRDefault="00EA3738" w:rsidP="00EA3738">
      <w:pPr>
        <w:pStyle w:val="CommentText"/>
        <w:numPr>
          <w:ilvl w:val="0"/>
          <w:numId w:val="42"/>
        </w:numPr>
        <w:rPr>
          <w:rFonts w:cstheme="minorHAnsi"/>
          <w:sz w:val="22"/>
          <w:szCs w:val="22"/>
        </w:rPr>
      </w:pPr>
      <w:r w:rsidRPr="006E06AD">
        <w:rPr>
          <w:rFonts w:cstheme="minorHAnsi"/>
          <w:sz w:val="22"/>
          <w:szCs w:val="22"/>
        </w:rPr>
        <w:t xml:space="preserve">Not working – permanently laid off at any time since the beginning of the COVID-19 pandemic </w:t>
      </w:r>
    </w:p>
    <w:p w14:paraId="0B74372A" w14:textId="77777777" w:rsidR="00EA3738" w:rsidRPr="006E06AD" w:rsidRDefault="00EA3738" w:rsidP="00EA3738">
      <w:pPr>
        <w:pStyle w:val="Default"/>
        <w:numPr>
          <w:ilvl w:val="0"/>
          <w:numId w:val="42"/>
        </w:numPr>
        <w:rPr>
          <w:rFonts w:asciiTheme="minorHAnsi" w:eastAsiaTheme="minorEastAsia" w:hAnsiTheme="minorHAnsi" w:cstheme="minorHAnsi"/>
          <w:color w:val="auto"/>
          <w:sz w:val="22"/>
          <w:szCs w:val="22"/>
        </w:rPr>
      </w:pPr>
      <w:r w:rsidRPr="006E06AD">
        <w:rPr>
          <w:rFonts w:asciiTheme="minorHAnsi" w:hAnsiTheme="minorHAnsi" w:cstheme="minorHAnsi"/>
          <w:color w:val="auto"/>
          <w:sz w:val="22"/>
          <w:szCs w:val="22"/>
        </w:rPr>
        <w:t>Not working – unemployed looking for work since before the COVID-19 pandemic</w:t>
      </w:r>
    </w:p>
    <w:p w14:paraId="0475055A" w14:textId="77777777" w:rsidR="00EA3738" w:rsidRPr="006E06AD" w:rsidRDefault="00EA3738" w:rsidP="00EA3738">
      <w:pPr>
        <w:pStyle w:val="Default"/>
        <w:numPr>
          <w:ilvl w:val="0"/>
          <w:numId w:val="42"/>
        </w:numPr>
        <w:rPr>
          <w:rFonts w:asciiTheme="minorHAnsi" w:eastAsiaTheme="minorEastAsia" w:hAnsiTheme="minorHAnsi" w:cstheme="minorHAnsi"/>
          <w:color w:val="auto"/>
          <w:sz w:val="22"/>
          <w:szCs w:val="22"/>
        </w:rPr>
      </w:pPr>
      <w:r w:rsidRPr="006E06AD">
        <w:rPr>
          <w:rFonts w:asciiTheme="minorHAnsi" w:hAnsiTheme="minorHAnsi" w:cstheme="minorHAnsi"/>
          <w:color w:val="auto"/>
          <w:sz w:val="22"/>
          <w:szCs w:val="22"/>
        </w:rPr>
        <w:t>Not working – voluntarily left job during the COVID-19 pandemic</w:t>
      </w:r>
    </w:p>
    <w:p w14:paraId="185AFEED" w14:textId="77777777" w:rsidR="00EA3738" w:rsidRPr="00325B96" w:rsidRDefault="00EA3738" w:rsidP="00EA3738">
      <w:pPr>
        <w:pStyle w:val="Default"/>
        <w:numPr>
          <w:ilvl w:val="0"/>
          <w:numId w:val="42"/>
        </w:numPr>
        <w:rPr>
          <w:rFonts w:asciiTheme="minorHAnsi" w:eastAsiaTheme="minorEastAsia" w:hAnsiTheme="minorHAnsi" w:cstheme="minorHAnsi"/>
          <w:color w:val="auto"/>
          <w:sz w:val="22"/>
          <w:szCs w:val="22"/>
        </w:rPr>
      </w:pPr>
      <w:r w:rsidRPr="00325B96">
        <w:rPr>
          <w:rFonts w:asciiTheme="minorHAnsi" w:eastAsiaTheme="minorEastAsia" w:hAnsiTheme="minorHAnsi" w:cstheme="minorHAnsi"/>
          <w:color w:val="auto"/>
          <w:sz w:val="22"/>
          <w:szCs w:val="22"/>
        </w:rPr>
        <w:t>Retired</w:t>
      </w:r>
    </w:p>
    <w:p w14:paraId="75F28A88" w14:textId="77777777" w:rsidR="00EA3738" w:rsidRPr="00325B96" w:rsidRDefault="00EA3738" w:rsidP="00EA3738">
      <w:pPr>
        <w:pStyle w:val="Default"/>
        <w:numPr>
          <w:ilvl w:val="0"/>
          <w:numId w:val="42"/>
        </w:numPr>
        <w:rPr>
          <w:rFonts w:asciiTheme="minorHAnsi" w:eastAsiaTheme="minorEastAsia" w:hAnsiTheme="minorHAnsi" w:cstheme="minorHAnsi"/>
          <w:color w:val="auto"/>
          <w:sz w:val="22"/>
          <w:szCs w:val="22"/>
        </w:rPr>
      </w:pPr>
      <w:r w:rsidRPr="00325B96">
        <w:rPr>
          <w:rFonts w:asciiTheme="minorHAnsi" w:eastAsiaTheme="minorEastAsia" w:hAnsiTheme="minorHAnsi" w:cstheme="minorHAnsi"/>
          <w:color w:val="auto"/>
          <w:sz w:val="22"/>
          <w:szCs w:val="22"/>
        </w:rPr>
        <w:t>Disabled, permanently or temporarily</w:t>
      </w:r>
    </w:p>
    <w:p w14:paraId="74B98BB3" w14:textId="77777777" w:rsidR="00EA3738" w:rsidRPr="00325B96" w:rsidRDefault="00EA3738" w:rsidP="00EA3738">
      <w:pPr>
        <w:pStyle w:val="Default"/>
        <w:numPr>
          <w:ilvl w:val="0"/>
          <w:numId w:val="42"/>
        </w:numPr>
        <w:rPr>
          <w:rFonts w:asciiTheme="minorHAnsi" w:eastAsiaTheme="minorEastAsia" w:hAnsiTheme="minorHAnsi" w:cstheme="minorHAnsi"/>
          <w:color w:val="auto"/>
          <w:sz w:val="22"/>
          <w:szCs w:val="22"/>
        </w:rPr>
      </w:pPr>
      <w:r w:rsidRPr="00325B96">
        <w:rPr>
          <w:rFonts w:asciiTheme="minorHAnsi" w:eastAsiaTheme="minorEastAsia" w:hAnsiTheme="minorHAnsi" w:cstheme="minorHAnsi"/>
          <w:color w:val="auto"/>
          <w:sz w:val="22"/>
          <w:szCs w:val="22"/>
        </w:rPr>
        <w:t>Keeping house</w:t>
      </w:r>
    </w:p>
    <w:p w14:paraId="0D313B74" w14:textId="77777777" w:rsidR="00EA3738" w:rsidRPr="00325B96" w:rsidRDefault="00EA3738" w:rsidP="00EA3738">
      <w:pPr>
        <w:pStyle w:val="Default"/>
        <w:numPr>
          <w:ilvl w:val="0"/>
          <w:numId w:val="42"/>
        </w:numPr>
        <w:rPr>
          <w:rFonts w:asciiTheme="minorHAnsi" w:eastAsiaTheme="minorEastAsia" w:hAnsiTheme="minorHAnsi" w:cstheme="minorHAnsi"/>
          <w:color w:val="auto"/>
          <w:sz w:val="22"/>
          <w:szCs w:val="22"/>
        </w:rPr>
      </w:pPr>
      <w:r w:rsidRPr="00325B96">
        <w:rPr>
          <w:rFonts w:asciiTheme="minorHAnsi" w:eastAsiaTheme="minorEastAsia" w:hAnsiTheme="minorHAnsi" w:cstheme="minorHAnsi"/>
          <w:color w:val="auto"/>
          <w:sz w:val="22"/>
          <w:szCs w:val="22"/>
        </w:rPr>
        <w:t>Student</w:t>
      </w:r>
    </w:p>
    <w:p w14:paraId="34C29A7F" w14:textId="77777777" w:rsidR="00EA3738" w:rsidRPr="00325B96" w:rsidRDefault="00EA3738" w:rsidP="00EA3738">
      <w:pPr>
        <w:pStyle w:val="Default"/>
        <w:numPr>
          <w:ilvl w:val="0"/>
          <w:numId w:val="42"/>
        </w:numPr>
        <w:rPr>
          <w:rFonts w:asciiTheme="minorHAnsi" w:eastAsiaTheme="minorEastAsia" w:hAnsiTheme="minorHAnsi" w:cstheme="minorHAnsi"/>
          <w:color w:val="auto"/>
          <w:sz w:val="22"/>
          <w:szCs w:val="22"/>
        </w:rPr>
      </w:pPr>
      <w:r w:rsidRPr="00325B96">
        <w:rPr>
          <w:rFonts w:asciiTheme="minorHAnsi" w:eastAsiaTheme="minorEastAsia" w:hAnsiTheme="minorHAnsi" w:cstheme="minorHAnsi"/>
          <w:color w:val="auto"/>
          <w:sz w:val="22"/>
          <w:szCs w:val="22"/>
        </w:rPr>
        <w:t xml:space="preserve">Other, please specify: </w:t>
      </w:r>
      <w:r w:rsidRPr="00325B96">
        <w:rPr>
          <w:rFonts w:asciiTheme="minorHAnsi" w:eastAsiaTheme="minorEastAsia" w:hAnsiTheme="minorHAnsi" w:cstheme="minorHAnsi"/>
          <w:color w:val="00B0F0"/>
          <w:sz w:val="22"/>
          <w:szCs w:val="22"/>
        </w:rPr>
        <w:t>[TEXTBOX]</w:t>
      </w:r>
    </w:p>
    <w:p w14:paraId="28ADCD4F" w14:textId="77777777" w:rsidR="00EA3738" w:rsidRPr="003E0E5B" w:rsidRDefault="00EA3738" w:rsidP="00EA3738">
      <w:pPr>
        <w:pStyle w:val="NormalWeb"/>
        <w:pBdr>
          <w:bottom w:val="single" w:sz="4" w:space="1" w:color="auto"/>
        </w:pBdr>
        <w:shd w:val="clear" w:color="auto" w:fill="FFFFFF" w:themeFill="background1"/>
        <w:spacing w:before="0" w:beforeAutospacing="0" w:after="0" w:afterAutospacing="0"/>
        <w:contextualSpacing/>
        <w:rPr>
          <w:rFonts w:asciiTheme="minorHAnsi" w:hAnsiTheme="minorHAnsi" w:cstheme="minorHAnsi"/>
          <w:sz w:val="22"/>
          <w:szCs w:val="22"/>
        </w:rPr>
      </w:pPr>
    </w:p>
    <w:p w14:paraId="2EAA1B01" w14:textId="77777777" w:rsidR="00EA3738" w:rsidRPr="00325B96" w:rsidRDefault="00EA3738" w:rsidP="00EA3738">
      <w:pPr>
        <w:rPr>
          <w:rFonts w:cstheme="minorHAnsi"/>
          <w:color w:val="00B0F0"/>
        </w:rPr>
      </w:pPr>
    </w:p>
    <w:p w14:paraId="4EDABDE5" w14:textId="77777777" w:rsidR="00EA3738" w:rsidRPr="003E0E5B" w:rsidRDefault="00EA3738" w:rsidP="00EA3738">
      <w:pPr>
        <w:pStyle w:val="NormalWeb"/>
        <w:shd w:val="clear" w:color="auto" w:fill="FFFFFF" w:themeFill="background1"/>
        <w:spacing w:before="0" w:beforeAutospacing="0"/>
        <w:contextualSpacing/>
        <w:rPr>
          <w:rFonts w:asciiTheme="minorHAnsi" w:hAnsiTheme="minorHAnsi" w:cstheme="minorHAnsi"/>
          <w:color w:val="00B0F0"/>
          <w:sz w:val="22"/>
          <w:szCs w:val="22"/>
        </w:rPr>
      </w:pPr>
      <w:r w:rsidRPr="003E0E5B">
        <w:rPr>
          <w:rFonts w:asciiTheme="minorHAnsi" w:hAnsiTheme="minorHAnsi" w:cstheme="minorHAnsi"/>
          <w:color w:val="00B0F0"/>
          <w:sz w:val="22"/>
          <w:szCs w:val="22"/>
        </w:rPr>
        <w:t>[SHOW IF EMPLOY1=1,2,3]</w:t>
      </w:r>
    </w:p>
    <w:p w14:paraId="38B3CD70" w14:textId="77777777" w:rsidR="00EA3738" w:rsidRPr="003E0E5B" w:rsidRDefault="00EA3738" w:rsidP="00EA3738">
      <w:pPr>
        <w:pStyle w:val="NormalWeb"/>
        <w:shd w:val="clear" w:color="auto" w:fill="FFFFFF" w:themeFill="background1"/>
        <w:spacing w:before="0" w:beforeAutospacing="0" w:after="0" w:afterAutospacing="0"/>
        <w:contextualSpacing/>
        <w:rPr>
          <w:rFonts w:asciiTheme="minorHAnsi" w:hAnsiTheme="minorHAnsi" w:cstheme="minorHAnsi"/>
          <w:color w:val="00B0F0"/>
          <w:sz w:val="22"/>
          <w:szCs w:val="22"/>
        </w:rPr>
      </w:pPr>
      <w:r w:rsidRPr="003E0E5B">
        <w:rPr>
          <w:rFonts w:asciiTheme="minorHAnsi" w:hAnsiTheme="minorHAnsi" w:cstheme="minorHAnsi"/>
          <w:color w:val="00B0F0"/>
          <w:sz w:val="22"/>
          <w:szCs w:val="22"/>
        </w:rPr>
        <w:t>Q</w:t>
      </w:r>
      <w:r>
        <w:rPr>
          <w:rFonts w:asciiTheme="minorHAnsi" w:hAnsiTheme="minorHAnsi" w:cstheme="minorHAnsi"/>
          <w:color w:val="00B0F0"/>
          <w:sz w:val="22"/>
          <w:szCs w:val="22"/>
        </w:rPr>
        <w:t>29</w:t>
      </w:r>
      <w:r w:rsidRPr="003E0E5B">
        <w:rPr>
          <w:rFonts w:asciiTheme="minorHAnsi" w:hAnsiTheme="minorHAnsi" w:cstheme="minorHAnsi"/>
          <w:color w:val="00B0F0"/>
          <w:sz w:val="22"/>
          <w:szCs w:val="22"/>
        </w:rPr>
        <w:t xml:space="preserve">. </w:t>
      </w:r>
    </w:p>
    <w:p w14:paraId="64DD13F5" w14:textId="77777777" w:rsidR="00EA3738" w:rsidRPr="00466736" w:rsidRDefault="00EA3738" w:rsidP="00EA3738">
      <w:pPr>
        <w:textAlignment w:val="baseline"/>
        <w:rPr>
          <w:rFonts w:cstheme="minorHAnsi"/>
          <w:color w:val="00B0F0"/>
        </w:rPr>
      </w:pPr>
      <w:r w:rsidRPr="00325B96">
        <w:rPr>
          <w:rFonts w:cstheme="minorHAnsi"/>
        </w:rPr>
        <w:t xml:space="preserve">Which of the following categories best describes the type of work you do now in your </w:t>
      </w:r>
      <w:r w:rsidRPr="00760004">
        <w:rPr>
          <w:rFonts w:cstheme="minorHAnsi"/>
          <w:color w:val="00B0F0"/>
        </w:rPr>
        <w:t>&lt;u&gt;</w:t>
      </w:r>
      <w:r w:rsidRPr="00325B96">
        <w:rPr>
          <w:rFonts w:cstheme="minorHAnsi"/>
          <w:u w:val="single"/>
        </w:rPr>
        <w:t>main</w:t>
      </w:r>
      <w:r w:rsidRPr="00760004">
        <w:rPr>
          <w:rFonts w:cstheme="minorHAnsi"/>
          <w:color w:val="00B0F0"/>
        </w:rPr>
        <w:t>&lt;/u&gt;</w:t>
      </w:r>
      <w:r w:rsidRPr="00D17E09">
        <w:rPr>
          <w:rFonts w:cstheme="minorHAnsi"/>
          <w:color w:val="00B0F0"/>
        </w:rPr>
        <w:t xml:space="preserve"> </w:t>
      </w:r>
      <w:r w:rsidRPr="00325B96">
        <w:rPr>
          <w:rFonts w:cstheme="minorHAnsi"/>
        </w:rPr>
        <w:t>paid job? If you do not know, please select “Other” and write in your occupation.</w:t>
      </w:r>
    </w:p>
    <w:p w14:paraId="105388C8" w14:textId="77777777" w:rsidR="00EA3738" w:rsidRPr="00D146D1" w:rsidRDefault="00EA3738" w:rsidP="00EA3738">
      <w:pPr>
        <w:rPr>
          <w:rFonts w:cstheme="minorHAnsi"/>
          <w:color w:val="00B0F0"/>
        </w:rPr>
      </w:pPr>
    </w:p>
    <w:p w14:paraId="6FB30DE9" w14:textId="77777777" w:rsidR="00EA3738" w:rsidRPr="00466736" w:rsidRDefault="00EA3738" w:rsidP="00EA3738">
      <w:pPr>
        <w:rPr>
          <w:rFonts w:cstheme="minorHAnsi"/>
          <w:color w:val="00B0F0"/>
        </w:rPr>
      </w:pPr>
      <w:r w:rsidRPr="00466736">
        <w:rPr>
          <w:rFonts w:cstheme="minorHAnsi"/>
          <w:color w:val="00B0F0"/>
        </w:rPr>
        <w:t>RESPONSE OPTIONS:</w:t>
      </w:r>
    </w:p>
    <w:p w14:paraId="432998C2" w14:textId="77777777" w:rsidR="00EA3738" w:rsidRPr="00D146D1" w:rsidRDefault="00EA3738" w:rsidP="00EA3738">
      <w:pPr>
        <w:pStyle w:val="ListParagraph"/>
        <w:numPr>
          <w:ilvl w:val="0"/>
          <w:numId w:val="43"/>
        </w:numPr>
        <w:ind w:left="720"/>
        <w:rPr>
          <w:rFonts w:cstheme="minorHAnsi"/>
        </w:rPr>
      </w:pPr>
      <w:r w:rsidRPr="00D146D1">
        <w:rPr>
          <w:rFonts w:cstheme="minorHAnsi"/>
        </w:rPr>
        <w:lastRenderedPageBreak/>
        <w:t xml:space="preserve">Management Occupations </w:t>
      </w:r>
    </w:p>
    <w:p w14:paraId="2DD620B8" w14:textId="77777777" w:rsidR="00EA3738" w:rsidRPr="00325B96" w:rsidRDefault="00EA3738" w:rsidP="00EA3738">
      <w:pPr>
        <w:pStyle w:val="ListParagraph"/>
        <w:numPr>
          <w:ilvl w:val="0"/>
          <w:numId w:val="43"/>
        </w:numPr>
        <w:ind w:left="720"/>
        <w:rPr>
          <w:rFonts w:cstheme="minorHAnsi"/>
        </w:rPr>
      </w:pPr>
      <w:r w:rsidRPr="00D146D1">
        <w:rPr>
          <w:rFonts w:cstheme="minorHAnsi"/>
        </w:rPr>
        <w:t xml:space="preserve">Business and Financial Operations Occupations </w:t>
      </w:r>
    </w:p>
    <w:p w14:paraId="0AB20F4F" w14:textId="77777777" w:rsidR="00EA3738" w:rsidRPr="00325B96" w:rsidRDefault="00EA3738" w:rsidP="00EA3738">
      <w:pPr>
        <w:pStyle w:val="ListParagraph"/>
        <w:numPr>
          <w:ilvl w:val="0"/>
          <w:numId w:val="43"/>
        </w:numPr>
        <w:ind w:left="720"/>
        <w:rPr>
          <w:rFonts w:cstheme="minorHAnsi"/>
        </w:rPr>
      </w:pPr>
      <w:r w:rsidRPr="00325B96">
        <w:rPr>
          <w:rFonts w:cstheme="minorHAnsi"/>
        </w:rPr>
        <w:t xml:space="preserve">Computer and Mathematical Occupations </w:t>
      </w:r>
    </w:p>
    <w:p w14:paraId="6C0202B8" w14:textId="77777777" w:rsidR="00EA3738" w:rsidRPr="00325B96" w:rsidRDefault="00EA3738" w:rsidP="00EA3738">
      <w:pPr>
        <w:pStyle w:val="ListParagraph"/>
        <w:numPr>
          <w:ilvl w:val="0"/>
          <w:numId w:val="43"/>
        </w:numPr>
        <w:ind w:left="720"/>
        <w:rPr>
          <w:rFonts w:cstheme="minorHAnsi"/>
        </w:rPr>
      </w:pPr>
      <w:r w:rsidRPr="00325B96">
        <w:rPr>
          <w:rFonts w:cstheme="minorHAnsi"/>
        </w:rPr>
        <w:t>Architecture and Engineering Occupations</w:t>
      </w:r>
    </w:p>
    <w:p w14:paraId="242F2F74" w14:textId="77777777" w:rsidR="00EA3738" w:rsidRPr="00325B96" w:rsidRDefault="00EA3738" w:rsidP="00EA3738">
      <w:pPr>
        <w:pStyle w:val="ListParagraph"/>
        <w:numPr>
          <w:ilvl w:val="0"/>
          <w:numId w:val="43"/>
        </w:numPr>
        <w:ind w:left="720"/>
        <w:rPr>
          <w:rFonts w:cstheme="minorHAnsi"/>
        </w:rPr>
      </w:pPr>
      <w:r w:rsidRPr="00325B96">
        <w:rPr>
          <w:rFonts w:cstheme="minorHAnsi"/>
        </w:rPr>
        <w:t xml:space="preserve">Life, Physical, and Social Science Occupations </w:t>
      </w:r>
    </w:p>
    <w:p w14:paraId="413C2A1D" w14:textId="77777777" w:rsidR="00EA3738" w:rsidRPr="00325B96" w:rsidRDefault="00EA3738" w:rsidP="00EA3738">
      <w:pPr>
        <w:pStyle w:val="ListParagraph"/>
        <w:numPr>
          <w:ilvl w:val="0"/>
          <w:numId w:val="43"/>
        </w:numPr>
        <w:ind w:left="720"/>
        <w:rPr>
          <w:rFonts w:cstheme="minorHAnsi"/>
        </w:rPr>
      </w:pPr>
      <w:r w:rsidRPr="00325B96">
        <w:rPr>
          <w:rFonts w:cstheme="minorHAnsi"/>
        </w:rPr>
        <w:t xml:space="preserve">Community and Social Services Occupations </w:t>
      </w:r>
    </w:p>
    <w:p w14:paraId="3C28847C" w14:textId="77777777" w:rsidR="00EA3738" w:rsidRPr="006E06AD" w:rsidRDefault="00EA3738" w:rsidP="00EA3738">
      <w:pPr>
        <w:numPr>
          <w:ilvl w:val="0"/>
          <w:numId w:val="43"/>
        </w:numPr>
        <w:spacing w:before="100" w:beforeAutospacing="1" w:after="100" w:afterAutospacing="1" w:line="240" w:lineRule="auto"/>
        <w:ind w:left="720"/>
        <w:rPr>
          <w:rFonts w:eastAsia="Times New Roman"/>
        </w:rPr>
      </w:pPr>
      <w:r w:rsidRPr="006E06AD">
        <w:rPr>
          <w:rFonts w:eastAsia="Times New Roman"/>
        </w:rPr>
        <w:t xml:space="preserve">Public Safety (e.g., law enforcement, prosecutors, judges, </w:t>
      </w:r>
      <w:proofErr w:type="gramStart"/>
      <w:r w:rsidRPr="006E06AD">
        <w:rPr>
          <w:rFonts w:eastAsia="Times New Roman"/>
        </w:rPr>
        <w:t>probation</w:t>
      </w:r>
      <w:proofErr w:type="gramEnd"/>
      <w:r w:rsidRPr="006E06AD">
        <w:rPr>
          <w:rFonts w:eastAsia="Times New Roman"/>
        </w:rPr>
        <w:t xml:space="preserve"> and parole officers) </w:t>
      </w:r>
    </w:p>
    <w:p w14:paraId="796F5CBD" w14:textId="77777777" w:rsidR="00EA3738" w:rsidRPr="006E06AD" w:rsidRDefault="00EA3738" w:rsidP="00EA3738">
      <w:pPr>
        <w:numPr>
          <w:ilvl w:val="0"/>
          <w:numId w:val="43"/>
        </w:numPr>
        <w:spacing w:before="100" w:beforeAutospacing="1" w:after="100" w:afterAutospacing="1" w:line="240" w:lineRule="auto"/>
        <w:ind w:left="720"/>
        <w:rPr>
          <w:rFonts w:eastAsia="Times New Roman"/>
        </w:rPr>
      </w:pPr>
      <w:r w:rsidRPr="006E06AD">
        <w:rPr>
          <w:rFonts w:eastAsia="Times New Roman"/>
        </w:rPr>
        <w:t>Other Legal Occupations</w:t>
      </w:r>
    </w:p>
    <w:p w14:paraId="4045BABE" w14:textId="77777777" w:rsidR="00EA3738" w:rsidRPr="00325B96" w:rsidRDefault="00EA3738" w:rsidP="00EA3738">
      <w:pPr>
        <w:pStyle w:val="ListParagraph"/>
        <w:numPr>
          <w:ilvl w:val="0"/>
          <w:numId w:val="43"/>
        </w:numPr>
        <w:ind w:left="720"/>
        <w:rPr>
          <w:rFonts w:cstheme="minorHAnsi"/>
        </w:rPr>
      </w:pPr>
      <w:r w:rsidRPr="00325B96">
        <w:rPr>
          <w:rFonts w:cstheme="minorHAnsi"/>
        </w:rPr>
        <w:t xml:space="preserve">Education, Training, and Library Occupations </w:t>
      </w:r>
    </w:p>
    <w:p w14:paraId="4E19DD12" w14:textId="77777777" w:rsidR="00EA3738" w:rsidRPr="00325B96" w:rsidRDefault="00EA3738" w:rsidP="00EA3738">
      <w:pPr>
        <w:pStyle w:val="ListParagraph"/>
        <w:numPr>
          <w:ilvl w:val="0"/>
          <w:numId w:val="43"/>
        </w:numPr>
        <w:ind w:left="720"/>
        <w:rPr>
          <w:rFonts w:cstheme="minorHAnsi"/>
        </w:rPr>
      </w:pPr>
      <w:r w:rsidRPr="00325B96">
        <w:rPr>
          <w:rFonts w:cstheme="minorHAnsi"/>
        </w:rPr>
        <w:t xml:space="preserve">Arts, Design, Entertainment, Sports, and Media Occupations </w:t>
      </w:r>
    </w:p>
    <w:p w14:paraId="5142D168" w14:textId="77777777" w:rsidR="00EA3738" w:rsidRPr="00325B96" w:rsidRDefault="00EA3738" w:rsidP="00EA3738">
      <w:pPr>
        <w:pStyle w:val="ListParagraph"/>
        <w:numPr>
          <w:ilvl w:val="0"/>
          <w:numId w:val="43"/>
        </w:numPr>
        <w:ind w:left="720"/>
        <w:rPr>
          <w:rFonts w:cstheme="minorHAnsi"/>
        </w:rPr>
      </w:pPr>
      <w:r w:rsidRPr="00325B96">
        <w:rPr>
          <w:rFonts w:cstheme="minorHAnsi"/>
        </w:rPr>
        <w:t xml:space="preserve">Healthcare Practitioner and Technical Occupations </w:t>
      </w:r>
    </w:p>
    <w:p w14:paraId="0B6862C5" w14:textId="77777777" w:rsidR="00EA3738" w:rsidRPr="00325B96" w:rsidRDefault="00EA3738" w:rsidP="00EA3738">
      <w:pPr>
        <w:pStyle w:val="ListParagraph"/>
        <w:numPr>
          <w:ilvl w:val="0"/>
          <w:numId w:val="43"/>
        </w:numPr>
        <w:ind w:left="720"/>
        <w:rPr>
          <w:rFonts w:cstheme="minorHAnsi"/>
        </w:rPr>
      </w:pPr>
      <w:r w:rsidRPr="00325B96">
        <w:rPr>
          <w:rFonts w:cstheme="minorHAnsi"/>
        </w:rPr>
        <w:t xml:space="preserve">Healthcare Support Occupations (e.g., helping others with significant health care needs or disabilities) </w:t>
      </w:r>
    </w:p>
    <w:p w14:paraId="3EA1C6D4" w14:textId="77777777" w:rsidR="00EA3738" w:rsidRPr="00325B96" w:rsidRDefault="00EA3738" w:rsidP="00EA3738">
      <w:pPr>
        <w:pStyle w:val="ListParagraph"/>
        <w:numPr>
          <w:ilvl w:val="0"/>
          <w:numId w:val="43"/>
        </w:numPr>
        <w:ind w:left="720"/>
        <w:rPr>
          <w:rFonts w:cstheme="minorHAnsi"/>
        </w:rPr>
      </w:pPr>
      <w:r w:rsidRPr="00325B96">
        <w:rPr>
          <w:rFonts w:cstheme="minorHAnsi"/>
        </w:rPr>
        <w:t xml:space="preserve">Protective Service Occupations </w:t>
      </w:r>
    </w:p>
    <w:p w14:paraId="5F5593BF" w14:textId="77777777" w:rsidR="00EA3738" w:rsidRPr="00325B96" w:rsidRDefault="00EA3738" w:rsidP="00EA3738">
      <w:pPr>
        <w:pStyle w:val="ListParagraph"/>
        <w:numPr>
          <w:ilvl w:val="0"/>
          <w:numId w:val="43"/>
        </w:numPr>
        <w:ind w:left="720"/>
        <w:rPr>
          <w:rFonts w:cstheme="minorHAnsi"/>
        </w:rPr>
      </w:pPr>
      <w:r w:rsidRPr="00325B96">
        <w:rPr>
          <w:rFonts w:cstheme="minorHAnsi"/>
        </w:rPr>
        <w:t xml:space="preserve">Food Preparation and Serving Related Occupations </w:t>
      </w:r>
    </w:p>
    <w:p w14:paraId="7111F354" w14:textId="77777777" w:rsidR="00EA3738" w:rsidRPr="00325B96" w:rsidRDefault="00EA3738" w:rsidP="00EA3738">
      <w:pPr>
        <w:pStyle w:val="ListParagraph"/>
        <w:numPr>
          <w:ilvl w:val="0"/>
          <w:numId w:val="43"/>
        </w:numPr>
        <w:ind w:left="720"/>
        <w:rPr>
          <w:rFonts w:cstheme="minorHAnsi"/>
        </w:rPr>
      </w:pPr>
      <w:r w:rsidRPr="00325B96">
        <w:rPr>
          <w:rFonts w:cstheme="minorHAnsi"/>
        </w:rPr>
        <w:t xml:space="preserve">Building and Grounds Cleaning and Maintenance Occupations </w:t>
      </w:r>
    </w:p>
    <w:p w14:paraId="58B0E1C3" w14:textId="77777777" w:rsidR="00EA3738" w:rsidRPr="00325B96" w:rsidRDefault="00EA3738" w:rsidP="00EA3738">
      <w:pPr>
        <w:pStyle w:val="ListParagraph"/>
        <w:numPr>
          <w:ilvl w:val="0"/>
          <w:numId w:val="43"/>
        </w:numPr>
        <w:ind w:left="720"/>
        <w:rPr>
          <w:rFonts w:cstheme="minorHAnsi"/>
        </w:rPr>
      </w:pPr>
      <w:r w:rsidRPr="00325B96">
        <w:rPr>
          <w:rFonts w:cstheme="minorHAnsi"/>
        </w:rPr>
        <w:t xml:space="preserve">Personal Care and Service Occupations </w:t>
      </w:r>
    </w:p>
    <w:p w14:paraId="14D1E69C" w14:textId="77777777" w:rsidR="00EA3738" w:rsidRPr="00325B96" w:rsidRDefault="00EA3738" w:rsidP="00EA3738">
      <w:pPr>
        <w:pStyle w:val="ListParagraph"/>
        <w:numPr>
          <w:ilvl w:val="0"/>
          <w:numId w:val="43"/>
        </w:numPr>
        <w:ind w:left="720"/>
        <w:rPr>
          <w:rFonts w:cstheme="minorHAnsi"/>
        </w:rPr>
      </w:pPr>
      <w:r w:rsidRPr="00325B96">
        <w:rPr>
          <w:rFonts w:cstheme="minorHAnsi"/>
        </w:rPr>
        <w:t xml:space="preserve">Sales and Related Occupations </w:t>
      </w:r>
    </w:p>
    <w:p w14:paraId="5388B04F" w14:textId="77777777" w:rsidR="00EA3738" w:rsidRPr="00325B96" w:rsidRDefault="00EA3738" w:rsidP="00EA3738">
      <w:pPr>
        <w:pStyle w:val="ListParagraph"/>
        <w:numPr>
          <w:ilvl w:val="0"/>
          <w:numId w:val="43"/>
        </w:numPr>
        <w:ind w:left="720"/>
        <w:rPr>
          <w:rFonts w:cstheme="minorHAnsi"/>
        </w:rPr>
      </w:pPr>
      <w:r w:rsidRPr="00325B96">
        <w:rPr>
          <w:rFonts w:cstheme="minorHAnsi"/>
        </w:rPr>
        <w:t xml:space="preserve">Office and Administrative Support Occupations </w:t>
      </w:r>
    </w:p>
    <w:p w14:paraId="3DE0A509" w14:textId="77777777" w:rsidR="00EA3738" w:rsidRPr="00325B96" w:rsidRDefault="00EA3738" w:rsidP="00EA3738">
      <w:pPr>
        <w:pStyle w:val="ListParagraph"/>
        <w:numPr>
          <w:ilvl w:val="0"/>
          <w:numId w:val="43"/>
        </w:numPr>
        <w:ind w:left="720"/>
        <w:rPr>
          <w:rFonts w:cstheme="minorHAnsi"/>
        </w:rPr>
      </w:pPr>
      <w:r w:rsidRPr="00325B96">
        <w:rPr>
          <w:rFonts w:cstheme="minorHAnsi"/>
        </w:rPr>
        <w:t xml:space="preserve">Farming, Fishing, and Forestry Occupations </w:t>
      </w:r>
    </w:p>
    <w:p w14:paraId="6E28180B" w14:textId="77777777" w:rsidR="00EA3738" w:rsidRPr="00325B96" w:rsidRDefault="00EA3738" w:rsidP="00EA3738">
      <w:pPr>
        <w:pStyle w:val="ListParagraph"/>
        <w:numPr>
          <w:ilvl w:val="0"/>
          <w:numId w:val="43"/>
        </w:numPr>
        <w:ind w:left="720"/>
        <w:rPr>
          <w:rFonts w:cstheme="minorHAnsi"/>
        </w:rPr>
      </w:pPr>
      <w:r w:rsidRPr="00325B96">
        <w:rPr>
          <w:rFonts w:cstheme="minorHAnsi"/>
        </w:rPr>
        <w:t xml:space="preserve">Construction and Extraction Occupations </w:t>
      </w:r>
    </w:p>
    <w:p w14:paraId="132F4CAB" w14:textId="77777777" w:rsidR="00EA3738" w:rsidRPr="00325B96" w:rsidRDefault="00EA3738" w:rsidP="00EA3738">
      <w:pPr>
        <w:pStyle w:val="ListParagraph"/>
        <w:numPr>
          <w:ilvl w:val="0"/>
          <w:numId w:val="43"/>
        </w:numPr>
        <w:ind w:left="720"/>
        <w:rPr>
          <w:rFonts w:cstheme="minorHAnsi"/>
        </w:rPr>
      </w:pPr>
      <w:r w:rsidRPr="00325B96">
        <w:rPr>
          <w:rFonts w:cstheme="minorHAnsi"/>
        </w:rPr>
        <w:t xml:space="preserve">Installation, Maintenance, and Repair Occupations </w:t>
      </w:r>
    </w:p>
    <w:p w14:paraId="189CFA8A" w14:textId="77777777" w:rsidR="00EA3738" w:rsidRPr="00325B96" w:rsidRDefault="00EA3738" w:rsidP="00EA3738">
      <w:pPr>
        <w:pStyle w:val="ListParagraph"/>
        <w:numPr>
          <w:ilvl w:val="0"/>
          <w:numId w:val="43"/>
        </w:numPr>
        <w:ind w:left="720"/>
        <w:rPr>
          <w:rFonts w:cstheme="minorHAnsi"/>
        </w:rPr>
      </w:pPr>
      <w:r w:rsidRPr="00325B96">
        <w:rPr>
          <w:rFonts w:cstheme="minorHAnsi"/>
        </w:rPr>
        <w:t xml:space="preserve">Production Occupations </w:t>
      </w:r>
    </w:p>
    <w:p w14:paraId="59443F5F" w14:textId="77777777" w:rsidR="00EA3738" w:rsidRPr="00325B96" w:rsidRDefault="00EA3738" w:rsidP="00EA3738">
      <w:pPr>
        <w:pStyle w:val="ListParagraph"/>
        <w:numPr>
          <w:ilvl w:val="0"/>
          <w:numId w:val="43"/>
        </w:numPr>
        <w:ind w:left="720"/>
        <w:rPr>
          <w:rFonts w:cstheme="minorHAnsi"/>
        </w:rPr>
      </w:pPr>
      <w:r w:rsidRPr="00325B96">
        <w:rPr>
          <w:rFonts w:cstheme="minorHAnsi"/>
        </w:rPr>
        <w:t xml:space="preserve">Transportation and Material Moving Occupations </w:t>
      </w:r>
    </w:p>
    <w:p w14:paraId="2A40050B" w14:textId="77777777" w:rsidR="00EA3738" w:rsidRPr="00325B96" w:rsidRDefault="00EA3738" w:rsidP="00EA3738">
      <w:pPr>
        <w:pStyle w:val="ListParagraph"/>
        <w:numPr>
          <w:ilvl w:val="0"/>
          <w:numId w:val="43"/>
        </w:numPr>
        <w:ind w:left="720"/>
        <w:rPr>
          <w:rFonts w:cstheme="minorHAnsi"/>
        </w:rPr>
      </w:pPr>
      <w:r w:rsidRPr="00325B96">
        <w:rPr>
          <w:rFonts w:cstheme="minorHAnsi"/>
        </w:rPr>
        <w:t xml:space="preserve">Other, please specify: </w:t>
      </w:r>
      <w:r w:rsidRPr="00325B96">
        <w:rPr>
          <w:rFonts w:cstheme="minorHAnsi"/>
          <w:color w:val="00B0F0"/>
        </w:rPr>
        <w:t xml:space="preserve">[TEXTBOX] </w:t>
      </w:r>
    </w:p>
    <w:p w14:paraId="750E2F30" w14:textId="77777777" w:rsidR="00EA3738" w:rsidRPr="003E0E5B" w:rsidRDefault="00EA3738" w:rsidP="00EA3738">
      <w:pPr>
        <w:pBdr>
          <w:bottom w:val="single" w:sz="4" w:space="1" w:color="auto"/>
        </w:pBdr>
        <w:rPr>
          <w:rFonts w:eastAsia="Times New Roman" w:cstheme="minorHAnsi"/>
          <w:color w:val="000000"/>
        </w:rPr>
      </w:pPr>
    </w:p>
    <w:p w14:paraId="3C354D7B" w14:textId="77777777" w:rsidR="00EA3738" w:rsidRDefault="00EA3738" w:rsidP="00EA3738">
      <w:pPr>
        <w:rPr>
          <w:rFonts w:eastAsia="Times New Roman" w:cstheme="minorHAnsi"/>
          <w:color w:val="000000"/>
        </w:rPr>
      </w:pPr>
    </w:p>
    <w:p w14:paraId="63EA4A10" w14:textId="77777777" w:rsidR="00EA3738" w:rsidRPr="006E06AD" w:rsidRDefault="00EA3738" w:rsidP="00EA3738">
      <w:pPr>
        <w:rPr>
          <w:rFonts w:cstheme="minorHAnsi"/>
          <w:color w:val="00B0F0"/>
        </w:rPr>
      </w:pPr>
      <w:r w:rsidRPr="006E06AD">
        <w:rPr>
          <w:rFonts w:cstheme="minorHAnsi"/>
          <w:color w:val="00B0F0"/>
        </w:rPr>
        <w:t>[SHOW IF EMPLOY1=1-2/EMPLOYED]</w:t>
      </w:r>
    </w:p>
    <w:p w14:paraId="2E28349C" w14:textId="77777777" w:rsidR="00EA3738" w:rsidRPr="003B559D" w:rsidRDefault="00EA3738" w:rsidP="00EA3738">
      <w:pPr>
        <w:rPr>
          <w:rFonts w:cstheme="minorHAnsi"/>
          <w:i/>
          <w:iCs/>
          <w:color w:val="70AD47" w:themeColor="accent6"/>
        </w:rPr>
      </w:pPr>
      <w:r w:rsidRPr="003B559D">
        <w:rPr>
          <w:rFonts w:cstheme="minorHAnsi"/>
          <w:i/>
          <w:iCs/>
          <w:color w:val="70AD47" w:themeColor="accent6"/>
        </w:rPr>
        <w:t>From GSS</w:t>
      </w:r>
    </w:p>
    <w:p w14:paraId="5777149F" w14:textId="77777777" w:rsidR="00EA3738" w:rsidRDefault="00EA3738" w:rsidP="00EA3738">
      <w:pPr>
        <w:rPr>
          <w:rFonts w:cstheme="minorHAnsi"/>
          <w:color w:val="70AD47" w:themeColor="accent6"/>
        </w:rPr>
      </w:pPr>
      <w:r>
        <w:rPr>
          <w:rFonts w:cstheme="minorHAnsi"/>
          <w:color w:val="00B0F0"/>
        </w:rPr>
        <w:t>Q30</w:t>
      </w:r>
      <w:r>
        <w:rPr>
          <w:rFonts w:cstheme="minorHAnsi"/>
          <w:color w:val="70AD47" w:themeColor="accent6"/>
        </w:rPr>
        <w:t xml:space="preserve">. </w:t>
      </w:r>
    </w:p>
    <w:p w14:paraId="0E5EEA56" w14:textId="77777777" w:rsidR="00EA3738" w:rsidRPr="006E06AD" w:rsidRDefault="00EA3738" w:rsidP="00EA3738">
      <w:pPr>
        <w:rPr>
          <w:rFonts w:cstheme="minorHAnsi"/>
        </w:rPr>
      </w:pPr>
      <w:r w:rsidRPr="006E06AD">
        <w:rPr>
          <w:rFonts w:cstheme="minorHAnsi"/>
        </w:rPr>
        <w:t>Have you switched jobs since the beginning of the COVID-19 pandemic, i.e.</w:t>
      </w:r>
      <w:r>
        <w:rPr>
          <w:rFonts w:cstheme="minorHAnsi"/>
        </w:rPr>
        <w:t>,</w:t>
      </w:r>
      <w:r w:rsidRPr="006E06AD">
        <w:rPr>
          <w:rFonts w:cstheme="minorHAnsi"/>
        </w:rPr>
        <w:t xml:space="preserve"> March 15, 2020?</w:t>
      </w:r>
    </w:p>
    <w:p w14:paraId="6A509F29" w14:textId="77777777" w:rsidR="00EA3738" w:rsidRDefault="00EA3738" w:rsidP="00EA3738">
      <w:pPr>
        <w:pStyle w:val="NormalWeb"/>
        <w:shd w:val="clear" w:color="auto" w:fill="FFFFFF" w:themeFill="background1"/>
        <w:spacing w:before="0" w:beforeAutospacing="0"/>
        <w:contextualSpacing/>
        <w:rPr>
          <w:rFonts w:asciiTheme="minorHAnsi" w:hAnsiTheme="minorHAnsi" w:cstheme="minorHAnsi"/>
          <w:color w:val="70AD47" w:themeColor="accent6"/>
          <w:sz w:val="22"/>
          <w:szCs w:val="22"/>
        </w:rPr>
      </w:pPr>
    </w:p>
    <w:p w14:paraId="31F6D165" w14:textId="77777777" w:rsidR="00EA3738" w:rsidRPr="006E06AD" w:rsidRDefault="00EA3738" w:rsidP="00EA3738">
      <w:pPr>
        <w:pStyle w:val="NormalWeb"/>
        <w:shd w:val="clear" w:color="auto" w:fill="FFFFFF" w:themeFill="background1"/>
        <w:spacing w:before="0" w:beforeAutospacing="0"/>
        <w:contextualSpacing/>
        <w:rPr>
          <w:rFonts w:asciiTheme="minorHAnsi" w:hAnsiTheme="minorHAnsi" w:cstheme="minorHAnsi"/>
          <w:color w:val="00B0F0"/>
          <w:sz w:val="22"/>
          <w:szCs w:val="22"/>
        </w:rPr>
      </w:pPr>
      <w:r w:rsidRPr="006E06AD">
        <w:rPr>
          <w:rFonts w:asciiTheme="minorHAnsi" w:hAnsiTheme="minorHAnsi" w:cstheme="minorHAnsi"/>
          <w:color w:val="00B0F0"/>
          <w:sz w:val="22"/>
          <w:szCs w:val="22"/>
        </w:rPr>
        <w:t>RESPONSE OPTIONS:</w:t>
      </w:r>
    </w:p>
    <w:p w14:paraId="64CBDFF0" w14:textId="77777777" w:rsidR="00EA3738" w:rsidRPr="006E06AD" w:rsidRDefault="00EA3738" w:rsidP="00EA3738">
      <w:pPr>
        <w:pStyle w:val="NormalWeb"/>
        <w:numPr>
          <w:ilvl w:val="0"/>
          <w:numId w:val="51"/>
        </w:numPr>
        <w:shd w:val="clear" w:color="auto" w:fill="FFFFFF" w:themeFill="background1"/>
        <w:spacing w:before="0" w:beforeAutospacing="0"/>
        <w:contextualSpacing/>
        <w:rPr>
          <w:rFonts w:asciiTheme="minorHAnsi" w:hAnsiTheme="minorHAnsi" w:cstheme="minorHAnsi"/>
          <w:sz w:val="22"/>
          <w:szCs w:val="22"/>
        </w:rPr>
      </w:pPr>
      <w:r w:rsidRPr="006E06AD">
        <w:rPr>
          <w:rFonts w:asciiTheme="minorHAnsi" w:hAnsiTheme="minorHAnsi" w:cstheme="minorHAnsi"/>
          <w:sz w:val="22"/>
          <w:szCs w:val="22"/>
        </w:rPr>
        <w:t>Yes, but it was planned prior to and not a result of COVID-19</w:t>
      </w:r>
    </w:p>
    <w:p w14:paraId="7C5AE8A1" w14:textId="77777777" w:rsidR="00EA3738" w:rsidRPr="006E06AD" w:rsidRDefault="00EA3738" w:rsidP="00EA3738">
      <w:pPr>
        <w:pStyle w:val="NormalWeb"/>
        <w:numPr>
          <w:ilvl w:val="0"/>
          <w:numId w:val="51"/>
        </w:numPr>
        <w:shd w:val="clear" w:color="auto" w:fill="FFFFFF" w:themeFill="background1"/>
        <w:spacing w:before="0" w:beforeAutospacing="0"/>
        <w:contextualSpacing/>
        <w:rPr>
          <w:rFonts w:asciiTheme="minorHAnsi" w:hAnsiTheme="minorHAnsi" w:cstheme="minorHAnsi"/>
          <w:sz w:val="22"/>
          <w:szCs w:val="22"/>
        </w:rPr>
      </w:pPr>
      <w:r w:rsidRPr="006E06AD">
        <w:rPr>
          <w:rFonts w:asciiTheme="minorHAnsi" w:hAnsiTheme="minorHAnsi" w:cstheme="minorHAnsi"/>
          <w:sz w:val="22"/>
          <w:szCs w:val="22"/>
        </w:rPr>
        <w:t>Yes</w:t>
      </w:r>
    </w:p>
    <w:p w14:paraId="469B5EA6" w14:textId="77777777" w:rsidR="00EA3738" w:rsidRPr="006E06AD" w:rsidRDefault="00EA3738" w:rsidP="00EA3738">
      <w:pPr>
        <w:pStyle w:val="NormalWeb"/>
        <w:numPr>
          <w:ilvl w:val="0"/>
          <w:numId w:val="51"/>
        </w:numPr>
        <w:shd w:val="clear" w:color="auto" w:fill="FFFFFF" w:themeFill="background1"/>
        <w:spacing w:before="0" w:beforeAutospacing="0"/>
        <w:contextualSpacing/>
        <w:rPr>
          <w:rFonts w:asciiTheme="minorHAnsi" w:hAnsiTheme="minorHAnsi" w:cstheme="minorHAnsi"/>
          <w:sz w:val="22"/>
          <w:szCs w:val="22"/>
        </w:rPr>
      </w:pPr>
      <w:r w:rsidRPr="006E06AD">
        <w:rPr>
          <w:rFonts w:asciiTheme="minorHAnsi" w:hAnsiTheme="minorHAnsi" w:cstheme="minorHAnsi"/>
          <w:sz w:val="22"/>
          <w:szCs w:val="22"/>
        </w:rPr>
        <w:t>No</w:t>
      </w:r>
    </w:p>
    <w:p w14:paraId="518AF160" w14:textId="77777777" w:rsidR="00EA3738" w:rsidRDefault="00EA3738" w:rsidP="00EA3738">
      <w:pPr>
        <w:rPr>
          <w:rFonts w:cstheme="minorHAnsi"/>
          <w:color w:val="70AD47" w:themeColor="accent6"/>
        </w:rPr>
      </w:pPr>
    </w:p>
    <w:p w14:paraId="5A5ADF5E" w14:textId="77777777" w:rsidR="00EA3738" w:rsidRPr="006E06AD" w:rsidRDefault="00EA3738" w:rsidP="00EA3738">
      <w:pPr>
        <w:rPr>
          <w:rFonts w:cstheme="minorHAnsi"/>
          <w:color w:val="00B0F0"/>
        </w:rPr>
      </w:pPr>
      <w:r w:rsidRPr="006E06AD">
        <w:rPr>
          <w:rFonts w:cstheme="minorHAnsi"/>
          <w:color w:val="00B0F0"/>
        </w:rPr>
        <w:t>[SHOW IF EMPLOY1=1-6/EMPLOYED OR LOOKING FOR WORK, UNEMPLOYED]</w:t>
      </w:r>
    </w:p>
    <w:p w14:paraId="6B37FDC6" w14:textId="77777777" w:rsidR="00EA3738" w:rsidRPr="006E06AD" w:rsidRDefault="00EA3738" w:rsidP="00EA3738">
      <w:pPr>
        <w:pStyle w:val="CommentText"/>
        <w:rPr>
          <w:i/>
          <w:iCs/>
          <w:color w:val="70AD47" w:themeColor="accent6"/>
        </w:rPr>
      </w:pPr>
      <w:r w:rsidRPr="006E06AD">
        <w:rPr>
          <w:i/>
          <w:iCs/>
          <w:color w:val="70AD47" w:themeColor="accent6"/>
        </w:rPr>
        <w:t>Society for Human Resource Management:</w:t>
      </w:r>
    </w:p>
    <w:p w14:paraId="5E0F92F5" w14:textId="77777777" w:rsidR="00EA3738" w:rsidRDefault="00EA3738" w:rsidP="00EA3738">
      <w:pPr>
        <w:rPr>
          <w:rFonts w:cstheme="minorHAnsi"/>
          <w:color w:val="70AD47" w:themeColor="accent6"/>
        </w:rPr>
      </w:pPr>
      <w:r w:rsidRPr="006E06AD">
        <w:rPr>
          <w:rFonts w:cstheme="minorHAnsi"/>
          <w:color w:val="00B0F0"/>
        </w:rPr>
        <w:t>Q3</w:t>
      </w:r>
      <w:r>
        <w:rPr>
          <w:rFonts w:cstheme="minorHAnsi"/>
          <w:color w:val="00B0F0"/>
        </w:rPr>
        <w:t>0</w:t>
      </w:r>
      <w:r w:rsidRPr="006E06AD">
        <w:rPr>
          <w:rFonts w:cstheme="minorHAnsi"/>
          <w:color w:val="00B0F0"/>
        </w:rPr>
        <w:t xml:space="preserve">A. </w:t>
      </w:r>
    </w:p>
    <w:p w14:paraId="1685AEED" w14:textId="77777777" w:rsidR="00EA3738" w:rsidRPr="006E06AD" w:rsidRDefault="00EA3738" w:rsidP="00EA3738">
      <w:pPr>
        <w:rPr>
          <w:rFonts w:cstheme="minorHAnsi"/>
        </w:rPr>
      </w:pPr>
      <w:r w:rsidRPr="006E06AD">
        <w:rPr>
          <w:rFonts w:cstheme="minorHAnsi"/>
        </w:rPr>
        <w:t>How actively are you looking for a new job?</w:t>
      </w:r>
    </w:p>
    <w:p w14:paraId="21947F7C" w14:textId="77777777" w:rsidR="00EA3738" w:rsidRDefault="00EA3738" w:rsidP="00EA3738">
      <w:pPr>
        <w:pStyle w:val="NormalWeb"/>
        <w:shd w:val="clear" w:color="auto" w:fill="FFFFFF" w:themeFill="background1"/>
        <w:spacing w:before="0" w:beforeAutospacing="0"/>
        <w:contextualSpacing/>
        <w:rPr>
          <w:rFonts w:asciiTheme="minorHAnsi" w:hAnsiTheme="minorHAnsi" w:cstheme="minorHAnsi"/>
          <w:color w:val="70AD47" w:themeColor="accent6"/>
          <w:sz w:val="22"/>
          <w:szCs w:val="22"/>
        </w:rPr>
      </w:pPr>
    </w:p>
    <w:p w14:paraId="58EB732A" w14:textId="77777777" w:rsidR="00EA3738" w:rsidRPr="006E06AD" w:rsidRDefault="00EA3738" w:rsidP="00EA3738">
      <w:pPr>
        <w:pStyle w:val="NormalWeb"/>
        <w:shd w:val="clear" w:color="auto" w:fill="FFFFFF" w:themeFill="background1"/>
        <w:spacing w:before="0" w:beforeAutospacing="0"/>
        <w:contextualSpacing/>
        <w:rPr>
          <w:rFonts w:asciiTheme="minorHAnsi" w:hAnsiTheme="minorHAnsi" w:cstheme="minorHAnsi"/>
          <w:color w:val="00B0F0"/>
          <w:sz w:val="22"/>
          <w:szCs w:val="22"/>
        </w:rPr>
      </w:pPr>
      <w:r w:rsidRPr="006E06AD">
        <w:rPr>
          <w:rFonts w:asciiTheme="minorHAnsi" w:hAnsiTheme="minorHAnsi" w:cstheme="minorHAnsi"/>
          <w:color w:val="00B0F0"/>
          <w:sz w:val="22"/>
          <w:szCs w:val="22"/>
        </w:rPr>
        <w:t>RESPONSE OPTIONS:</w:t>
      </w:r>
    </w:p>
    <w:p w14:paraId="5BADF829" w14:textId="77777777" w:rsidR="00EA3738" w:rsidRPr="006E06AD" w:rsidRDefault="00EA3738" w:rsidP="00EA3738">
      <w:pPr>
        <w:pStyle w:val="NormalWeb"/>
        <w:numPr>
          <w:ilvl w:val="0"/>
          <w:numId w:val="65"/>
        </w:numPr>
        <w:shd w:val="clear" w:color="auto" w:fill="FFFFFF" w:themeFill="background1"/>
        <w:spacing w:before="0" w:beforeAutospacing="0"/>
        <w:contextualSpacing/>
        <w:rPr>
          <w:rFonts w:asciiTheme="minorHAnsi" w:hAnsiTheme="minorHAnsi" w:cstheme="minorHAnsi"/>
          <w:sz w:val="22"/>
          <w:szCs w:val="22"/>
        </w:rPr>
      </w:pPr>
      <w:r w:rsidRPr="006E06AD">
        <w:rPr>
          <w:rFonts w:asciiTheme="minorHAnsi" w:hAnsiTheme="minorHAnsi" w:cstheme="minorHAnsi"/>
          <w:sz w:val="22"/>
          <w:szCs w:val="22"/>
        </w:rPr>
        <w:t>Very actively/To a great extent</w:t>
      </w:r>
    </w:p>
    <w:p w14:paraId="3C1617EF" w14:textId="77777777" w:rsidR="00EA3738" w:rsidRPr="006E06AD" w:rsidRDefault="00EA3738" w:rsidP="00EA3738">
      <w:pPr>
        <w:pStyle w:val="NormalWeb"/>
        <w:numPr>
          <w:ilvl w:val="0"/>
          <w:numId w:val="65"/>
        </w:numPr>
        <w:shd w:val="clear" w:color="auto" w:fill="FFFFFF" w:themeFill="background1"/>
        <w:spacing w:before="0" w:beforeAutospacing="0"/>
        <w:contextualSpacing/>
        <w:rPr>
          <w:rFonts w:asciiTheme="minorHAnsi" w:hAnsiTheme="minorHAnsi" w:cstheme="minorHAnsi"/>
          <w:sz w:val="22"/>
          <w:szCs w:val="22"/>
        </w:rPr>
      </w:pPr>
      <w:r w:rsidRPr="006E06AD">
        <w:rPr>
          <w:rFonts w:asciiTheme="minorHAnsi" w:hAnsiTheme="minorHAnsi" w:cstheme="minorHAnsi"/>
          <w:sz w:val="22"/>
          <w:szCs w:val="22"/>
        </w:rPr>
        <w:t>Somewhat actively</w:t>
      </w:r>
    </w:p>
    <w:p w14:paraId="36A0F9E7" w14:textId="77777777" w:rsidR="00EA3738" w:rsidRPr="006E06AD" w:rsidRDefault="00EA3738" w:rsidP="00EA3738">
      <w:pPr>
        <w:pStyle w:val="NormalWeb"/>
        <w:numPr>
          <w:ilvl w:val="0"/>
          <w:numId w:val="65"/>
        </w:numPr>
        <w:shd w:val="clear" w:color="auto" w:fill="FFFFFF" w:themeFill="background1"/>
        <w:spacing w:before="0" w:beforeAutospacing="0"/>
        <w:contextualSpacing/>
        <w:rPr>
          <w:rFonts w:asciiTheme="minorHAnsi" w:hAnsiTheme="minorHAnsi" w:cstheme="minorHAnsi"/>
          <w:sz w:val="22"/>
          <w:szCs w:val="22"/>
        </w:rPr>
      </w:pPr>
      <w:r w:rsidRPr="006E06AD">
        <w:rPr>
          <w:rFonts w:asciiTheme="minorHAnsi" w:hAnsiTheme="minorHAnsi" w:cstheme="minorHAnsi"/>
          <w:sz w:val="22"/>
          <w:szCs w:val="22"/>
        </w:rPr>
        <w:t>Very little</w:t>
      </w:r>
    </w:p>
    <w:p w14:paraId="589FD0BC" w14:textId="77777777" w:rsidR="00EA3738" w:rsidRPr="006E06AD" w:rsidRDefault="00EA3738" w:rsidP="00EA3738">
      <w:pPr>
        <w:pStyle w:val="NormalWeb"/>
        <w:numPr>
          <w:ilvl w:val="0"/>
          <w:numId w:val="65"/>
        </w:numPr>
        <w:shd w:val="clear" w:color="auto" w:fill="FFFFFF" w:themeFill="background1"/>
        <w:spacing w:before="0" w:beforeAutospacing="0"/>
        <w:contextualSpacing/>
        <w:rPr>
          <w:rFonts w:asciiTheme="minorHAnsi" w:hAnsiTheme="minorHAnsi" w:cstheme="minorHAnsi"/>
          <w:sz w:val="22"/>
          <w:szCs w:val="22"/>
        </w:rPr>
      </w:pPr>
      <w:r w:rsidRPr="006E06AD">
        <w:rPr>
          <w:rFonts w:asciiTheme="minorHAnsi" w:hAnsiTheme="minorHAnsi" w:cstheme="minorHAnsi"/>
          <w:sz w:val="22"/>
          <w:szCs w:val="22"/>
        </w:rPr>
        <w:t>Not at all</w:t>
      </w:r>
    </w:p>
    <w:p w14:paraId="06179085" w14:textId="77777777" w:rsidR="00EA3738" w:rsidRPr="006E06AD" w:rsidRDefault="00EA3738" w:rsidP="00EA3738">
      <w:pPr>
        <w:rPr>
          <w:rFonts w:cstheme="minorHAnsi"/>
          <w:color w:val="00B0F0"/>
        </w:rPr>
      </w:pPr>
      <w:r w:rsidRPr="006E06AD">
        <w:rPr>
          <w:rFonts w:cstheme="minorHAnsi"/>
          <w:color w:val="00B0F0"/>
        </w:rPr>
        <w:t>[SHOW IF EMPLOY1=4-6/LOOKING FOR WORK, UNEMPLOYED]</w:t>
      </w:r>
    </w:p>
    <w:p w14:paraId="510FF816" w14:textId="77777777" w:rsidR="00EA3738" w:rsidRPr="006E06AD" w:rsidRDefault="00EA3738" w:rsidP="00EA3738">
      <w:pPr>
        <w:rPr>
          <w:rFonts w:cstheme="minorHAnsi"/>
          <w:color w:val="00B0F0"/>
        </w:rPr>
      </w:pPr>
      <w:r w:rsidRPr="006E06AD">
        <w:rPr>
          <w:rFonts w:cstheme="minorHAnsi"/>
          <w:color w:val="00B0F0"/>
        </w:rPr>
        <w:t>Q3</w:t>
      </w:r>
      <w:r>
        <w:rPr>
          <w:rFonts w:cstheme="minorHAnsi"/>
          <w:color w:val="00B0F0"/>
        </w:rPr>
        <w:t>0</w:t>
      </w:r>
      <w:r w:rsidRPr="006E06AD">
        <w:rPr>
          <w:rFonts w:cstheme="minorHAnsi"/>
          <w:color w:val="00B0F0"/>
        </w:rPr>
        <w:t xml:space="preserve">B. </w:t>
      </w:r>
    </w:p>
    <w:p w14:paraId="6CAD3F8D" w14:textId="77777777" w:rsidR="00EA3738" w:rsidRDefault="00EA3738" w:rsidP="00EA3738">
      <w:pPr>
        <w:rPr>
          <w:rFonts w:cstheme="minorHAnsi"/>
        </w:rPr>
      </w:pPr>
      <w:r w:rsidRPr="006E06AD">
        <w:rPr>
          <w:rFonts w:cstheme="minorHAnsi"/>
        </w:rPr>
        <w:t>What would you say are the reasons for why you're still unemployed?</w:t>
      </w:r>
      <w:r w:rsidRPr="006E06AD">
        <w:rPr>
          <w:rFonts w:cstheme="minorHAnsi"/>
        </w:rPr>
        <w:cr/>
      </w:r>
    </w:p>
    <w:p w14:paraId="4D6C0313" w14:textId="77777777" w:rsidR="00EA3738" w:rsidRPr="00760004" w:rsidRDefault="00EA3738" w:rsidP="00EA3738">
      <w:pPr>
        <w:rPr>
          <w:color w:val="FF0000"/>
        </w:rPr>
      </w:pPr>
      <w:r w:rsidRPr="00C77B28">
        <w:rPr>
          <w:rFonts w:cs="Tahoma"/>
          <w:color w:val="00B0F0"/>
        </w:rPr>
        <w:t xml:space="preserve">[CAWI </w:t>
      </w:r>
      <w:r>
        <w:rPr>
          <w:rFonts w:cs="Tahoma"/>
          <w:color w:val="00B0F0"/>
        </w:rPr>
        <w:t>–</w:t>
      </w:r>
      <w:r w:rsidRPr="00C77B28">
        <w:rPr>
          <w:rFonts w:cs="Tahoma"/>
          <w:color w:val="00B0F0"/>
        </w:rPr>
        <w:t xml:space="preserve"> remove bold] &lt;</w:t>
      </w:r>
      <w:proofErr w:type="spellStart"/>
      <w:r w:rsidRPr="00C77B28">
        <w:rPr>
          <w:rFonts w:cs="Tahoma"/>
          <w:color w:val="00B0F0"/>
        </w:rPr>
        <w:t>i</w:t>
      </w:r>
      <w:proofErr w:type="spellEnd"/>
      <w:r w:rsidRPr="00C77B28">
        <w:rPr>
          <w:rFonts w:cs="Tahoma"/>
          <w:color w:val="00B0F0"/>
        </w:rPr>
        <w:t>&gt;</w:t>
      </w:r>
      <w:r w:rsidRPr="00C77B28">
        <w:rPr>
          <w:i/>
        </w:rPr>
        <w:t>Select all that apply.</w:t>
      </w:r>
      <w:r w:rsidRPr="00C77B28">
        <w:rPr>
          <w:rFonts w:cs="Tahoma"/>
          <w:color w:val="00B0F0"/>
        </w:rPr>
        <w:t>&lt;/</w:t>
      </w:r>
      <w:proofErr w:type="spellStart"/>
      <w:r w:rsidRPr="00C77B28">
        <w:rPr>
          <w:rFonts w:cs="Tahoma"/>
          <w:color w:val="00B0F0"/>
        </w:rPr>
        <w:t>i</w:t>
      </w:r>
      <w:proofErr w:type="spellEnd"/>
      <w:r w:rsidRPr="00C77B28">
        <w:rPr>
          <w:rFonts w:cs="Tahoma"/>
          <w:color w:val="00B0F0"/>
        </w:rPr>
        <w:t xml:space="preserve">&gt; </w:t>
      </w:r>
    </w:p>
    <w:p w14:paraId="43BEDDAC" w14:textId="77777777" w:rsidR="00EA3738" w:rsidRDefault="00EA3738" w:rsidP="00EA3738">
      <w:pPr>
        <w:rPr>
          <w:rFonts w:cstheme="minorHAnsi"/>
          <w:color w:val="70AD47" w:themeColor="accent6"/>
        </w:rPr>
      </w:pPr>
    </w:p>
    <w:p w14:paraId="0C4AED4C" w14:textId="77777777" w:rsidR="00EA3738" w:rsidRPr="006E06AD" w:rsidRDefault="00EA3738" w:rsidP="00EA3738">
      <w:pPr>
        <w:pStyle w:val="NormalWeb"/>
        <w:shd w:val="clear" w:color="auto" w:fill="FFFFFF" w:themeFill="background1"/>
        <w:spacing w:before="0" w:beforeAutospacing="0"/>
        <w:contextualSpacing/>
        <w:rPr>
          <w:rFonts w:asciiTheme="minorHAnsi" w:hAnsiTheme="minorHAnsi" w:cstheme="minorHAnsi"/>
          <w:color w:val="00B0F0"/>
          <w:sz w:val="22"/>
          <w:szCs w:val="22"/>
        </w:rPr>
      </w:pPr>
      <w:r w:rsidRPr="006E06AD">
        <w:rPr>
          <w:rFonts w:asciiTheme="minorHAnsi" w:hAnsiTheme="minorHAnsi" w:cstheme="minorHAnsi"/>
          <w:color w:val="00B0F0"/>
          <w:sz w:val="22"/>
          <w:szCs w:val="22"/>
        </w:rPr>
        <w:t>RESPONSE OPTIONS:</w:t>
      </w:r>
    </w:p>
    <w:p w14:paraId="317E3FF9" w14:textId="77777777" w:rsidR="00EA3738" w:rsidRPr="006E06AD" w:rsidRDefault="00EA3738" w:rsidP="00EA3738">
      <w:pPr>
        <w:pStyle w:val="NormalWeb"/>
        <w:numPr>
          <w:ilvl w:val="0"/>
          <w:numId w:val="52"/>
        </w:numPr>
        <w:shd w:val="clear" w:color="auto" w:fill="FFFFFF" w:themeFill="background1"/>
        <w:spacing w:before="0" w:beforeAutospacing="0"/>
        <w:contextualSpacing/>
        <w:rPr>
          <w:rFonts w:asciiTheme="minorHAnsi" w:hAnsiTheme="minorHAnsi" w:cstheme="minorHAnsi"/>
          <w:sz w:val="22"/>
          <w:szCs w:val="22"/>
        </w:rPr>
      </w:pPr>
      <w:r w:rsidRPr="006E06AD">
        <w:rPr>
          <w:rFonts w:asciiTheme="minorHAnsi" w:hAnsiTheme="minorHAnsi" w:cstheme="minorHAnsi"/>
          <w:sz w:val="22"/>
          <w:szCs w:val="22"/>
        </w:rPr>
        <w:t xml:space="preserve">I've applied to jobs, but I haven't received any responses </w:t>
      </w:r>
    </w:p>
    <w:p w14:paraId="5368F23F" w14:textId="77777777" w:rsidR="00EA3738" w:rsidRPr="006E06AD" w:rsidRDefault="00EA3738" w:rsidP="00EA3738">
      <w:pPr>
        <w:pStyle w:val="NormalWeb"/>
        <w:numPr>
          <w:ilvl w:val="0"/>
          <w:numId w:val="52"/>
        </w:numPr>
        <w:shd w:val="clear" w:color="auto" w:fill="FFFFFF" w:themeFill="background1"/>
        <w:spacing w:before="0" w:beforeAutospacing="0"/>
        <w:contextualSpacing/>
        <w:rPr>
          <w:rFonts w:asciiTheme="minorHAnsi" w:hAnsiTheme="minorHAnsi" w:cstheme="minorHAnsi"/>
          <w:sz w:val="22"/>
          <w:szCs w:val="22"/>
        </w:rPr>
      </w:pPr>
      <w:r w:rsidRPr="006E06AD">
        <w:rPr>
          <w:rFonts w:asciiTheme="minorHAnsi" w:hAnsiTheme="minorHAnsi" w:cstheme="minorHAnsi"/>
          <w:sz w:val="22"/>
          <w:szCs w:val="22"/>
        </w:rPr>
        <w:t xml:space="preserve">I'm worried about being exposed to COVID-19 or have other health issues/concerns </w:t>
      </w:r>
    </w:p>
    <w:p w14:paraId="7C223CF7" w14:textId="77777777" w:rsidR="00EA3738" w:rsidRPr="006E06AD" w:rsidRDefault="00EA3738" w:rsidP="00EA3738">
      <w:pPr>
        <w:pStyle w:val="NormalWeb"/>
        <w:numPr>
          <w:ilvl w:val="0"/>
          <w:numId w:val="52"/>
        </w:numPr>
        <w:shd w:val="clear" w:color="auto" w:fill="FFFFFF" w:themeFill="background1"/>
        <w:spacing w:before="0" w:beforeAutospacing="0"/>
        <w:contextualSpacing/>
        <w:rPr>
          <w:rFonts w:asciiTheme="minorHAnsi" w:hAnsiTheme="minorHAnsi" w:cstheme="minorHAnsi"/>
          <w:sz w:val="20"/>
          <w:szCs w:val="20"/>
        </w:rPr>
      </w:pPr>
      <w:r w:rsidRPr="006E06AD">
        <w:rPr>
          <w:rFonts w:asciiTheme="minorHAnsi" w:hAnsiTheme="minorHAnsi" w:cstheme="minorHAnsi"/>
          <w:sz w:val="22"/>
          <w:szCs w:val="22"/>
        </w:rPr>
        <w:t>The jobs available don't match my skillset or interests</w:t>
      </w:r>
    </w:p>
    <w:p w14:paraId="4889C704" w14:textId="77777777" w:rsidR="00EA3738" w:rsidRPr="006E06AD" w:rsidRDefault="00EA3738" w:rsidP="00EA3738">
      <w:pPr>
        <w:pStyle w:val="NormalWeb"/>
        <w:numPr>
          <w:ilvl w:val="0"/>
          <w:numId w:val="52"/>
        </w:numPr>
        <w:shd w:val="clear" w:color="auto" w:fill="FFFFFF" w:themeFill="background1"/>
        <w:spacing w:before="0" w:beforeAutospacing="0"/>
        <w:contextualSpacing/>
        <w:rPr>
          <w:rFonts w:asciiTheme="minorHAnsi" w:hAnsiTheme="minorHAnsi" w:cstheme="minorHAnsi"/>
          <w:sz w:val="20"/>
          <w:szCs w:val="20"/>
        </w:rPr>
      </w:pPr>
      <w:r w:rsidRPr="006E06AD">
        <w:rPr>
          <w:rFonts w:asciiTheme="minorHAnsi" w:hAnsiTheme="minorHAnsi" w:cstheme="minorHAnsi"/>
          <w:sz w:val="22"/>
          <w:szCs w:val="22"/>
        </w:rPr>
        <w:t xml:space="preserve">The jobs available don’t match my availability </w:t>
      </w:r>
    </w:p>
    <w:p w14:paraId="68A4C4E2" w14:textId="77777777" w:rsidR="00EA3738" w:rsidRPr="006E06AD" w:rsidRDefault="00EA3738" w:rsidP="00EA3738">
      <w:pPr>
        <w:pStyle w:val="NormalWeb"/>
        <w:numPr>
          <w:ilvl w:val="0"/>
          <w:numId w:val="52"/>
        </w:numPr>
        <w:shd w:val="clear" w:color="auto" w:fill="FFFFFF" w:themeFill="background1"/>
        <w:spacing w:before="0" w:beforeAutospacing="0"/>
        <w:contextualSpacing/>
        <w:rPr>
          <w:rFonts w:asciiTheme="minorHAnsi" w:hAnsiTheme="minorHAnsi" w:cstheme="minorHAnsi"/>
          <w:sz w:val="20"/>
          <w:szCs w:val="20"/>
        </w:rPr>
      </w:pPr>
      <w:r w:rsidRPr="006E06AD">
        <w:rPr>
          <w:rFonts w:asciiTheme="minorHAnsi" w:hAnsiTheme="minorHAnsi" w:cstheme="minorHAnsi"/>
          <w:sz w:val="22"/>
          <w:szCs w:val="22"/>
        </w:rPr>
        <w:t>The jobs available don’t offer the number of hours I want</w:t>
      </w:r>
    </w:p>
    <w:p w14:paraId="1422098A" w14:textId="77777777" w:rsidR="00EA3738" w:rsidRPr="006E06AD" w:rsidRDefault="00EA3738" w:rsidP="00EA3738">
      <w:pPr>
        <w:pStyle w:val="NormalWeb"/>
        <w:numPr>
          <w:ilvl w:val="0"/>
          <w:numId w:val="52"/>
        </w:numPr>
        <w:shd w:val="clear" w:color="auto" w:fill="FFFFFF" w:themeFill="background1"/>
        <w:spacing w:before="0" w:beforeAutospacing="0"/>
        <w:contextualSpacing/>
        <w:rPr>
          <w:rFonts w:asciiTheme="minorHAnsi" w:hAnsiTheme="minorHAnsi" w:cstheme="minorHAnsi"/>
          <w:sz w:val="22"/>
          <w:szCs w:val="22"/>
        </w:rPr>
      </w:pPr>
      <w:r w:rsidRPr="006E06AD">
        <w:rPr>
          <w:rFonts w:asciiTheme="minorHAnsi" w:hAnsiTheme="minorHAnsi" w:cstheme="minorHAnsi"/>
          <w:sz w:val="22"/>
          <w:szCs w:val="22"/>
        </w:rPr>
        <w:t>The jobs available pay less than what I was earning before</w:t>
      </w:r>
    </w:p>
    <w:p w14:paraId="78D4BB23" w14:textId="77777777" w:rsidR="00EA3738" w:rsidRPr="006E06AD" w:rsidRDefault="00EA3738" w:rsidP="00EA3738">
      <w:pPr>
        <w:pStyle w:val="NormalWeb"/>
        <w:numPr>
          <w:ilvl w:val="0"/>
          <w:numId w:val="52"/>
        </w:numPr>
        <w:shd w:val="clear" w:color="auto" w:fill="FFFFFF" w:themeFill="background1"/>
        <w:spacing w:before="0" w:beforeAutospacing="0"/>
        <w:contextualSpacing/>
        <w:rPr>
          <w:rFonts w:asciiTheme="minorHAnsi" w:hAnsiTheme="minorHAnsi" w:cstheme="minorHAnsi"/>
          <w:sz w:val="22"/>
          <w:szCs w:val="22"/>
        </w:rPr>
      </w:pPr>
      <w:r w:rsidRPr="006E06AD">
        <w:rPr>
          <w:rFonts w:asciiTheme="minorHAnsi" w:hAnsiTheme="minorHAnsi" w:cstheme="minorHAnsi"/>
          <w:sz w:val="22"/>
          <w:szCs w:val="22"/>
        </w:rPr>
        <w:t>I’m looking for remote work/a job I can do at home</w:t>
      </w:r>
    </w:p>
    <w:p w14:paraId="141C1CE9" w14:textId="77777777" w:rsidR="00EA3738" w:rsidRPr="006E06AD" w:rsidRDefault="00EA3738" w:rsidP="00EA3738">
      <w:pPr>
        <w:pStyle w:val="NormalWeb"/>
        <w:numPr>
          <w:ilvl w:val="0"/>
          <w:numId w:val="52"/>
        </w:numPr>
        <w:shd w:val="clear" w:color="auto" w:fill="FFFFFF" w:themeFill="background1"/>
        <w:spacing w:before="0" w:beforeAutospacing="0"/>
        <w:contextualSpacing/>
        <w:rPr>
          <w:rFonts w:asciiTheme="minorHAnsi" w:hAnsiTheme="minorHAnsi" w:cstheme="minorHAnsi"/>
          <w:sz w:val="22"/>
          <w:szCs w:val="22"/>
        </w:rPr>
      </w:pPr>
      <w:r w:rsidRPr="006E06AD">
        <w:rPr>
          <w:rFonts w:asciiTheme="minorHAnsi" w:hAnsiTheme="minorHAnsi" w:cstheme="minorHAnsi"/>
          <w:sz w:val="22"/>
          <w:szCs w:val="22"/>
        </w:rPr>
        <w:t>I’m taking this time to prepare for a career shift</w:t>
      </w:r>
    </w:p>
    <w:p w14:paraId="158DDF67" w14:textId="77777777" w:rsidR="00EA3738" w:rsidRPr="006E06AD" w:rsidRDefault="00EA3738" w:rsidP="00EA3738">
      <w:pPr>
        <w:pStyle w:val="NormalWeb"/>
        <w:numPr>
          <w:ilvl w:val="0"/>
          <w:numId w:val="52"/>
        </w:numPr>
        <w:shd w:val="clear" w:color="auto" w:fill="FFFFFF" w:themeFill="background1"/>
        <w:spacing w:before="0" w:beforeAutospacing="0"/>
        <w:contextualSpacing/>
        <w:rPr>
          <w:rFonts w:asciiTheme="minorHAnsi" w:hAnsiTheme="minorHAnsi" w:cstheme="minorHAnsi"/>
          <w:sz w:val="22"/>
          <w:szCs w:val="22"/>
        </w:rPr>
      </w:pPr>
      <w:r w:rsidRPr="006E06AD">
        <w:rPr>
          <w:rFonts w:asciiTheme="minorHAnsi" w:hAnsiTheme="minorHAnsi" w:cstheme="minorHAnsi"/>
          <w:sz w:val="22"/>
          <w:szCs w:val="22"/>
        </w:rPr>
        <w:t>I’ve applied to jobs, but realized I didn’t like the job/type of work</w:t>
      </w:r>
    </w:p>
    <w:p w14:paraId="7EC03434" w14:textId="77777777" w:rsidR="00EA3738" w:rsidRPr="006E06AD" w:rsidRDefault="00EA3738" w:rsidP="00EA3738">
      <w:pPr>
        <w:pStyle w:val="NormalWeb"/>
        <w:numPr>
          <w:ilvl w:val="0"/>
          <w:numId w:val="52"/>
        </w:numPr>
        <w:shd w:val="clear" w:color="auto" w:fill="FFFFFF" w:themeFill="background1"/>
        <w:spacing w:before="0" w:beforeAutospacing="0"/>
        <w:contextualSpacing/>
        <w:rPr>
          <w:rFonts w:asciiTheme="minorHAnsi" w:hAnsiTheme="minorHAnsi" w:cstheme="minorHAnsi"/>
          <w:sz w:val="22"/>
          <w:szCs w:val="22"/>
        </w:rPr>
      </w:pPr>
      <w:r w:rsidRPr="006E06AD">
        <w:rPr>
          <w:rFonts w:asciiTheme="minorHAnsi" w:hAnsiTheme="minorHAnsi" w:cstheme="minorHAnsi"/>
          <w:sz w:val="22"/>
          <w:szCs w:val="22"/>
        </w:rPr>
        <w:t>I don’t have access to reliable care for my elderly or disabled loved one</w:t>
      </w:r>
    </w:p>
    <w:p w14:paraId="2E9F9B2A" w14:textId="77777777" w:rsidR="00EA3738" w:rsidRPr="006E06AD" w:rsidRDefault="00EA3738" w:rsidP="00EA3738">
      <w:pPr>
        <w:pStyle w:val="NormalWeb"/>
        <w:numPr>
          <w:ilvl w:val="0"/>
          <w:numId w:val="52"/>
        </w:numPr>
        <w:shd w:val="clear" w:color="auto" w:fill="FFFFFF" w:themeFill="background1"/>
        <w:spacing w:before="0" w:beforeAutospacing="0"/>
        <w:contextualSpacing/>
        <w:rPr>
          <w:rFonts w:asciiTheme="minorHAnsi" w:hAnsiTheme="minorHAnsi" w:cstheme="minorHAnsi"/>
          <w:sz w:val="22"/>
          <w:szCs w:val="22"/>
        </w:rPr>
      </w:pPr>
      <w:r w:rsidRPr="006E06AD">
        <w:rPr>
          <w:rFonts w:asciiTheme="minorHAnsi" w:hAnsiTheme="minorHAnsi" w:cstheme="minorHAnsi"/>
          <w:sz w:val="22"/>
          <w:szCs w:val="22"/>
        </w:rPr>
        <w:t>I'm thinking about retiring soon</w:t>
      </w:r>
    </w:p>
    <w:p w14:paraId="3C105FDE" w14:textId="77777777" w:rsidR="00EA3738" w:rsidRPr="006E06AD" w:rsidRDefault="00EA3738" w:rsidP="00EA3738">
      <w:pPr>
        <w:pStyle w:val="NormalWeb"/>
        <w:numPr>
          <w:ilvl w:val="0"/>
          <w:numId w:val="52"/>
        </w:numPr>
        <w:shd w:val="clear" w:color="auto" w:fill="FFFFFF" w:themeFill="background1"/>
        <w:spacing w:before="0" w:beforeAutospacing="0"/>
        <w:contextualSpacing/>
        <w:rPr>
          <w:rFonts w:asciiTheme="minorHAnsi" w:hAnsiTheme="minorHAnsi" w:cstheme="minorHAnsi"/>
          <w:sz w:val="22"/>
          <w:szCs w:val="22"/>
        </w:rPr>
      </w:pPr>
      <w:r w:rsidRPr="006E06AD">
        <w:rPr>
          <w:rFonts w:asciiTheme="minorHAnsi" w:hAnsiTheme="minorHAnsi" w:cstheme="minorHAnsi"/>
          <w:sz w:val="22"/>
          <w:szCs w:val="22"/>
        </w:rPr>
        <w:t>Other reasons</w:t>
      </w:r>
    </w:p>
    <w:p w14:paraId="5B3A97AC" w14:textId="6B49111C" w:rsidR="00EA3738" w:rsidRPr="00760004" w:rsidRDefault="00EA3738" w:rsidP="00EA3738">
      <w:pPr>
        <w:pStyle w:val="NormalWeb"/>
        <w:shd w:val="clear" w:color="auto" w:fill="FFFFFF" w:themeFill="background1"/>
        <w:spacing w:before="0" w:beforeAutospacing="0"/>
        <w:ind w:left="1080"/>
        <w:contextualSpacing/>
        <w:rPr>
          <w:rFonts w:asciiTheme="minorHAnsi" w:hAnsiTheme="minorHAnsi" w:cstheme="minorHAnsi"/>
          <w:color w:val="00B0F0"/>
          <w:sz w:val="22"/>
          <w:szCs w:val="22"/>
        </w:rPr>
      </w:pPr>
      <w:commentRangeStart w:id="107"/>
      <w:commentRangeStart w:id="108"/>
      <w:r w:rsidRPr="00760004">
        <w:rPr>
          <w:rFonts w:asciiTheme="minorHAnsi" w:hAnsiTheme="minorHAnsi" w:cstheme="minorHAnsi"/>
          <w:color w:val="00B0F0"/>
          <w:sz w:val="22"/>
          <w:szCs w:val="22"/>
        </w:rPr>
        <w:t xml:space="preserve">[SHOW IF </w:t>
      </w:r>
      <w:ins w:id="109" w:author="Phoebe Lamuda" w:date="2022-04-19T15:57:00Z">
        <w:r w:rsidR="00A10DCB" w:rsidRPr="00A10DCB">
          <w:rPr>
            <w:rFonts w:asciiTheme="minorHAnsi" w:hAnsiTheme="minorHAnsi" w:cstheme="minorHAnsi"/>
            <w:color w:val="00B0F0"/>
            <w:sz w:val="22"/>
            <w:szCs w:val="22"/>
          </w:rPr>
          <w:t>EMPLOY1=4-6/LOOKING FOR WORK, UNEMPLOYED</w:t>
        </w:r>
        <w:r w:rsidR="00A10DCB" w:rsidRPr="00A10DCB" w:rsidDel="00A10DCB">
          <w:rPr>
            <w:rFonts w:asciiTheme="minorHAnsi" w:hAnsiTheme="minorHAnsi" w:cstheme="minorHAnsi"/>
            <w:color w:val="00B0F0"/>
            <w:sz w:val="22"/>
            <w:szCs w:val="22"/>
          </w:rPr>
          <w:t xml:space="preserve"> </w:t>
        </w:r>
        <w:r w:rsidR="00A10DCB">
          <w:rPr>
            <w:rFonts w:asciiTheme="minorHAnsi" w:hAnsiTheme="minorHAnsi" w:cstheme="minorHAnsi"/>
            <w:color w:val="00B0F0"/>
            <w:sz w:val="22"/>
            <w:szCs w:val="22"/>
          </w:rPr>
          <w:t xml:space="preserve">and </w:t>
        </w:r>
      </w:ins>
      <w:del w:id="110" w:author="Phoebe Lamuda" w:date="2022-04-19T15:56:00Z">
        <w:r w:rsidRPr="00760004" w:rsidDel="00A10DCB">
          <w:rPr>
            <w:rFonts w:asciiTheme="minorHAnsi" w:hAnsiTheme="minorHAnsi" w:cstheme="minorHAnsi"/>
            <w:color w:val="00B0F0"/>
            <w:sz w:val="22"/>
            <w:szCs w:val="22"/>
          </w:rPr>
          <w:delText>Q30</w:delText>
        </w:r>
      </w:del>
      <w:ins w:id="111" w:author="Phoebe Lamuda" w:date="2022-04-19T15:56:00Z">
        <w:r w:rsidR="00A10DCB" w:rsidRPr="00760004">
          <w:rPr>
            <w:rFonts w:asciiTheme="minorHAnsi" w:hAnsiTheme="minorHAnsi" w:cstheme="minorHAnsi"/>
            <w:color w:val="00B0F0"/>
            <w:sz w:val="22"/>
            <w:szCs w:val="22"/>
          </w:rPr>
          <w:t>Q</w:t>
        </w:r>
        <w:r w:rsidR="00A10DCB">
          <w:rPr>
            <w:rFonts w:asciiTheme="minorHAnsi" w:hAnsiTheme="minorHAnsi" w:cstheme="minorHAnsi"/>
            <w:color w:val="00B0F0"/>
            <w:sz w:val="22"/>
            <w:szCs w:val="22"/>
          </w:rPr>
          <w:t>17</w:t>
        </w:r>
      </w:ins>
      <w:r w:rsidRPr="00760004">
        <w:rPr>
          <w:rFonts w:asciiTheme="minorHAnsi" w:hAnsiTheme="minorHAnsi" w:cstheme="minorHAnsi"/>
          <w:color w:val="00B0F0"/>
          <w:sz w:val="22"/>
          <w:szCs w:val="22"/>
        </w:rPr>
        <w:t>=1/YES TO LEGAL GUARDIAN]</w:t>
      </w:r>
      <w:commentRangeEnd w:id="107"/>
      <w:r>
        <w:rPr>
          <w:rStyle w:val="CommentReference"/>
          <w:rFonts w:asciiTheme="minorHAnsi" w:eastAsiaTheme="minorHAnsi" w:hAnsiTheme="minorHAnsi" w:cstheme="minorBidi"/>
        </w:rPr>
        <w:commentReference w:id="107"/>
      </w:r>
      <w:commentRangeEnd w:id="108"/>
      <w:r w:rsidR="00693B07">
        <w:rPr>
          <w:rStyle w:val="CommentReference"/>
          <w:rFonts w:asciiTheme="minorHAnsi" w:eastAsiaTheme="minorHAnsi" w:hAnsiTheme="minorHAnsi" w:cstheme="minorBidi"/>
        </w:rPr>
        <w:commentReference w:id="108"/>
      </w:r>
    </w:p>
    <w:p w14:paraId="71D97B05" w14:textId="77777777" w:rsidR="00EA3738" w:rsidRPr="006E06AD" w:rsidRDefault="00EA3738" w:rsidP="00EA3738">
      <w:pPr>
        <w:pStyle w:val="NormalWeb"/>
        <w:numPr>
          <w:ilvl w:val="0"/>
          <w:numId w:val="52"/>
        </w:numPr>
        <w:shd w:val="clear" w:color="auto" w:fill="FFFFFF" w:themeFill="background1"/>
        <w:spacing w:before="0" w:beforeAutospacing="0"/>
        <w:contextualSpacing/>
        <w:rPr>
          <w:rFonts w:asciiTheme="minorHAnsi" w:hAnsiTheme="minorHAnsi" w:cstheme="minorHAnsi"/>
          <w:sz w:val="22"/>
          <w:szCs w:val="22"/>
        </w:rPr>
      </w:pPr>
      <w:r w:rsidRPr="006E06AD">
        <w:rPr>
          <w:rFonts w:asciiTheme="minorHAnsi" w:hAnsiTheme="minorHAnsi" w:cstheme="minorHAnsi"/>
          <w:sz w:val="22"/>
          <w:szCs w:val="22"/>
        </w:rPr>
        <w:t>I don't have access to reliable childcare</w:t>
      </w:r>
    </w:p>
    <w:p w14:paraId="3F517158" w14:textId="77777777" w:rsidR="00EA3738" w:rsidRPr="006E06AD" w:rsidRDefault="00EA3738" w:rsidP="00EA3738">
      <w:pPr>
        <w:pStyle w:val="NormalWeb"/>
        <w:numPr>
          <w:ilvl w:val="0"/>
          <w:numId w:val="52"/>
        </w:numPr>
        <w:shd w:val="clear" w:color="auto" w:fill="FFFFFF" w:themeFill="background1"/>
        <w:spacing w:before="0" w:beforeAutospacing="0"/>
        <w:contextualSpacing/>
        <w:rPr>
          <w:rFonts w:cstheme="minorHAnsi"/>
        </w:rPr>
      </w:pPr>
      <w:r w:rsidRPr="006E06AD">
        <w:rPr>
          <w:rFonts w:asciiTheme="minorHAnsi" w:hAnsiTheme="minorHAnsi" w:cstheme="minorHAnsi"/>
          <w:sz w:val="22"/>
          <w:szCs w:val="22"/>
        </w:rPr>
        <w:t>School closures / the need to stay home with my school-age children</w:t>
      </w:r>
    </w:p>
    <w:p w14:paraId="327600A1" w14:textId="77777777" w:rsidR="00EA3738" w:rsidRPr="006E06AD" w:rsidRDefault="00EA3738" w:rsidP="00EA3738">
      <w:pPr>
        <w:rPr>
          <w:rFonts w:cstheme="minorHAnsi"/>
          <w:color w:val="00B0F0"/>
        </w:rPr>
      </w:pPr>
      <w:r w:rsidRPr="006E06AD">
        <w:rPr>
          <w:rFonts w:cstheme="minorHAnsi"/>
          <w:color w:val="00B0F0"/>
        </w:rPr>
        <w:t>[SHOW IF EMPLOY1=4-6/LOOKING FOR WORK, UNEMPLOYED]</w:t>
      </w:r>
    </w:p>
    <w:p w14:paraId="7402FB26" w14:textId="77777777" w:rsidR="00EA3738" w:rsidRPr="0069013A" w:rsidRDefault="00EA3738" w:rsidP="00EA3738">
      <w:pPr>
        <w:rPr>
          <w:rFonts w:cstheme="minorHAnsi"/>
          <w:i/>
          <w:iCs/>
          <w:color w:val="70AD47" w:themeColor="accent6"/>
        </w:rPr>
      </w:pPr>
      <w:r w:rsidRPr="0069013A">
        <w:rPr>
          <w:rFonts w:cstheme="minorHAnsi"/>
          <w:i/>
          <w:iCs/>
          <w:color w:val="70AD47" w:themeColor="accent6"/>
        </w:rPr>
        <w:t>From GSS</w:t>
      </w:r>
    </w:p>
    <w:p w14:paraId="3169D8C4" w14:textId="77777777" w:rsidR="00EA3738" w:rsidRPr="006E06AD" w:rsidRDefault="00EA3738" w:rsidP="00EA3738">
      <w:pPr>
        <w:rPr>
          <w:rFonts w:cstheme="minorHAnsi"/>
          <w:color w:val="00B0F0"/>
        </w:rPr>
      </w:pPr>
      <w:r w:rsidRPr="006E06AD">
        <w:rPr>
          <w:rFonts w:cstheme="minorHAnsi"/>
          <w:color w:val="00B0F0"/>
        </w:rPr>
        <w:t>Q3</w:t>
      </w:r>
      <w:r>
        <w:rPr>
          <w:rFonts w:cstheme="minorHAnsi"/>
          <w:color w:val="00B0F0"/>
        </w:rPr>
        <w:t>0</w:t>
      </w:r>
      <w:r w:rsidRPr="006E06AD">
        <w:rPr>
          <w:rFonts w:cstheme="minorHAnsi"/>
          <w:color w:val="00B0F0"/>
        </w:rPr>
        <w:t xml:space="preserve">C. </w:t>
      </w:r>
    </w:p>
    <w:p w14:paraId="44ADA9B3" w14:textId="77777777" w:rsidR="00EA3738" w:rsidRPr="006E06AD" w:rsidRDefault="00EA3738" w:rsidP="00EA3738">
      <w:pPr>
        <w:rPr>
          <w:rFonts w:cstheme="minorHAnsi"/>
        </w:rPr>
      </w:pPr>
      <w:r w:rsidRPr="006E06AD">
        <w:rPr>
          <w:rFonts w:cstheme="minorHAnsi"/>
        </w:rPr>
        <w:t>About how easy do you think it will be for you to find a job in the next 6 months? Would you say very easy, somewhat easy, or not easy at all?</w:t>
      </w:r>
    </w:p>
    <w:p w14:paraId="55541157" w14:textId="77777777" w:rsidR="00EA3738" w:rsidRDefault="00EA3738" w:rsidP="00EA3738">
      <w:pPr>
        <w:rPr>
          <w:rFonts w:cstheme="minorHAnsi"/>
          <w:color w:val="70AD47" w:themeColor="accent6"/>
        </w:rPr>
      </w:pPr>
    </w:p>
    <w:p w14:paraId="152A243A" w14:textId="77777777" w:rsidR="00EA3738" w:rsidRPr="006E06AD" w:rsidRDefault="00EA3738" w:rsidP="00EA3738">
      <w:pPr>
        <w:rPr>
          <w:rFonts w:cstheme="minorHAnsi"/>
          <w:color w:val="00B0F0"/>
        </w:rPr>
      </w:pPr>
      <w:r w:rsidRPr="006E06AD">
        <w:rPr>
          <w:rFonts w:cstheme="minorHAnsi"/>
          <w:color w:val="00B0F0"/>
        </w:rPr>
        <w:t>RESPONSE OPTIONS:</w:t>
      </w:r>
    </w:p>
    <w:p w14:paraId="0CBC94F3" w14:textId="77777777" w:rsidR="00EA3738" w:rsidRPr="006E06AD" w:rsidRDefault="00EA3738" w:rsidP="00EA3738">
      <w:pPr>
        <w:pStyle w:val="ListParagraph"/>
        <w:numPr>
          <w:ilvl w:val="0"/>
          <w:numId w:val="50"/>
        </w:numPr>
        <w:rPr>
          <w:rFonts w:cstheme="minorHAnsi"/>
        </w:rPr>
      </w:pPr>
      <w:r w:rsidRPr="006E06AD">
        <w:rPr>
          <w:rFonts w:cstheme="minorHAnsi"/>
        </w:rPr>
        <w:t>Very easy</w:t>
      </w:r>
    </w:p>
    <w:p w14:paraId="39AAD384" w14:textId="77777777" w:rsidR="00EA3738" w:rsidRPr="006E06AD" w:rsidRDefault="00EA3738" w:rsidP="00EA3738">
      <w:pPr>
        <w:pStyle w:val="ListParagraph"/>
        <w:numPr>
          <w:ilvl w:val="0"/>
          <w:numId w:val="50"/>
        </w:numPr>
        <w:rPr>
          <w:rFonts w:cstheme="minorHAnsi"/>
        </w:rPr>
      </w:pPr>
      <w:r w:rsidRPr="006E06AD">
        <w:rPr>
          <w:rFonts w:cstheme="minorHAnsi"/>
        </w:rPr>
        <w:t>Somewhat easy</w:t>
      </w:r>
    </w:p>
    <w:p w14:paraId="6981535B" w14:textId="77777777" w:rsidR="00EA3738" w:rsidRPr="006E06AD" w:rsidRDefault="00EA3738" w:rsidP="00EA3738">
      <w:pPr>
        <w:pStyle w:val="ListParagraph"/>
        <w:numPr>
          <w:ilvl w:val="0"/>
          <w:numId w:val="50"/>
        </w:numPr>
        <w:rPr>
          <w:rFonts w:cstheme="minorHAnsi"/>
        </w:rPr>
      </w:pPr>
      <w:r w:rsidRPr="006E06AD">
        <w:rPr>
          <w:rFonts w:cstheme="minorHAnsi"/>
        </w:rPr>
        <w:lastRenderedPageBreak/>
        <w:t>Not easy at all</w:t>
      </w:r>
    </w:p>
    <w:p w14:paraId="2167B32F" w14:textId="13CD9A22" w:rsidR="00EA3738" w:rsidRPr="00760004" w:rsidRDefault="00EA3738" w:rsidP="00EA3738">
      <w:pPr>
        <w:rPr>
          <w:rFonts w:cstheme="minorHAnsi"/>
        </w:rPr>
      </w:pPr>
      <w:r>
        <w:rPr>
          <w:rFonts w:cstheme="minorHAnsi"/>
        </w:rPr>
        <w:t xml:space="preserve">  </w:t>
      </w:r>
      <w:del w:id="112" w:author="Phoebe Lamuda" w:date="2022-04-19T16:03:00Z">
        <w:r w:rsidDel="00C66E5B">
          <w:rPr>
            <w:rFonts w:cstheme="minorHAnsi"/>
          </w:rPr>
          <w:delText xml:space="preserve">   </w:delText>
        </w:r>
      </w:del>
      <w:r>
        <w:rPr>
          <w:rFonts w:cstheme="minorHAnsi"/>
        </w:rPr>
        <w:t xml:space="preserve">77. </w:t>
      </w:r>
      <w:del w:id="113" w:author="Phoebe Lamuda" w:date="2022-04-19T16:03:00Z">
        <w:r w:rsidDel="00C66E5B">
          <w:rPr>
            <w:rFonts w:cstheme="minorHAnsi"/>
          </w:rPr>
          <w:delText xml:space="preserve">   </w:delText>
        </w:r>
      </w:del>
      <w:r w:rsidRPr="00760004">
        <w:rPr>
          <w:rFonts w:cstheme="minorHAnsi"/>
        </w:rPr>
        <w:t>Don’t know</w:t>
      </w:r>
    </w:p>
    <w:p w14:paraId="2251E5D9" w14:textId="77777777" w:rsidR="00EA3738" w:rsidRDefault="00EA3738" w:rsidP="00EA3738">
      <w:pPr>
        <w:rPr>
          <w:rFonts w:cstheme="minorHAnsi"/>
          <w:color w:val="70AD47" w:themeColor="accent6"/>
        </w:rPr>
      </w:pPr>
    </w:p>
    <w:p w14:paraId="3AEB6C28" w14:textId="77777777" w:rsidR="00EA3738" w:rsidRPr="0075754C" w:rsidRDefault="00EA3738" w:rsidP="00EA3738">
      <w:pPr>
        <w:pBdr>
          <w:bottom w:val="single" w:sz="4" w:space="1" w:color="auto"/>
        </w:pBdr>
        <w:jc w:val="right"/>
        <w:rPr>
          <w:rFonts w:cs="Calibri Light"/>
          <w:lang w:val="en-IN"/>
        </w:rPr>
      </w:pPr>
    </w:p>
    <w:p w14:paraId="74A10874" w14:textId="77777777" w:rsidR="00EA3738" w:rsidRDefault="00EA3738" w:rsidP="00EA3738">
      <w:pPr>
        <w:rPr>
          <w:rFonts w:cs="Tahoma"/>
          <w:color w:val="00B0F0"/>
        </w:rPr>
      </w:pPr>
    </w:p>
    <w:p w14:paraId="60CE46BF" w14:textId="77777777" w:rsidR="00EA3738" w:rsidRPr="0075754C" w:rsidRDefault="00EA3738" w:rsidP="00EA3738">
      <w:pPr>
        <w:rPr>
          <w:rFonts w:cs="Tahoma"/>
          <w:color w:val="00B0F0"/>
        </w:rPr>
      </w:pPr>
      <w:r w:rsidRPr="0075754C">
        <w:rPr>
          <w:rFonts w:cs="Tahoma"/>
          <w:color w:val="00B0F0"/>
        </w:rPr>
        <w:t>[SP]</w:t>
      </w:r>
    </w:p>
    <w:p w14:paraId="647CE9EC" w14:textId="77777777" w:rsidR="00EA3738" w:rsidRPr="0075754C" w:rsidRDefault="00EA3738" w:rsidP="00EA3738">
      <w:pPr>
        <w:rPr>
          <w:rFonts w:cs="Tahoma"/>
          <w:color w:val="00B0F0"/>
        </w:rPr>
      </w:pPr>
      <w:r w:rsidRPr="0075754C">
        <w:rPr>
          <w:rFonts w:cs="Tahoma"/>
          <w:color w:val="00B0F0"/>
        </w:rPr>
        <w:t>PID1.</w:t>
      </w:r>
    </w:p>
    <w:p w14:paraId="2726E917" w14:textId="77777777" w:rsidR="00EA3738" w:rsidRPr="0075754C" w:rsidRDefault="00EA3738" w:rsidP="00EA3738">
      <w:pPr>
        <w:rPr>
          <w:rFonts w:cs="Tahoma"/>
        </w:rPr>
      </w:pPr>
      <w:r w:rsidRPr="0075754C">
        <w:rPr>
          <w:rFonts w:cs="Tahoma"/>
        </w:rPr>
        <w:t>Do you consider yourself a Democrat, a Republican, an Independent or none of these?</w:t>
      </w:r>
    </w:p>
    <w:p w14:paraId="1AC8CF7B" w14:textId="77777777" w:rsidR="00EA3738" w:rsidRPr="0075754C" w:rsidRDefault="00EA3738" w:rsidP="00EA3738">
      <w:pPr>
        <w:rPr>
          <w:rFonts w:cs="Tahoma"/>
          <w:lang w:val="es-US"/>
        </w:rPr>
      </w:pPr>
    </w:p>
    <w:p w14:paraId="24CC5709" w14:textId="77777777" w:rsidR="00EA3738" w:rsidRPr="0075754C" w:rsidRDefault="00EA3738" w:rsidP="00EA3738">
      <w:r w:rsidRPr="0075754C">
        <w:rPr>
          <w:rFonts w:cs="Tahoma"/>
          <w:color w:val="00B0F0"/>
        </w:rPr>
        <w:t xml:space="preserve">CAWI </w:t>
      </w:r>
      <w:r w:rsidRPr="0075754C">
        <w:rPr>
          <w:color w:val="00B0F0"/>
        </w:rPr>
        <w:t>RESPONSE OPTIONS:</w:t>
      </w:r>
    </w:p>
    <w:p w14:paraId="4E33B455" w14:textId="49BEAB84" w:rsidR="00EA3738" w:rsidRPr="0075754C" w:rsidRDefault="00EA3738" w:rsidP="00EA3738">
      <w:pPr>
        <w:pStyle w:val="ListParagraph"/>
        <w:numPr>
          <w:ilvl w:val="0"/>
          <w:numId w:val="44"/>
        </w:numPr>
        <w:contextualSpacing w:val="0"/>
        <w:rPr>
          <w:rFonts w:cs="Tahoma"/>
        </w:rPr>
      </w:pPr>
      <w:r w:rsidRPr="0075754C">
        <w:rPr>
          <w:rFonts w:cs="Calibri"/>
        </w:rPr>
        <w:t xml:space="preserve">Democrat </w:t>
      </w:r>
    </w:p>
    <w:p w14:paraId="309A0655" w14:textId="77777777" w:rsidR="00EA3738" w:rsidRPr="0075754C" w:rsidRDefault="00EA3738" w:rsidP="00EA3738">
      <w:pPr>
        <w:pStyle w:val="ListParagraph"/>
        <w:numPr>
          <w:ilvl w:val="0"/>
          <w:numId w:val="44"/>
        </w:numPr>
        <w:contextualSpacing w:val="0"/>
        <w:rPr>
          <w:rFonts w:cs="Tahoma"/>
        </w:rPr>
      </w:pPr>
      <w:r w:rsidRPr="0075754C">
        <w:rPr>
          <w:rFonts w:cs="Calibri"/>
        </w:rPr>
        <w:t>Republican</w:t>
      </w:r>
    </w:p>
    <w:p w14:paraId="1FF1C279" w14:textId="77777777" w:rsidR="00EA3738" w:rsidRPr="0075754C" w:rsidRDefault="00EA3738" w:rsidP="00EA3738">
      <w:pPr>
        <w:pStyle w:val="ListParagraph"/>
        <w:numPr>
          <w:ilvl w:val="0"/>
          <w:numId w:val="44"/>
        </w:numPr>
        <w:contextualSpacing w:val="0"/>
        <w:rPr>
          <w:rFonts w:cs="Tahoma"/>
        </w:rPr>
      </w:pPr>
      <w:r w:rsidRPr="0075754C">
        <w:rPr>
          <w:rFonts w:cs="Calibri"/>
        </w:rPr>
        <w:t>Independent</w:t>
      </w:r>
    </w:p>
    <w:p w14:paraId="18BE5C66" w14:textId="77777777" w:rsidR="00EA3738" w:rsidRPr="0075754C" w:rsidRDefault="00EA3738" w:rsidP="00EA3738">
      <w:pPr>
        <w:pStyle w:val="ListParagraph"/>
        <w:numPr>
          <w:ilvl w:val="0"/>
          <w:numId w:val="44"/>
        </w:numPr>
        <w:contextualSpacing w:val="0"/>
        <w:rPr>
          <w:rFonts w:cs="Tahoma"/>
        </w:rPr>
      </w:pPr>
      <w:r w:rsidRPr="0075754C">
        <w:rPr>
          <w:rFonts w:cs="Calibri"/>
        </w:rPr>
        <w:t>None of these</w:t>
      </w:r>
    </w:p>
    <w:p w14:paraId="59EB709F" w14:textId="77777777" w:rsidR="00EA3738" w:rsidRPr="0075754C" w:rsidRDefault="00EA3738" w:rsidP="00EA3738">
      <w:pPr>
        <w:pBdr>
          <w:bottom w:val="single" w:sz="4" w:space="1" w:color="auto"/>
        </w:pBdr>
        <w:jc w:val="right"/>
        <w:rPr>
          <w:rFonts w:cs="Calibri Light"/>
          <w:lang w:val="en-IN"/>
        </w:rPr>
      </w:pPr>
    </w:p>
    <w:p w14:paraId="384C6D1D" w14:textId="77777777" w:rsidR="00EA3738" w:rsidRPr="0075754C" w:rsidRDefault="00EA3738" w:rsidP="00EA3738">
      <w:pPr>
        <w:rPr>
          <w:color w:val="00B0F0"/>
        </w:rPr>
      </w:pPr>
    </w:p>
    <w:p w14:paraId="6702B3D8" w14:textId="77777777" w:rsidR="00EA3738" w:rsidRPr="0075754C" w:rsidRDefault="00EA3738" w:rsidP="00EA3738">
      <w:pPr>
        <w:rPr>
          <w:color w:val="00B0F0"/>
        </w:rPr>
      </w:pPr>
      <w:r w:rsidRPr="0075754C">
        <w:rPr>
          <w:color w:val="00B0F0"/>
        </w:rPr>
        <w:t>[SHOW IF PID1=1]</w:t>
      </w:r>
    </w:p>
    <w:p w14:paraId="6DBA5C27" w14:textId="77777777" w:rsidR="00EA3738" w:rsidRPr="0075754C" w:rsidRDefault="00EA3738" w:rsidP="00EA3738">
      <w:pPr>
        <w:rPr>
          <w:color w:val="00B0F0"/>
        </w:rPr>
      </w:pPr>
      <w:r w:rsidRPr="0075754C">
        <w:rPr>
          <w:color w:val="00B0F0"/>
        </w:rPr>
        <w:t>[SP]</w:t>
      </w:r>
    </w:p>
    <w:p w14:paraId="216E3995" w14:textId="77777777" w:rsidR="00EA3738" w:rsidRPr="0075754C" w:rsidRDefault="00EA3738" w:rsidP="00EA3738">
      <w:pPr>
        <w:ind w:left="720" w:hanging="719"/>
        <w:rPr>
          <w:rFonts w:cs="Calibri"/>
          <w:color w:val="00B0F0"/>
        </w:rPr>
      </w:pPr>
      <w:r w:rsidRPr="0075754C">
        <w:rPr>
          <w:rFonts w:cs="Calibri"/>
          <w:color w:val="00B0F0"/>
        </w:rPr>
        <w:t>PIDA.</w:t>
      </w:r>
      <w:r w:rsidRPr="0075754C">
        <w:rPr>
          <w:rFonts w:cs="Calibri"/>
          <w:color w:val="00B0F0"/>
        </w:rPr>
        <w:tab/>
      </w:r>
    </w:p>
    <w:p w14:paraId="1CA3D4E2" w14:textId="77777777" w:rsidR="00EA3738" w:rsidRPr="0075754C" w:rsidRDefault="00EA3738" w:rsidP="00EA3738">
      <w:pPr>
        <w:ind w:left="720" w:hanging="719"/>
      </w:pPr>
      <w:r w:rsidRPr="0075754C">
        <w:rPr>
          <w:rFonts w:cs="Calibri"/>
        </w:rPr>
        <w:t>Do you consider yourself a strong or not so strong Democrat?</w:t>
      </w:r>
    </w:p>
    <w:p w14:paraId="542AAE14" w14:textId="77777777" w:rsidR="00EA3738" w:rsidRPr="0075754C" w:rsidRDefault="00EA3738" w:rsidP="00EA3738">
      <w:pPr>
        <w:rPr>
          <w:lang w:val="es-US"/>
        </w:rPr>
      </w:pPr>
    </w:p>
    <w:p w14:paraId="04651627" w14:textId="77777777" w:rsidR="00EA3738" w:rsidRPr="0075754C" w:rsidRDefault="00EA3738" w:rsidP="00EA3738">
      <w:pPr>
        <w:rPr>
          <w:rFonts w:cs="Arial"/>
          <w:color w:val="00B0F0"/>
        </w:rPr>
      </w:pPr>
      <w:r w:rsidRPr="0075754C">
        <w:rPr>
          <w:rFonts w:cs="Arial"/>
          <w:color w:val="00B0F0"/>
        </w:rPr>
        <w:t>CAWI RESPONSE OPTIONS:</w:t>
      </w:r>
    </w:p>
    <w:p w14:paraId="350F8453" w14:textId="32C6BC26" w:rsidR="00EA3738" w:rsidRPr="0075754C" w:rsidRDefault="00EA3738" w:rsidP="00EA3738">
      <w:pPr>
        <w:ind w:left="1440" w:hanging="719"/>
      </w:pPr>
      <w:r w:rsidRPr="0075754C">
        <w:t xml:space="preserve">01 </w:t>
      </w:r>
      <w:r w:rsidRPr="0075754C">
        <w:tab/>
        <w:t>Strong Democrat</w:t>
      </w:r>
    </w:p>
    <w:p w14:paraId="2F5439CC" w14:textId="0D2CC571" w:rsidR="00EA3738" w:rsidRPr="0075754C" w:rsidRDefault="00EA3738" w:rsidP="00EA3738">
      <w:pPr>
        <w:ind w:left="1440" w:hanging="719"/>
      </w:pPr>
      <w:r w:rsidRPr="0075754C">
        <w:t xml:space="preserve">02 </w:t>
      </w:r>
      <w:r w:rsidRPr="0075754C">
        <w:tab/>
        <w:t>Not so strong Democrat</w:t>
      </w:r>
    </w:p>
    <w:p w14:paraId="4D3A1230" w14:textId="77777777" w:rsidR="00EA3738" w:rsidRPr="0075754C" w:rsidRDefault="00EA3738" w:rsidP="00EA3738">
      <w:pPr>
        <w:pBdr>
          <w:bottom w:val="single" w:sz="4" w:space="1" w:color="auto"/>
        </w:pBdr>
        <w:jc w:val="right"/>
        <w:rPr>
          <w:rFonts w:eastAsia="Times New Roman" w:cs="Tahoma"/>
          <w:lang w:val="es-US"/>
        </w:rPr>
      </w:pPr>
      <w:r w:rsidRPr="0075754C">
        <w:rPr>
          <w:rFonts w:ascii="Tahoma" w:eastAsia="Times New Roman" w:hAnsi="Tahoma" w:cs="Tahoma"/>
          <w:color w:val="00B050"/>
          <w:lang w:val="es-US"/>
        </w:rPr>
        <w:tab/>
      </w:r>
    </w:p>
    <w:p w14:paraId="47D8956D" w14:textId="77777777" w:rsidR="00EA3738" w:rsidRPr="0075754C" w:rsidRDefault="00EA3738" w:rsidP="00EA3738">
      <w:pPr>
        <w:rPr>
          <w:color w:val="00B0F0"/>
        </w:rPr>
      </w:pPr>
    </w:p>
    <w:p w14:paraId="5AE95634" w14:textId="77777777" w:rsidR="00EA3738" w:rsidRPr="0075754C" w:rsidRDefault="00EA3738" w:rsidP="00EA3738">
      <w:pPr>
        <w:rPr>
          <w:color w:val="00B0F0"/>
        </w:rPr>
      </w:pPr>
      <w:r w:rsidRPr="0075754C">
        <w:rPr>
          <w:color w:val="00B0F0"/>
        </w:rPr>
        <w:t>[SHOW IF PID1=2]</w:t>
      </w:r>
    </w:p>
    <w:p w14:paraId="449D0067" w14:textId="77777777" w:rsidR="00EA3738" w:rsidRPr="0075754C" w:rsidRDefault="00EA3738" w:rsidP="00EA3738">
      <w:pPr>
        <w:rPr>
          <w:color w:val="00B0F0"/>
        </w:rPr>
      </w:pPr>
      <w:r w:rsidRPr="0075754C">
        <w:rPr>
          <w:color w:val="00B0F0"/>
        </w:rPr>
        <w:t>[SP]</w:t>
      </w:r>
    </w:p>
    <w:p w14:paraId="56253E64" w14:textId="77777777" w:rsidR="00EA3738" w:rsidRPr="0075754C" w:rsidRDefault="00EA3738" w:rsidP="00EA3738">
      <w:pPr>
        <w:ind w:left="720" w:hanging="719"/>
        <w:rPr>
          <w:rFonts w:cs="Calibri"/>
          <w:color w:val="00B0F0"/>
        </w:rPr>
      </w:pPr>
      <w:r w:rsidRPr="0075754C">
        <w:rPr>
          <w:rFonts w:cs="Calibri"/>
          <w:color w:val="00B0F0"/>
        </w:rPr>
        <w:t>PIDB.</w:t>
      </w:r>
      <w:r w:rsidRPr="0075754C">
        <w:rPr>
          <w:rFonts w:cs="Calibri"/>
          <w:color w:val="00B0F0"/>
        </w:rPr>
        <w:tab/>
      </w:r>
    </w:p>
    <w:p w14:paraId="6DD76D66" w14:textId="77777777" w:rsidR="00EA3738" w:rsidRPr="0075754C" w:rsidRDefault="00EA3738" w:rsidP="00EA3738">
      <w:pPr>
        <w:ind w:left="720" w:hanging="719"/>
        <w:rPr>
          <w:color w:val="7030A0"/>
        </w:rPr>
      </w:pPr>
      <w:r w:rsidRPr="0075754C">
        <w:rPr>
          <w:rFonts w:cs="Calibri"/>
        </w:rPr>
        <w:t>Do you consider yourself a strong or not so strong Republican?</w:t>
      </w:r>
    </w:p>
    <w:p w14:paraId="7C8CD18B" w14:textId="77777777" w:rsidR="00EA3738" w:rsidRPr="0075754C" w:rsidRDefault="00EA3738" w:rsidP="00EA3738">
      <w:pPr>
        <w:rPr>
          <w:rFonts w:cs="Arial"/>
          <w:color w:val="00B0F0"/>
          <w:lang w:val="es-US"/>
        </w:rPr>
      </w:pPr>
    </w:p>
    <w:p w14:paraId="414FCC7D" w14:textId="77777777" w:rsidR="00EA3738" w:rsidRPr="0075754C" w:rsidRDefault="00EA3738" w:rsidP="00EA3738">
      <w:pPr>
        <w:rPr>
          <w:rFonts w:cs="Arial"/>
          <w:color w:val="00B0F0"/>
        </w:rPr>
      </w:pPr>
      <w:r w:rsidRPr="0075754C">
        <w:rPr>
          <w:rFonts w:cs="Arial"/>
          <w:color w:val="00B0F0"/>
        </w:rPr>
        <w:lastRenderedPageBreak/>
        <w:t>CAWI RESPONSE OPTIONS:</w:t>
      </w:r>
    </w:p>
    <w:p w14:paraId="2D64AF27" w14:textId="099F260B" w:rsidR="00EA3738" w:rsidRPr="0075754C" w:rsidRDefault="00EA3738" w:rsidP="00EA3738">
      <w:pPr>
        <w:ind w:left="1440" w:hanging="719"/>
      </w:pPr>
      <w:r w:rsidRPr="0075754C">
        <w:t xml:space="preserve">01 </w:t>
      </w:r>
      <w:r w:rsidRPr="0075754C">
        <w:tab/>
        <w:t>Strong Republican</w:t>
      </w:r>
    </w:p>
    <w:p w14:paraId="0AA0398C" w14:textId="39832AFF" w:rsidR="00EA3738" w:rsidRPr="0075754C" w:rsidRDefault="00EA3738" w:rsidP="00EA3738">
      <w:pPr>
        <w:ind w:left="1440" w:hanging="719"/>
      </w:pPr>
      <w:r w:rsidRPr="0075754C">
        <w:t xml:space="preserve">02 </w:t>
      </w:r>
      <w:r w:rsidRPr="0075754C">
        <w:tab/>
        <w:t>Not so strong Republican</w:t>
      </w:r>
    </w:p>
    <w:p w14:paraId="3FCC6330" w14:textId="77777777" w:rsidR="00EA3738" w:rsidRPr="0075754C" w:rsidRDefault="00EA3738" w:rsidP="00EA3738">
      <w:pPr>
        <w:pBdr>
          <w:bottom w:val="single" w:sz="4" w:space="1" w:color="auto"/>
        </w:pBdr>
      </w:pPr>
    </w:p>
    <w:p w14:paraId="1F05EC2D" w14:textId="77777777" w:rsidR="00EA3738" w:rsidRPr="0075754C" w:rsidRDefault="00EA3738" w:rsidP="00EA3738">
      <w:pPr>
        <w:rPr>
          <w:rFonts w:cs="Tahoma"/>
          <w:color w:val="00B0F0"/>
        </w:rPr>
      </w:pPr>
    </w:p>
    <w:p w14:paraId="4142359E" w14:textId="77777777" w:rsidR="00EA3738" w:rsidRPr="0075754C" w:rsidRDefault="00EA3738" w:rsidP="00EA3738">
      <w:pPr>
        <w:rPr>
          <w:rFonts w:cs="Tahoma"/>
          <w:color w:val="00B0F0"/>
        </w:rPr>
      </w:pPr>
      <w:r w:rsidRPr="0075754C">
        <w:rPr>
          <w:rFonts w:cs="Tahoma"/>
          <w:color w:val="00B0F0"/>
        </w:rPr>
        <w:t>[SHOW IF PID1=3, 4, 77, 98, 99]</w:t>
      </w:r>
    </w:p>
    <w:p w14:paraId="240FBBE0" w14:textId="77777777" w:rsidR="00EA3738" w:rsidRPr="0075754C" w:rsidRDefault="00EA3738" w:rsidP="00EA3738">
      <w:pPr>
        <w:rPr>
          <w:rFonts w:cs="Tahoma"/>
          <w:color w:val="00B0F0"/>
        </w:rPr>
      </w:pPr>
      <w:r w:rsidRPr="0075754C">
        <w:rPr>
          <w:rFonts w:cs="Tahoma"/>
          <w:color w:val="00B0F0"/>
        </w:rPr>
        <w:t>[SP]</w:t>
      </w:r>
    </w:p>
    <w:p w14:paraId="0AA7532D" w14:textId="77777777" w:rsidR="00EA3738" w:rsidRPr="0075754C" w:rsidRDefault="00EA3738" w:rsidP="00EA3738">
      <w:pPr>
        <w:rPr>
          <w:rFonts w:cs="Tahoma"/>
          <w:color w:val="00B0F0"/>
        </w:rPr>
      </w:pPr>
      <w:proofErr w:type="spellStart"/>
      <w:r w:rsidRPr="0075754C">
        <w:rPr>
          <w:rFonts w:cs="Tahoma"/>
          <w:color w:val="00B0F0"/>
        </w:rPr>
        <w:t>PIDi</w:t>
      </w:r>
      <w:proofErr w:type="spellEnd"/>
      <w:r w:rsidRPr="0075754C">
        <w:rPr>
          <w:rFonts w:cs="Tahoma"/>
          <w:color w:val="00B0F0"/>
        </w:rPr>
        <w:t>.</w:t>
      </w:r>
    </w:p>
    <w:p w14:paraId="502E8DCF" w14:textId="77777777" w:rsidR="00EA3738" w:rsidRPr="0075754C" w:rsidRDefault="00EA3738" w:rsidP="00EA3738">
      <w:r w:rsidRPr="0075754C">
        <w:t>Do you lean more toward the Democrats or the Republicans?</w:t>
      </w:r>
    </w:p>
    <w:p w14:paraId="25031B56" w14:textId="77777777" w:rsidR="00EA3738" w:rsidRPr="0075754C" w:rsidRDefault="00EA3738" w:rsidP="00EA3738">
      <w:pPr>
        <w:rPr>
          <w:color w:val="00B0F0"/>
          <w:lang w:val="es-US"/>
        </w:rPr>
      </w:pPr>
    </w:p>
    <w:p w14:paraId="033C839E" w14:textId="77777777" w:rsidR="00EA3738" w:rsidRPr="0075754C" w:rsidRDefault="00EA3738" w:rsidP="00EA3738">
      <w:r w:rsidRPr="0075754C">
        <w:rPr>
          <w:color w:val="00B0F0"/>
        </w:rPr>
        <w:t xml:space="preserve">[CATI] </w:t>
      </w:r>
      <w:r w:rsidRPr="0075754C">
        <w:t>Would you say you…</w:t>
      </w:r>
    </w:p>
    <w:p w14:paraId="439201EA" w14:textId="77777777" w:rsidR="00EA3738" w:rsidRPr="0075754C" w:rsidRDefault="00EA3738" w:rsidP="00EA3738">
      <w:pPr>
        <w:rPr>
          <w:lang w:val="es-US"/>
        </w:rPr>
      </w:pPr>
    </w:p>
    <w:p w14:paraId="53604CB8" w14:textId="77777777" w:rsidR="00EA3738" w:rsidRPr="0075754C" w:rsidRDefault="00EA3738" w:rsidP="00EA3738">
      <w:r w:rsidRPr="0075754C">
        <w:rPr>
          <w:color w:val="00B0F0"/>
        </w:rPr>
        <w:t>RESPONSE OPTIONS:</w:t>
      </w:r>
    </w:p>
    <w:p w14:paraId="306C101A" w14:textId="7815388C" w:rsidR="00EA3738" w:rsidRPr="0075754C" w:rsidRDefault="00EA3738" w:rsidP="00EA3738">
      <w:pPr>
        <w:ind w:left="720"/>
      </w:pPr>
      <w:r w:rsidRPr="0075754C">
        <w:t xml:space="preserve">1. </w:t>
      </w:r>
      <w:r w:rsidRPr="0075754C">
        <w:tab/>
        <w:t>Lean Democrat</w:t>
      </w:r>
    </w:p>
    <w:p w14:paraId="3CB28671" w14:textId="612750BD" w:rsidR="00EA3738" w:rsidRPr="0075754C" w:rsidRDefault="00EA3738" w:rsidP="00EA3738">
      <w:pPr>
        <w:ind w:left="720"/>
      </w:pPr>
      <w:r w:rsidRPr="0075754C">
        <w:t xml:space="preserve">2. </w:t>
      </w:r>
      <w:r w:rsidRPr="0075754C">
        <w:tab/>
        <w:t>Lean Republican</w:t>
      </w:r>
    </w:p>
    <w:p w14:paraId="27DC8474" w14:textId="77777777" w:rsidR="00EA3738" w:rsidRPr="0075754C" w:rsidRDefault="00EA3738" w:rsidP="00EA3738">
      <w:pPr>
        <w:ind w:left="720"/>
        <w:rPr>
          <w:lang w:val="es-US"/>
        </w:rPr>
      </w:pPr>
      <w:r w:rsidRPr="0075754C">
        <w:rPr>
          <w:lang w:val="es-US"/>
        </w:rPr>
        <w:t>3.</w:t>
      </w:r>
      <w:r w:rsidRPr="0075754C">
        <w:rPr>
          <w:lang w:val="es-US"/>
        </w:rPr>
        <w:tab/>
      </w:r>
      <w:proofErr w:type="spellStart"/>
      <w:r w:rsidRPr="0075754C">
        <w:rPr>
          <w:lang w:val="es-US"/>
        </w:rPr>
        <w:t>Don’t</w:t>
      </w:r>
      <w:proofErr w:type="spellEnd"/>
      <w:r w:rsidRPr="0075754C">
        <w:rPr>
          <w:lang w:val="es-US"/>
        </w:rPr>
        <w:t xml:space="preserve"> lean</w:t>
      </w:r>
    </w:p>
    <w:p w14:paraId="51D22317" w14:textId="77777777" w:rsidR="00EA3738" w:rsidRPr="0075754C" w:rsidRDefault="00EA3738" w:rsidP="00EA3738">
      <w:pPr>
        <w:pBdr>
          <w:bottom w:val="single" w:sz="4" w:space="1" w:color="auto"/>
        </w:pBdr>
        <w:rPr>
          <w:rFonts w:cs="Calibri Light"/>
          <w:color w:val="00B0F0"/>
        </w:rPr>
      </w:pPr>
    </w:p>
    <w:p w14:paraId="0599181A" w14:textId="77777777" w:rsidR="00EA3738" w:rsidRPr="0075754C" w:rsidRDefault="00EA3738" w:rsidP="00EA3738">
      <w:pPr>
        <w:rPr>
          <w:rFonts w:cstheme="minorHAnsi"/>
          <w:color w:val="00B0F0"/>
        </w:rPr>
      </w:pPr>
    </w:p>
    <w:p w14:paraId="5D3E62C1" w14:textId="77777777" w:rsidR="00EA3738" w:rsidRPr="0075754C" w:rsidRDefault="00EA3738" w:rsidP="00EA3738">
      <w:pPr>
        <w:rPr>
          <w:rFonts w:cstheme="minorHAnsi"/>
          <w:color w:val="00B0F0"/>
        </w:rPr>
      </w:pPr>
      <w:r w:rsidRPr="0075754C">
        <w:rPr>
          <w:rFonts w:cstheme="minorHAnsi"/>
          <w:color w:val="00B0F0"/>
        </w:rPr>
        <w:t>[SHOW IF PID1=1,2,3,4]</w:t>
      </w:r>
    </w:p>
    <w:p w14:paraId="3D5F60A1" w14:textId="77777777" w:rsidR="00EA3738" w:rsidRPr="0075754C" w:rsidRDefault="00EA3738" w:rsidP="00EA3738">
      <w:pPr>
        <w:rPr>
          <w:rFonts w:cstheme="minorHAnsi"/>
          <w:color w:val="00B0F0"/>
        </w:rPr>
      </w:pPr>
      <w:r w:rsidRPr="0075754C">
        <w:rPr>
          <w:rFonts w:cstheme="minorHAnsi"/>
          <w:color w:val="00B0F0"/>
        </w:rPr>
        <w:t>[SP]</w:t>
      </w:r>
    </w:p>
    <w:p w14:paraId="0F0AC427" w14:textId="77777777" w:rsidR="00EA3738" w:rsidRPr="0075754C" w:rsidRDefault="00EA3738" w:rsidP="00EA3738">
      <w:pPr>
        <w:rPr>
          <w:rFonts w:cstheme="minorHAnsi"/>
        </w:rPr>
      </w:pPr>
      <w:r w:rsidRPr="0075754C">
        <w:rPr>
          <w:rFonts w:cstheme="minorHAnsi"/>
          <w:color w:val="00B0F0"/>
        </w:rPr>
        <w:t>PID2.</w:t>
      </w:r>
      <w:r w:rsidRPr="0075754C">
        <w:rPr>
          <w:rFonts w:cstheme="minorHAnsi"/>
        </w:rPr>
        <w:t xml:space="preserve"> </w:t>
      </w:r>
    </w:p>
    <w:p w14:paraId="2B13C078" w14:textId="77777777" w:rsidR="00EA3738" w:rsidRPr="0075754C" w:rsidRDefault="00EA3738" w:rsidP="00EA3738">
      <w:pPr>
        <w:rPr>
          <w:rFonts w:cstheme="minorHAnsi"/>
        </w:rPr>
      </w:pPr>
      <w:r w:rsidRPr="0075754C">
        <w:rPr>
          <w:rFonts w:cstheme="minorHAnsi"/>
        </w:rPr>
        <w:t xml:space="preserve">You indicated that you </w:t>
      </w:r>
      <w:r w:rsidRPr="0075754C">
        <w:rPr>
          <w:rFonts w:cstheme="minorHAnsi"/>
          <w:color w:val="00B0F0"/>
        </w:rPr>
        <w:t xml:space="preserve">[SHOW IF PID1=4: </w:t>
      </w:r>
      <w:r w:rsidRPr="0075754C">
        <w:rPr>
          <w:rFonts w:cstheme="minorHAnsi"/>
        </w:rPr>
        <w:t>do not</w:t>
      </w:r>
      <w:r w:rsidRPr="0075754C">
        <w:rPr>
          <w:rFonts w:cstheme="minorHAnsi"/>
          <w:color w:val="00B0F0"/>
        </w:rPr>
        <w:t>]</w:t>
      </w:r>
      <w:r w:rsidRPr="0075754C">
        <w:rPr>
          <w:rFonts w:cstheme="minorHAnsi"/>
        </w:rPr>
        <w:t xml:space="preserve"> consider yourself </w:t>
      </w:r>
      <w:r w:rsidRPr="0075754C">
        <w:rPr>
          <w:rFonts w:cstheme="minorHAnsi"/>
          <w:color w:val="00B0F0"/>
        </w:rPr>
        <w:t xml:space="preserve">[INSERT IF PID1=1: </w:t>
      </w:r>
      <w:r w:rsidRPr="0075754C">
        <w:rPr>
          <w:rFonts w:cstheme="minorHAnsi"/>
        </w:rPr>
        <w:t xml:space="preserve">a Democrat </w:t>
      </w:r>
      <w:r w:rsidRPr="0075754C">
        <w:rPr>
          <w:rFonts w:cstheme="minorHAnsi"/>
          <w:color w:val="00B0F0"/>
        </w:rPr>
        <w:t>/ IF PID1=2:</w:t>
      </w:r>
      <w:r w:rsidRPr="0075754C">
        <w:rPr>
          <w:rFonts w:cstheme="minorHAnsi"/>
        </w:rPr>
        <w:t xml:space="preserve"> a Republican </w:t>
      </w:r>
      <w:r w:rsidRPr="0075754C">
        <w:rPr>
          <w:rFonts w:cstheme="minorHAnsi"/>
          <w:color w:val="00B0F0"/>
        </w:rPr>
        <w:t xml:space="preserve">/ IF PID=3: </w:t>
      </w:r>
      <w:r w:rsidRPr="0075754C">
        <w:rPr>
          <w:rFonts w:cstheme="minorHAnsi"/>
        </w:rPr>
        <w:t xml:space="preserve">an independent </w:t>
      </w:r>
      <w:r w:rsidRPr="0075754C">
        <w:rPr>
          <w:rFonts w:cstheme="minorHAnsi"/>
          <w:color w:val="00B0F0"/>
        </w:rPr>
        <w:t xml:space="preserve">/ IF PID=4: </w:t>
      </w:r>
      <w:r w:rsidRPr="0075754C">
        <w:rPr>
          <w:rFonts w:cstheme="minorHAnsi"/>
        </w:rPr>
        <w:t>a Democrat, a Republican, or an independent</w:t>
      </w:r>
      <w:r w:rsidRPr="0075754C">
        <w:rPr>
          <w:rFonts w:cstheme="minorHAnsi"/>
          <w:color w:val="00B0F0"/>
        </w:rPr>
        <w:t>]</w:t>
      </w:r>
      <w:r w:rsidRPr="0075754C">
        <w:rPr>
          <w:rFonts w:cstheme="minorHAnsi"/>
        </w:rPr>
        <w:t xml:space="preserve">, has this changed within the past 5 years? </w:t>
      </w:r>
    </w:p>
    <w:p w14:paraId="2FCB8D31" w14:textId="77777777" w:rsidR="00EA3738" w:rsidRPr="0075754C" w:rsidRDefault="00EA3738" w:rsidP="00EA3738">
      <w:pPr>
        <w:rPr>
          <w:rFonts w:cstheme="minorHAnsi"/>
          <w:color w:val="00B0F0"/>
        </w:rPr>
      </w:pPr>
    </w:p>
    <w:p w14:paraId="2EF46339" w14:textId="77777777" w:rsidR="00EA3738" w:rsidRPr="0075754C" w:rsidRDefault="00EA3738" w:rsidP="00EA3738">
      <w:pPr>
        <w:rPr>
          <w:rFonts w:cstheme="minorHAnsi"/>
          <w:color w:val="00B0F0"/>
        </w:rPr>
      </w:pPr>
      <w:r w:rsidRPr="0075754C">
        <w:rPr>
          <w:rFonts w:cstheme="minorHAnsi"/>
          <w:color w:val="00B0F0"/>
        </w:rPr>
        <w:t>IF RND_01=0, SHOW ORDER 1-2</w:t>
      </w:r>
    </w:p>
    <w:p w14:paraId="708F540D" w14:textId="77777777" w:rsidR="00EA3738" w:rsidRPr="0075754C" w:rsidRDefault="00EA3738" w:rsidP="00EA3738">
      <w:pPr>
        <w:rPr>
          <w:rFonts w:cstheme="minorHAnsi"/>
          <w:color w:val="00B0F0"/>
        </w:rPr>
      </w:pPr>
      <w:r w:rsidRPr="0075754C">
        <w:rPr>
          <w:rFonts w:cstheme="minorHAnsi"/>
          <w:color w:val="00B0F0"/>
        </w:rPr>
        <w:t>IF RND_01=1, SHOW ORDER 2-1</w:t>
      </w:r>
    </w:p>
    <w:p w14:paraId="45986877" w14:textId="77777777" w:rsidR="00EA3738" w:rsidRPr="0075754C" w:rsidRDefault="00EA3738" w:rsidP="00EA3738">
      <w:pPr>
        <w:rPr>
          <w:rFonts w:cstheme="minorHAnsi"/>
        </w:rPr>
      </w:pPr>
    </w:p>
    <w:p w14:paraId="02EC6CE2" w14:textId="77777777" w:rsidR="00EA3738" w:rsidRPr="0075754C" w:rsidRDefault="00EA3738" w:rsidP="00EA3738">
      <w:pPr>
        <w:rPr>
          <w:rFonts w:cstheme="minorHAnsi"/>
          <w:color w:val="00B0F0"/>
        </w:rPr>
      </w:pPr>
      <w:r w:rsidRPr="0075754C">
        <w:rPr>
          <w:rFonts w:cstheme="minorHAnsi"/>
          <w:color w:val="00B0F0"/>
        </w:rPr>
        <w:t>CAWI RESPONSE OPTIONS:</w:t>
      </w:r>
    </w:p>
    <w:p w14:paraId="4319D0CD" w14:textId="77777777" w:rsidR="00EA3738" w:rsidRPr="0075754C" w:rsidRDefault="00EA3738" w:rsidP="00EA3738">
      <w:pPr>
        <w:pStyle w:val="ListParagraph"/>
        <w:numPr>
          <w:ilvl w:val="0"/>
          <w:numId w:val="46"/>
        </w:numPr>
        <w:rPr>
          <w:rFonts w:cstheme="minorHAnsi"/>
        </w:rPr>
      </w:pPr>
      <w:r w:rsidRPr="0075754C">
        <w:rPr>
          <w:rFonts w:cstheme="minorHAnsi"/>
        </w:rPr>
        <w:lastRenderedPageBreak/>
        <w:t>Yes</w:t>
      </w:r>
    </w:p>
    <w:p w14:paraId="506C12E1" w14:textId="77777777" w:rsidR="00EA3738" w:rsidRPr="0075754C" w:rsidRDefault="00EA3738" w:rsidP="00EA3738">
      <w:pPr>
        <w:pStyle w:val="ListParagraph"/>
        <w:numPr>
          <w:ilvl w:val="0"/>
          <w:numId w:val="46"/>
        </w:numPr>
        <w:rPr>
          <w:rFonts w:cstheme="minorHAnsi"/>
        </w:rPr>
      </w:pPr>
      <w:r w:rsidRPr="0075754C">
        <w:rPr>
          <w:rFonts w:cstheme="minorHAnsi"/>
        </w:rPr>
        <w:t>No</w:t>
      </w:r>
    </w:p>
    <w:p w14:paraId="5D1D1A61" w14:textId="77777777" w:rsidR="00EA3738" w:rsidRPr="0075754C" w:rsidRDefault="00EA3738" w:rsidP="00EA3738">
      <w:pPr>
        <w:rPr>
          <w:color w:val="00B0F0"/>
        </w:rPr>
      </w:pPr>
    </w:p>
    <w:p w14:paraId="4089D082" w14:textId="77777777" w:rsidR="00EA3738" w:rsidRPr="0075754C" w:rsidRDefault="00EA3738" w:rsidP="00EA3738">
      <w:pPr>
        <w:pBdr>
          <w:bottom w:val="single" w:sz="4" w:space="1" w:color="auto"/>
        </w:pBdr>
        <w:rPr>
          <w:rFonts w:eastAsia="Times New Roman" w:cstheme="minorHAnsi"/>
          <w:color w:val="00B0F0"/>
        </w:rPr>
      </w:pPr>
    </w:p>
    <w:p w14:paraId="0210D9D5" w14:textId="77777777" w:rsidR="00EA3738" w:rsidRPr="0075754C" w:rsidRDefault="00EA3738" w:rsidP="00EA3738">
      <w:pPr>
        <w:rPr>
          <w:rFonts w:eastAsia="Times New Roman" w:cstheme="minorHAnsi"/>
          <w:color w:val="00B0F0"/>
        </w:rPr>
      </w:pPr>
    </w:p>
    <w:p w14:paraId="5B81623F" w14:textId="77777777" w:rsidR="00EA3738" w:rsidRPr="0075754C" w:rsidRDefault="00EA3738" w:rsidP="00EA3738">
      <w:pPr>
        <w:rPr>
          <w:rFonts w:eastAsia="Times New Roman" w:cstheme="minorHAnsi"/>
          <w:color w:val="00B0F0"/>
        </w:rPr>
      </w:pPr>
      <w:r w:rsidRPr="0075754C">
        <w:rPr>
          <w:rFonts w:eastAsia="Times New Roman" w:cstheme="minorHAnsi"/>
          <w:color w:val="00B0F0"/>
        </w:rPr>
        <w:t>[</w:t>
      </w:r>
      <w:r w:rsidRPr="0075754C">
        <w:rPr>
          <w:rFonts w:cstheme="minorHAnsi"/>
          <w:color w:val="00B0F0"/>
        </w:rPr>
        <w:t xml:space="preserve">SHOW IF </w:t>
      </w:r>
      <w:r w:rsidRPr="0075754C">
        <w:rPr>
          <w:rFonts w:eastAsia="Times New Roman" w:cstheme="minorHAnsi"/>
          <w:color w:val="00B0F0"/>
        </w:rPr>
        <w:t>PID2=1]</w:t>
      </w:r>
    </w:p>
    <w:p w14:paraId="0DA2E8A1" w14:textId="77777777" w:rsidR="00EA3738" w:rsidRPr="0075754C" w:rsidRDefault="00EA3738" w:rsidP="00EA3738">
      <w:pPr>
        <w:rPr>
          <w:rFonts w:eastAsia="Times New Roman" w:cstheme="minorHAnsi"/>
          <w:color w:val="00B0F0"/>
        </w:rPr>
      </w:pPr>
      <w:r w:rsidRPr="0075754C">
        <w:rPr>
          <w:rFonts w:eastAsia="Times New Roman" w:cstheme="minorHAnsi"/>
          <w:color w:val="00B0F0"/>
        </w:rPr>
        <w:t>[MP]</w:t>
      </w:r>
    </w:p>
    <w:p w14:paraId="3DC31585" w14:textId="77777777" w:rsidR="00EA3738" w:rsidRPr="0075754C" w:rsidRDefault="00EA3738" w:rsidP="00EA3738">
      <w:pPr>
        <w:rPr>
          <w:rFonts w:eastAsia="Times New Roman" w:cstheme="minorHAnsi"/>
          <w:color w:val="00B0F0"/>
        </w:rPr>
      </w:pPr>
      <w:r w:rsidRPr="0075754C">
        <w:rPr>
          <w:rFonts w:eastAsia="Times New Roman" w:cstheme="minorHAnsi"/>
          <w:color w:val="00B0F0"/>
        </w:rPr>
        <w:t xml:space="preserve">PID2A. </w:t>
      </w:r>
    </w:p>
    <w:p w14:paraId="001D6F87" w14:textId="77777777" w:rsidR="00EA3738" w:rsidRPr="0075754C" w:rsidRDefault="00EA3738" w:rsidP="00EA3738">
      <w:pPr>
        <w:rPr>
          <w:rFonts w:cstheme="minorHAnsi"/>
        </w:rPr>
      </w:pPr>
      <w:r w:rsidRPr="0075754C">
        <w:rPr>
          <w:rFonts w:cstheme="minorHAnsi"/>
        </w:rPr>
        <w:t>Did you consider yourself a Democrat, a Republican, an Independent or something else before?</w:t>
      </w:r>
    </w:p>
    <w:p w14:paraId="044C4A37" w14:textId="77777777" w:rsidR="00EA3738" w:rsidRPr="0075754C" w:rsidRDefault="00EA3738" w:rsidP="00EA3738">
      <w:pPr>
        <w:rPr>
          <w:rFonts w:cstheme="minorHAnsi"/>
        </w:rPr>
      </w:pPr>
      <w:r w:rsidRPr="0075754C">
        <w:rPr>
          <w:rFonts w:cstheme="minorHAnsi"/>
          <w:color w:val="00B0F0"/>
        </w:rPr>
        <w:t>[CAWI - remove bold] &lt;</w:t>
      </w:r>
      <w:proofErr w:type="spellStart"/>
      <w:r w:rsidRPr="0075754C">
        <w:rPr>
          <w:rFonts w:cstheme="minorHAnsi"/>
          <w:color w:val="00B0F0"/>
        </w:rPr>
        <w:t>i</w:t>
      </w:r>
      <w:proofErr w:type="spellEnd"/>
      <w:r w:rsidRPr="0075754C">
        <w:rPr>
          <w:rFonts w:cstheme="minorHAnsi"/>
          <w:color w:val="00B0F0"/>
        </w:rPr>
        <w:t>&gt;</w:t>
      </w:r>
      <w:r w:rsidRPr="0075754C">
        <w:rPr>
          <w:rFonts w:cstheme="minorHAnsi"/>
          <w:i/>
        </w:rPr>
        <w:t>Select all that apply.</w:t>
      </w:r>
      <w:r w:rsidRPr="0075754C">
        <w:rPr>
          <w:rFonts w:cstheme="minorHAnsi"/>
          <w:color w:val="00B0F0"/>
        </w:rPr>
        <w:t>&lt;/</w:t>
      </w:r>
      <w:proofErr w:type="spellStart"/>
      <w:r w:rsidRPr="0075754C">
        <w:rPr>
          <w:rFonts w:cstheme="minorHAnsi"/>
          <w:color w:val="00B0F0"/>
        </w:rPr>
        <w:t>i</w:t>
      </w:r>
      <w:proofErr w:type="spellEnd"/>
      <w:r w:rsidRPr="0075754C">
        <w:rPr>
          <w:rFonts w:cstheme="minorHAnsi"/>
          <w:color w:val="00B0F0"/>
        </w:rPr>
        <w:t xml:space="preserve">&gt; </w:t>
      </w:r>
      <w:r w:rsidRPr="0075754C">
        <w:rPr>
          <w:rFonts w:cstheme="minorHAnsi"/>
        </w:rPr>
        <w:br/>
      </w:r>
    </w:p>
    <w:p w14:paraId="7DC7CDFC" w14:textId="77777777" w:rsidR="00EA3738" w:rsidRPr="0075754C" w:rsidRDefault="00EA3738" w:rsidP="00EA3738">
      <w:pPr>
        <w:rPr>
          <w:rFonts w:cstheme="minorHAnsi"/>
        </w:rPr>
      </w:pPr>
      <w:r w:rsidRPr="0075754C">
        <w:rPr>
          <w:rFonts w:cstheme="minorHAnsi"/>
          <w:color w:val="00B0F0"/>
        </w:rPr>
        <w:t>CAWI RESPONSE OPTIONS:</w:t>
      </w:r>
    </w:p>
    <w:p w14:paraId="753638FC" w14:textId="3C51427E" w:rsidR="00EA3738" w:rsidRPr="0075754C" w:rsidRDefault="00EA3738" w:rsidP="00EA3738">
      <w:pPr>
        <w:pStyle w:val="ListParagraph"/>
        <w:numPr>
          <w:ilvl w:val="0"/>
          <w:numId w:val="45"/>
        </w:numPr>
        <w:contextualSpacing w:val="0"/>
        <w:rPr>
          <w:rFonts w:cstheme="minorHAnsi"/>
        </w:rPr>
      </w:pPr>
      <w:r w:rsidRPr="0075754C">
        <w:rPr>
          <w:rFonts w:cstheme="minorHAnsi"/>
          <w:color w:val="00B0F0"/>
        </w:rPr>
        <w:t>[SHOW IF PID1=2,3,4]</w:t>
      </w:r>
      <w:r w:rsidRPr="0075754C">
        <w:rPr>
          <w:rFonts w:cstheme="minorHAnsi"/>
        </w:rPr>
        <w:t xml:space="preserve"> Democrat </w:t>
      </w:r>
    </w:p>
    <w:p w14:paraId="3C351FF2" w14:textId="77777777" w:rsidR="00EA3738" w:rsidRPr="0075754C" w:rsidRDefault="00EA3738" w:rsidP="00EA3738">
      <w:pPr>
        <w:pStyle w:val="ListParagraph"/>
        <w:numPr>
          <w:ilvl w:val="0"/>
          <w:numId w:val="45"/>
        </w:numPr>
        <w:contextualSpacing w:val="0"/>
        <w:rPr>
          <w:rFonts w:cstheme="minorHAnsi"/>
        </w:rPr>
      </w:pPr>
      <w:r w:rsidRPr="0075754C">
        <w:rPr>
          <w:rFonts w:cstheme="minorHAnsi"/>
          <w:color w:val="00B0F0"/>
        </w:rPr>
        <w:t>[SHOW IF PID1=1,3,4]</w:t>
      </w:r>
      <w:r w:rsidRPr="0075754C">
        <w:rPr>
          <w:rFonts w:cstheme="minorHAnsi"/>
        </w:rPr>
        <w:t xml:space="preserve"> Republican</w:t>
      </w:r>
    </w:p>
    <w:p w14:paraId="5D175F41" w14:textId="77777777" w:rsidR="00EA3738" w:rsidRPr="0075754C" w:rsidRDefault="00EA3738" w:rsidP="00EA3738">
      <w:pPr>
        <w:pStyle w:val="ListParagraph"/>
        <w:numPr>
          <w:ilvl w:val="0"/>
          <w:numId w:val="45"/>
        </w:numPr>
        <w:contextualSpacing w:val="0"/>
        <w:rPr>
          <w:rFonts w:cstheme="minorHAnsi"/>
        </w:rPr>
      </w:pPr>
      <w:r w:rsidRPr="0075754C">
        <w:rPr>
          <w:rFonts w:cstheme="minorHAnsi"/>
          <w:color w:val="00B0F0"/>
        </w:rPr>
        <w:t xml:space="preserve">[SHOW IF PID1=1,2,4] </w:t>
      </w:r>
      <w:r w:rsidRPr="0075754C">
        <w:rPr>
          <w:rFonts w:cstheme="minorHAnsi"/>
        </w:rPr>
        <w:t>Independent</w:t>
      </w:r>
    </w:p>
    <w:p w14:paraId="64AE205F" w14:textId="1470C1D4" w:rsidR="00EA3738" w:rsidRPr="0075754C" w:rsidRDefault="00EA3738" w:rsidP="00EA3738">
      <w:pPr>
        <w:pStyle w:val="ListParagraph"/>
        <w:numPr>
          <w:ilvl w:val="0"/>
          <w:numId w:val="45"/>
        </w:numPr>
        <w:contextualSpacing w:val="0"/>
        <w:rPr>
          <w:rFonts w:cstheme="minorHAnsi"/>
          <w:color w:val="00B0F0"/>
        </w:rPr>
      </w:pPr>
      <w:r w:rsidRPr="0075754C">
        <w:rPr>
          <w:rFonts w:cstheme="minorHAnsi"/>
        </w:rPr>
        <w:t xml:space="preserve">Something else, please specify: </w:t>
      </w:r>
      <w:r w:rsidRPr="0075754C">
        <w:rPr>
          <w:rFonts w:cstheme="minorHAnsi"/>
          <w:color w:val="00B0F0"/>
        </w:rPr>
        <w:t>[TEXTBOX]</w:t>
      </w:r>
      <w:r>
        <w:rPr>
          <w:rFonts w:cstheme="minorHAnsi"/>
          <w:color w:val="00B0F0"/>
        </w:rPr>
        <w:t xml:space="preserve"> </w:t>
      </w:r>
    </w:p>
    <w:p w14:paraId="071CBB99" w14:textId="77777777" w:rsidR="00EA3738" w:rsidRPr="0075754C" w:rsidRDefault="00EA3738" w:rsidP="00EA3738">
      <w:pPr>
        <w:pStyle w:val="ListParagraph"/>
        <w:contextualSpacing w:val="0"/>
        <w:rPr>
          <w:rFonts w:cstheme="minorHAnsi"/>
          <w:color w:val="00B0F0"/>
        </w:rPr>
      </w:pPr>
    </w:p>
    <w:p w14:paraId="7455A350" w14:textId="77777777" w:rsidR="00EA3738" w:rsidRDefault="00EA3738" w:rsidP="00EA3738">
      <w:pPr>
        <w:textAlignment w:val="baseline"/>
        <w:rPr>
          <w:rFonts w:eastAsia="Times New Roman" w:cstheme="minorHAnsi"/>
          <w:color w:val="00B0F0"/>
          <w:szCs w:val="20"/>
        </w:rPr>
      </w:pPr>
    </w:p>
    <w:p w14:paraId="14671FE3" w14:textId="77777777" w:rsidR="00EA3738" w:rsidRDefault="00EA3738" w:rsidP="00EA3738">
      <w:pPr>
        <w:textAlignment w:val="baseline"/>
        <w:rPr>
          <w:rFonts w:eastAsia="Times New Roman" w:cstheme="minorHAnsi"/>
          <w:color w:val="00B0F0"/>
          <w:szCs w:val="20"/>
        </w:rPr>
      </w:pPr>
    </w:p>
    <w:p w14:paraId="533F09A0" w14:textId="77777777" w:rsidR="00EA3738" w:rsidRDefault="00EA3738" w:rsidP="00EA3738">
      <w:pPr>
        <w:textAlignment w:val="baseline"/>
        <w:rPr>
          <w:rFonts w:eastAsia="Times New Roman" w:cstheme="minorHAnsi"/>
          <w:color w:val="00B0F0"/>
          <w:szCs w:val="20"/>
        </w:rPr>
      </w:pPr>
    </w:p>
    <w:p w14:paraId="346127E0" w14:textId="77777777" w:rsidR="00EA3738" w:rsidRDefault="00EA3738" w:rsidP="00EA3738">
      <w:pPr>
        <w:textAlignment w:val="baseline"/>
        <w:rPr>
          <w:rFonts w:eastAsia="Times New Roman" w:cstheme="minorHAnsi"/>
          <w:color w:val="00B0F0"/>
          <w:szCs w:val="20"/>
        </w:rPr>
      </w:pPr>
    </w:p>
    <w:p w14:paraId="0E4393AB" w14:textId="77777777" w:rsidR="00EA3738" w:rsidRDefault="00EA3738" w:rsidP="00EA3738">
      <w:pPr>
        <w:textAlignment w:val="baseline"/>
        <w:rPr>
          <w:rFonts w:eastAsia="Times New Roman" w:cstheme="minorHAnsi"/>
          <w:color w:val="00B0F0"/>
          <w:szCs w:val="20"/>
        </w:rPr>
      </w:pPr>
    </w:p>
    <w:p w14:paraId="5184D20C" w14:textId="77777777" w:rsidR="00EA3738" w:rsidRDefault="00EA3738" w:rsidP="00EA3738">
      <w:pPr>
        <w:textAlignment w:val="baseline"/>
        <w:rPr>
          <w:color w:val="00B050"/>
          <w:sz w:val="28"/>
        </w:rPr>
      </w:pPr>
    </w:p>
    <w:p w14:paraId="6F7B08C6" w14:textId="77777777" w:rsidR="00EA3738" w:rsidRDefault="00EA3738" w:rsidP="00EA3738">
      <w:pPr>
        <w:textAlignment w:val="baseline"/>
        <w:rPr>
          <w:color w:val="00B050"/>
          <w:sz w:val="28"/>
        </w:rPr>
      </w:pPr>
    </w:p>
    <w:p w14:paraId="5E0C7BC7" w14:textId="77777777" w:rsidR="00EA3738" w:rsidRDefault="00EA3738" w:rsidP="00EA3738">
      <w:pPr>
        <w:pBdr>
          <w:bottom w:val="single" w:sz="4" w:space="1" w:color="auto"/>
        </w:pBdr>
        <w:textAlignment w:val="baseline"/>
        <w:rPr>
          <w:color w:val="00B050"/>
          <w:sz w:val="28"/>
        </w:rPr>
      </w:pPr>
    </w:p>
    <w:p w14:paraId="1FF57835" w14:textId="77777777" w:rsidR="00EA3738" w:rsidRDefault="00EA3738" w:rsidP="00EA3738">
      <w:pPr>
        <w:textAlignment w:val="baseline"/>
        <w:rPr>
          <w:color w:val="00B050"/>
          <w:sz w:val="28"/>
        </w:rPr>
      </w:pPr>
    </w:p>
    <w:p w14:paraId="271146D9" w14:textId="77777777" w:rsidR="00EA3738" w:rsidRPr="00B34423" w:rsidRDefault="00EA3738" w:rsidP="00EA3738">
      <w:pPr>
        <w:rPr>
          <w:rFonts w:ascii="Cambria" w:hAnsi="Cambria"/>
          <w:color w:val="00B0F0"/>
        </w:rPr>
      </w:pPr>
    </w:p>
    <w:p w14:paraId="5CD7B225" w14:textId="77777777" w:rsidR="00EA3738" w:rsidRDefault="00EA3738" w:rsidP="00EA3738">
      <w:pPr>
        <w:textAlignment w:val="baseline"/>
        <w:rPr>
          <w:color w:val="00B050"/>
        </w:rPr>
      </w:pPr>
      <w:r>
        <w:rPr>
          <w:color w:val="00B050"/>
        </w:rPr>
        <w:t xml:space="preserve">PM PLEASE ALWAYS HAVE THIS AND THE FOLLOWING LOGIC FOLLOW THE FINAL SUBSTANTIVE QUESTION OF THE SURVEY, AHEAD OF QFINAL </w:t>
      </w:r>
    </w:p>
    <w:p w14:paraId="59DA21F0" w14:textId="77777777" w:rsidR="00EA3738" w:rsidRDefault="00EA3738" w:rsidP="00EA3738">
      <w:pPr>
        <w:rPr>
          <w:rFonts w:cs="Tahoma"/>
          <w:color w:val="00B0F0"/>
        </w:rPr>
      </w:pPr>
      <w:r>
        <w:rPr>
          <w:rFonts w:cs="Tahoma"/>
          <w:color w:val="00B0F0"/>
        </w:rPr>
        <w:t>INSERT ITEM TIMESTAMPS: TIME_END, DATE_END</w:t>
      </w:r>
    </w:p>
    <w:p w14:paraId="3A0D20AF" w14:textId="77777777" w:rsidR="00EA3738" w:rsidRPr="00EA3738" w:rsidRDefault="00EA3738" w:rsidP="00EA3738">
      <w:pPr>
        <w:ind w:firstLine="720"/>
      </w:pPr>
    </w:p>
    <w:sectPr w:rsidR="00EA3738" w:rsidRPr="00EA373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yssa Kahle (they/them)" w:date="2022-04-04T13:33:00Z" w:initials="AK(">
    <w:p w14:paraId="2054CEA1" w14:textId="77777777" w:rsidR="00EA3738" w:rsidRDefault="00EA3738" w:rsidP="00EA3738">
      <w:pPr>
        <w:pStyle w:val="CommentText"/>
      </w:pPr>
      <w:r>
        <w:rPr>
          <w:rStyle w:val="CommentReference"/>
        </w:rPr>
        <w:annotationRef/>
      </w:r>
      <w:r>
        <w:t>Edited language slightly for standalone nature of survey</w:t>
      </w:r>
    </w:p>
  </w:comment>
  <w:comment w:id="1" w:author="Phoebe Lamuda" w:date="2022-04-19T15:27:00Z" w:initials="PL">
    <w:p w14:paraId="07E64B81" w14:textId="43FD314D" w:rsidR="009B2C1B" w:rsidRDefault="009B2C1B">
      <w:pPr>
        <w:pStyle w:val="CommentText"/>
      </w:pPr>
      <w:r>
        <w:rPr>
          <w:rStyle w:val="CommentReference"/>
        </w:rPr>
        <w:annotationRef/>
      </w:r>
      <w:r>
        <w:t>Do we need this with INTRO2 language just before it?</w:t>
      </w:r>
    </w:p>
  </w:comment>
  <w:comment w:id="2" w:author="Elizabeth Flanagan" w:date="2022-04-19T16:18:00Z" w:initials="EF">
    <w:p w14:paraId="3B2C17E6" w14:textId="77777777" w:rsidR="000816E0" w:rsidRDefault="000816E0" w:rsidP="00E23886">
      <w:pPr>
        <w:pStyle w:val="CommentText"/>
      </w:pPr>
      <w:r>
        <w:rPr>
          <w:rStyle w:val="CommentReference"/>
        </w:rPr>
        <w:annotationRef/>
      </w:r>
      <w:r>
        <w:t>Agree it may not be necessary</w:t>
      </w:r>
    </w:p>
  </w:comment>
  <w:comment w:id="3" w:author="Bruce Taylor" w:date="2022-04-19T16:52:00Z" w:initials="BT">
    <w:p w14:paraId="7F117288" w14:textId="789BC51D" w:rsidR="002B1BDD" w:rsidRDefault="002B1BDD">
      <w:pPr>
        <w:pStyle w:val="CommentText"/>
      </w:pPr>
      <w:r>
        <w:rPr>
          <w:rStyle w:val="CommentReference"/>
        </w:rPr>
        <w:annotationRef/>
      </w:r>
      <w:r>
        <w:t>Please drop the noted intro te</w:t>
      </w:r>
      <w:r w:rsidR="00B11A19">
        <w:t>x</w:t>
      </w:r>
      <w:r>
        <w:t>t.</w:t>
      </w:r>
    </w:p>
  </w:comment>
  <w:comment w:id="7" w:author="Phoebe Lamuda" w:date="2022-04-19T15:28:00Z" w:initials="PL">
    <w:p w14:paraId="473389FF" w14:textId="259DB11E" w:rsidR="009B2C1B" w:rsidRDefault="009B2C1B">
      <w:pPr>
        <w:pStyle w:val="CommentText"/>
      </w:pPr>
      <w:r>
        <w:rPr>
          <w:rStyle w:val="CommentReference"/>
        </w:rPr>
        <w:annotationRef/>
      </w:r>
      <w:r>
        <w:t>These are the response options we’ve used on all previous surveys.</w:t>
      </w:r>
    </w:p>
  </w:comment>
  <w:comment w:id="22" w:author="Alyssa Kahle (they/them)" w:date="2022-04-04T14:07:00Z" w:initials="AK(">
    <w:p w14:paraId="7087B32D" w14:textId="77777777" w:rsidR="00EA3738" w:rsidRDefault="00EA3738" w:rsidP="00EA3738">
      <w:pPr>
        <w:pStyle w:val="CommentText"/>
      </w:pPr>
      <w:r>
        <w:rPr>
          <w:rStyle w:val="CommentReference"/>
        </w:rPr>
        <w:annotationRef/>
      </w:r>
      <w:r>
        <w:t>For client, please confirm response options</w:t>
      </w:r>
    </w:p>
  </w:comment>
  <w:comment w:id="27" w:author="Elizabeth Flanagan" w:date="2022-04-19T16:20:00Z" w:initials="EF">
    <w:p w14:paraId="2188123A" w14:textId="77777777" w:rsidR="000816E0" w:rsidRDefault="000816E0" w:rsidP="00BF4E51">
      <w:pPr>
        <w:pStyle w:val="CommentText"/>
      </w:pPr>
      <w:r>
        <w:rPr>
          <w:rStyle w:val="CommentReference"/>
        </w:rPr>
        <w:annotationRef/>
      </w:r>
      <w:r>
        <w:t xml:space="preserve">I think the numbering got off on </w:t>
      </w:r>
      <w:proofErr w:type="gramStart"/>
      <w:r>
        <w:t>these?</w:t>
      </w:r>
      <w:proofErr w:type="gramEnd"/>
    </w:p>
  </w:comment>
  <w:comment w:id="53" w:author="Elizabeth Flanagan" w:date="2022-04-19T16:24:00Z" w:initials="EF">
    <w:p w14:paraId="33A43C00" w14:textId="77777777" w:rsidR="0051105C" w:rsidRDefault="0051105C" w:rsidP="00AD1DFC">
      <w:pPr>
        <w:pStyle w:val="CommentText"/>
      </w:pPr>
      <w:r>
        <w:rPr>
          <w:rStyle w:val="CommentReference"/>
        </w:rPr>
        <w:annotationRef/>
      </w:r>
      <w:r>
        <w:t>Should this be "than as directed"? It may be fine as is!</w:t>
      </w:r>
    </w:p>
  </w:comment>
  <w:comment w:id="55" w:author="Briana Huerta" w:date="2022-04-18T15:22:00Z" w:initials="BH">
    <w:p w14:paraId="20F1CA7F" w14:textId="3E9E9402" w:rsidR="00EA3738" w:rsidRDefault="00EA3738" w:rsidP="00EA3738">
      <w:pPr>
        <w:pStyle w:val="CommentText"/>
      </w:pPr>
      <w:r>
        <w:rPr>
          <w:rStyle w:val="CommentReference"/>
        </w:rPr>
        <w:annotationRef/>
      </w:r>
      <w:r>
        <w:t>FOR JCOIN: We updated logic here, please confirm if this is okay</w:t>
      </w:r>
    </w:p>
  </w:comment>
  <w:comment w:id="56" w:author="Phoebe Lamuda" w:date="2022-04-19T15:30:00Z" w:initials="PL">
    <w:p w14:paraId="463A6518" w14:textId="1348D113" w:rsidR="009B2C1B" w:rsidRDefault="009B2C1B">
      <w:pPr>
        <w:pStyle w:val="CommentText"/>
      </w:pPr>
      <w:r>
        <w:rPr>
          <w:rStyle w:val="CommentReference"/>
        </w:rPr>
        <w:annotationRef/>
      </w:r>
      <w:r>
        <w:t>Yes, thank you</w:t>
      </w:r>
    </w:p>
  </w:comment>
  <w:comment w:id="59" w:author="Elizabeth Flanagan" w:date="2022-04-19T16:26:00Z" w:initials="EF">
    <w:p w14:paraId="07B9689F" w14:textId="77777777" w:rsidR="0051105C" w:rsidRDefault="0051105C" w:rsidP="00F138E6">
      <w:pPr>
        <w:pStyle w:val="CommentText"/>
      </w:pPr>
      <w:r>
        <w:rPr>
          <w:rStyle w:val="CommentReference"/>
        </w:rPr>
        <w:annotationRef/>
      </w:r>
      <w:r>
        <w:t>Could we maybe underline or bold this?</w:t>
      </w:r>
    </w:p>
  </w:comment>
  <w:comment w:id="64" w:author="Lindsey Macella" w:date="2022-04-14T19:17:00Z" w:initials="LM">
    <w:p w14:paraId="76F23B6E" w14:textId="6EEF59A6" w:rsidR="00EA3738" w:rsidRDefault="00EA3738" w:rsidP="00EA3738">
      <w:pPr>
        <w:pStyle w:val="CommentText"/>
      </w:pPr>
      <w:r>
        <w:rPr>
          <w:rStyle w:val="CommentReference"/>
        </w:rPr>
        <w:annotationRef/>
      </w:r>
      <w:r>
        <w:t>To client: Would you prefer this to read “of vaccines” or “of the vaccine”?</w:t>
      </w:r>
    </w:p>
  </w:comment>
  <w:comment w:id="66" w:author="Lindsey Macella" w:date="2022-04-14T19:18:00Z" w:initials="LM">
    <w:p w14:paraId="45DEEE3C" w14:textId="77777777" w:rsidR="00EA3738" w:rsidRDefault="00EA3738" w:rsidP="00EA3738">
      <w:pPr>
        <w:pStyle w:val="CommentText"/>
      </w:pPr>
      <w:r>
        <w:rPr>
          <w:rStyle w:val="CommentReference"/>
        </w:rPr>
        <w:annotationRef/>
      </w:r>
      <w:r>
        <w:t>To client: Would you prefer this to read “of vaccines” or “of the vaccine”?</w:t>
      </w:r>
    </w:p>
  </w:comment>
  <w:comment w:id="69" w:author="Phoebe Lamuda" w:date="2022-02-14T12:20:00Z" w:initials="PL">
    <w:p w14:paraId="146656A1" w14:textId="77777777" w:rsidR="00EA3738" w:rsidRDefault="00EA3738" w:rsidP="00EA3738">
      <w:pPr>
        <w:pStyle w:val="CommentText"/>
      </w:pPr>
      <w:r>
        <w:rPr>
          <w:rStyle w:val="CommentReference"/>
        </w:rPr>
        <w:annotationRef/>
      </w:r>
      <w:r>
        <w:t xml:space="preserve">Hover definition: </w:t>
      </w:r>
      <w:r>
        <w:rPr>
          <w:rFonts w:ascii="Open Sans" w:hAnsi="Open Sans" w:cs="Open Sans"/>
          <w:color w:val="333333"/>
          <w:shd w:val="clear" w:color="auto" w:fill="FFFFFF"/>
        </w:rPr>
        <w:t xml:space="preserve">The amount you pay for your health insurance every month. In addition to your premium, you usually </w:t>
      </w:r>
      <w:proofErr w:type="gramStart"/>
      <w:r>
        <w:rPr>
          <w:rFonts w:ascii="Open Sans" w:hAnsi="Open Sans" w:cs="Open Sans"/>
          <w:color w:val="333333"/>
          <w:shd w:val="clear" w:color="auto" w:fill="FFFFFF"/>
        </w:rPr>
        <w:t>have to</w:t>
      </w:r>
      <w:proofErr w:type="gramEnd"/>
      <w:r>
        <w:rPr>
          <w:rFonts w:ascii="Open Sans" w:hAnsi="Open Sans" w:cs="Open Sans"/>
          <w:color w:val="333333"/>
          <w:shd w:val="clear" w:color="auto" w:fill="FFFFFF"/>
        </w:rPr>
        <w:t xml:space="preserve"> pay other costs for your health care, including a deductible, copayments, and coinsurance. Healthcare.gov</w:t>
      </w:r>
    </w:p>
  </w:comment>
  <w:comment w:id="70" w:author="Briana Huerta" w:date="2022-04-15T15:48:00Z" w:initials="BH">
    <w:p w14:paraId="3516285E" w14:textId="77777777" w:rsidR="00EA3738" w:rsidRDefault="00EA3738" w:rsidP="00EA3738">
      <w:pPr>
        <w:pStyle w:val="CommentText"/>
      </w:pPr>
      <w:r>
        <w:rPr>
          <w:rStyle w:val="CommentReference"/>
        </w:rPr>
        <w:annotationRef/>
      </w:r>
      <w:r>
        <w:t>Added hover programming instructions</w:t>
      </w:r>
    </w:p>
  </w:comment>
  <w:comment w:id="75" w:author="Phoebe Lamuda" w:date="2022-01-25T10:20:00Z" w:initials="PL">
    <w:p w14:paraId="2E177BBC" w14:textId="77777777" w:rsidR="00EA3738" w:rsidRDefault="00EA3738" w:rsidP="00EA3738">
      <w:pPr>
        <w:pStyle w:val="CommentText"/>
      </w:pPr>
      <w:bookmarkStart w:id="77" w:name="_Hlk100926688"/>
      <w:r>
        <w:rPr>
          <w:rStyle w:val="CommentReference"/>
        </w:rPr>
        <w:annotationRef/>
      </w:r>
      <w:r>
        <w:t>If you would like to speak to somebody, please use one of the resources below:</w:t>
      </w:r>
    </w:p>
    <w:p w14:paraId="55F2B01D" w14:textId="77777777" w:rsidR="00EA3738" w:rsidRDefault="00EA3738" w:rsidP="00EA3738">
      <w:pPr>
        <w:pStyle w:val="CommentText"/>
      </w:pPr>
    </w:p>
    <w:p w14:paraId="5A5B3A0D" w14:textId="77777777" w:rsidR="00EA3738" w:rsidRPr="000B7038" w:rsidRDefault="00EA3738" w:rsidP="00EA3738">
      <w:pPr>
        <w:autoSpaceDE w:val="0"/>
        <w:autoSpaceDN w:val="0"/>
        <w:adjustRightInd w:val="0"/>
        <w:rPr>
          <w:rFonts w:cstheme="minorHAnsi"/>
          <w:b/>
          <w:bCs/>
          <w:color w:val="000000"/>
        </w:rPr>
      </w:pPr>
      <w:proofErr w:type="spellStart"/>
      <w:r w:rsidRPr="000B7038">
        <w:rPr>
          <w:rFonts w:cstheme="minorHAnsi"/>
          <w:b/>
          <w:bCs/>
          <w:color w:val="000000"/>
        </w:rPr>
        <w:t>Hopeline</w:t>
      </w:r>
      <w:proofErr w:type="spellEnd"/>
    </w:p>
    <w:p w14:paraId="78CEE5AD" w14:textId="77777777" w:rsidR="00EA3738" w:rsidRPr="000B7038" w:rsidRDefault="00EA3738" w:rsidP="00EA3738">
      <w:pPr>
        <w:autoSpaceDE w:val="0"/>
        <w:autoSpaceDN w:val="0"/>
        <w:adjustRightInd w:val="0"/>
        <w:rPr>
          <w:rFonts w:cstheme="minorHAnsi"/>
          <w:color w:val="000000"/>
        </w:rPr>
      </w:pPr>
      <w:r w:rsidRPr="000B7038">
        <w:rPr>
          <w:rFonts w:cstheme="minorHAnsi"/>
          <w:color w:val="000000"/>
        </w:rPr>
        <w:t>1-800-784-2433</w:t>
      </w:r>
    </w:p>
    <w:p w14:paraId="344E1FB3" w14:textId="77777777" w:rsidR="00EA3738" w:rsidRPr="000B7038" w:rsidRDefault="00EA3738" w:rsidP="00EA3738">
      <w:pPr>
        <w:autoSpaceDE w:val="0"/>
        <w:autoSpaceDN w:val="0"/>
        <w:adjustRightInd w:val="0"/>
        <w:rPr>
          <w:rFonts w:cstheme="minorHAnsi"/>
          <w:color w:val="000000"/>
        </w:rPr>
      </w:pPr>
      <w:r w:rsidRPr="000B7038">
        <w:rPr>
          <w:rFonts w:cstheme="minorHAnsi"/>
          <w:color w:val="000000"/>
        </w:rPr>
        <w:t>This hotline provides 24/7 phone support for suicide prevention, awareness, and education.</w:t>
      </w:r>
    </w:p>
    <w:p w14:paraId="3422E7A0" w14:textId="77777777" w:rsidR="00EA3738" w:rsidRPr="000B7038" w:rsidRDefault="00EA3738" w:rsidP="00EA3738">
      <w:pPr>
        <w:autoSpaceDE w:val="0"/>
        <w:autoSpaceDN w:val="0"/>
        <w:adjustRightInd w:val="0"/>
        <w:rPr>
          <w:rFonts w:cstheme="minorHAnsi"/>
          <w:color w:val="000000"/>
        </w:rPr>
      </w:pPr>
    </w:p>
    <w:p w14:paraId="3A1CB78C" w14:textId="77777777" w:rsidR="00EA3738" w:rsidRPr="000B7038" w:rsidRDefault="00EA3738" w:rsidP="00EA3738">
      <w:pPr>
        <w:pStyle w:val="Heading1"/>
        <w:shd w:val="clear" w:color="auto" w:fill="FFFFFF"/>
        <w:spacing w:before="0" w:after="180"/>
        <w:rPr>
          <w:rFonts w:asciiTheme="minorHAnsi" w:eastAsiaTheme="minorHAnsi" w:hAnsiTheme="minorHAnsi" w:cstheme="minorHAnsi"/>
          <w:color w:val="000000"/>
          <w:sz w:val="22"/>
          <w:szCs w:val="22"/>
        </w:rPr>
      </w:pPr>
      <w:r w:rsidRPr="000B7038">
        <w:rPr>
          <w:rFonts w:asciiTheme="minorHAnsi" w:eastAsiaTheme="minorHAnsi" w:hAnsiTheme="minorHAnsi" w:cstheme="minorHAnsi"/>
          <w:color w:val="000000"/>
          <w:sz w:val="22"/>
          <w:szCs w:val="22"/>
        </w:rPr>
        <w:t xml:space="preserve">NAMI (National Alliance on Mental Illness) </w:t>
      </w:r>
      <w:proofErr w:type="spellStart"/>
      <w:r w:rsidRPr="000B7038">
        <w:rPr>
          <w:rFonts w:asciiTheme="minorHAnsi" w:eastAsiaTheme="minorHAnsi" w:hAnsiTheme="minorHAnsi" w:cstheme="minorHAnsi"/>
          <w:color w:val="000000"/>
          <w:sz w:val="22"/>
          <w:szCs w:val="22"/>
        </w:rPr>
        <w:t>HelpLine</w:t>
      </w:r>
      <w:proofErr w:type="spellEnd"/>
      <w:r w:rsidRPr="000B7038">
        <w:rPr>
          <w:rFonts w:asciiTheme="minorHAnsi" w:eastAsiaTheme="minorHAnsi" w:hAnsiTheme="minorHAnsi" w:cstheme="minorHAnsi"/>
          <w:color w:val="000000"/>
          <w:sz w:val="22"/>
          <w:szCs w:val="22"/>
        </w:rPr>
        <w:t xml:space="preserve"> 1-800-950-NAMI (6264)</w:t>
      </w:r>
    </w:p>
    <w:p w14:paraId="7ABA4834" w14:textId="77777777" w:rsidR="00EA3738" w:rsidRPr="000B7038" w:rsidRDefault="00EA3738" w:rsidP="00EA3738">
      <w:pPr>
        <w:pStyle w:val="NormalWeb"/>
        <w:shd w:val="clear" w:color="auto" w:fill="FFFFFF"/>
        <w:spacing w:before="0" w:beforeAutospacing="0" w:after="180" w:afterAutospacing="0"/>
        <w:ind w:left="720"/>
        <w:rPr>
          <w:rFonts w:asciiTheme="minorHAnsi" w:eastAsiaTheme="minorHAnsi" w:hAnsiTheme="minorHAnsi" w:cstheme="minorHAnsi"/>
          <w:color w:val="000000"/>
          <w:sz w:val="22"/>
          <w:szCs w:val="22"/>
        </w:rPr>
      </w:pPr>
      <w:r w:rsidRPr="000B7038">
        <w:rPr>
          <w:rFonts w:asciiTheme="minorHAnsi" w:eastAsiaTheme="minorHAnsi" w:hAnsiTheme="minorHAnsi" w:cstheme="minorHAnsi"/>
          <w:color w:val="000000"/>
          <w:sz w:val="22"/>
          <w:szCs w:val="22"/>
        </w:rPr>
        <w:t xml:space="preserve">The </w:t>
      </w:r>
      <w:r w:rsidRPr="000B7038">
        <w:rPr>
          <w:rFonts w:asciiTheme="minorHAnsi" w:hAnsiTheme="minorHAnsi" w:cstheme="minorHAnsi"/>
          <w:color w:val="353535"/>
          <w:sz w:val="22"/>
          <w:szCs w:val="22"/>
          <w:shd w:val="clear" w:color="auto" w:fill="FFFFFF"/>
        </w:rPr>
        <w:t xml:space="preserve">NAMI </w:t>
      </w:r>
      <w:proofErr w:type="spellStart"/>
      <w:r w:rsidRPr="000B7038">
        <w:rPr>
          <w:rFonts w:asciiTheme="minorHAnsi" w:hAnsiTheme="minorHAnsi" w:cstheme="minorHAnsi"/>
          <w:color w:val="353535"/>
          <w:sz w:val="22"/>
          <w:szCs w:val="22"/>
          <w:shd w:val="clear" w:color="auto" w:fill="FFFFFF"/>
        </w:rPr>
        <w:t>HelpLine</w:t>
      </w:r>
      <w:proofErr w:type="spellEnd"/>
      <w:r w:rsidRPr="000B7038">
        <w:rPr>
          <w:rFonts w:asciiTheme="minorHAnsi" w:hAnsiTheme="minorHAnsi" w:cstheme="minorHAnsi"/>
          <w:color w:val="353535"/>
          <w:sz w:val="22"/>
          <w:szCs w:val="22"/>
          <w:shd w:val="clear" w:color="auto" w:fill="FFFFFF"/>
        </w:rPr>
        <w:t xml:space="preserve"> is a free, nationwide peer-support service providing information, resource referrals and support to people living with a mental health condition, their family members and caregivers, mental health providers and the public. </w:t>
      </w:r>
      <w:proofErr w:type="spellStart"/>
      <w:r w:rsidRPr="000B7038">
        <w:rPr>
          <w:rFonts w:asciiTheme="minorHAnsi" w:hAnsiTheme="minorHAnsi" w:cstheme="minorHAnsi"/>
          <w:color w:val="353535"/>
          <w:sz w:val="22"/>
          <w:szCs w:val="22"/>
          <w:shd w:val="clear" w:color="auto" w:fill="FFFFFF"/>
        </w:rPr>
        <w:t>HelpLine</w:t>
      </w:r>
      <w:proofErr w:type="spellEnd"/>
      <w:r w:rsidRPr="000B7038">
        <w:rPr>
          <w:rFonts w:asciiTheme="minorHAnsi" w:hAnsiTheme="minorHAnsi" w:cstheme="minorHAnsi"/>
          <w:color w:val="353535"/>
          <w:sz w:val="22"/>
          <w:szCs w:val="22"/>
          <w:shd w:val="clear" w:color="auto" w:fill="FFFFFF"/>
        </w:rPr>
        <w:t xml:space="preserve"> staff and volunteers are experienced, </w:t>
      </w:r>
      <w:proofErr w:type="gramStart"/>
      <w:r w:rsidRPr="000B7038">
        <w:rPr>
          <w:rFonts w:asciiTheme="minorHAnsi" w:hAnsiTheme="minorHAnsi" w:cstheme="minorHAnsi"/>
          <w:color w:val="353535"/>
          <w:sz w:val="22"/>
          <w:szCs w:val="22"/>
          <w:shd w:val="clear" w:color="auto" w:fill="FFFFFF"/>
        </w:rPr>
        <w:t>well-trained</w:t>
      </w:r>
      <w:proofErr w:type="gramEnd"/>
      <w:r w:rsidRPr="000B7038">
        <w:rPr>
          <w:rFonts w:asciiTheme="minorHAnsi" w:hAnsiTheme="minorHAnsi" w:cstheme="minorHAnsi"/>
          <w:color w:val="353535"/>
          <w:sz w:val="22"/>
          <w:szCs w:val="22"/>
          <w:shd w:val="clear" w:color="auto" w:fill="FFFFFF"/>
        </w:rPr>
        <w:t xml:space="preserve"> and able to provide guidance. To contact the NAMI </w:t>
      </w:r>
      <w:proofErr w:type="spellStart"/>
      <w:r w:rsidRPr="000B7038">
        <w:rPr>
          <w:rFonts w:asciiTheme="minorHAnsi" w:hAnsiTheme="minorHAnsi" w:cstheme="minorHAnsi"/>
          <w:color w:val="353535"/>
          <w:sz w:val="22"/>
          <w:szCs w:val="22"/>
          <w:shd w:val="clear" w:color="auto" w:fill="FFFFFF"/>
        </w:rPr>
        <w:t>HelpLine</w:t>
      </w:r>
      <w:proofErr w:type="spellEnd"/>
      <w:r w:rsidRPr="000B7038">
        <w:rPr>
          <w:rFonts w:asciiTheme="minorHAnsi" w:hAnsiTheme="minorHAnsi" w:cstheme="minorHAnsi"/>
          <w:color w:val="353535"/>
          <w:sz w:val="22"/>
          <w:szCs w:val="22"/>
          <w:shd w:val="clear" w:color="auto" w:fill="FFFFFF"/>
        </w:rPr>
        <w:t>, call </w:t>
      </w:r>
      <w:hyperlink r:id="rId1" w:history="1">
        <w:r w:rsidRPr="000B7038">
          <w:rPr>
            <w:rStyle w:val="Hyperlink"/>
            <w:rFonts w:asciiTheme="minorHAnsi" w:hAnsiTheme="minorHAnsi" w:cstheme="minorHAnsi"/>
            <w:color w:val="0070CD"/>
            <w:sz w:val="22"/>
            <w:szCs w:val="22"/>
            <w:bdr w:val="none" w:sz="0" w:space="0" w:color="auto" w:frame="1"/>
            <w:shd w:val="clear" w:color="auto" w:fill="FFFFFF"/>
          </w:rPr>
          <w:t>800-950-NAMI (6264)</w:t>
        </w:r>
      </w:hyperlink>
      <w:r w:rsidRPr="000B7038">
        <w:rPr>
          <w:rFonts w:asciiTheme="minorHAnsi" w:hAnsiTheme="minorHAnsi" w:cstheme="minorHAnsi"/>
          <w:color w:val="353535"/>
          <w:sz w:val="22"/>
          <w:szCs w:val="22"/>
          <w:shd w:val="clear" w:color="auto" w:fill="FFFFFF"/>
        </w:rPr>
        <w:t>, Monday through Friday, 10 a.m.–8 p.m., ET, or send an email to </w:t>
      </w:r>
      <w:hyperlink r:id="rId2" w:history="1">
        <w:r w:rsidRPr="000B7038">
          <w:rPr>
            <w:rStyle w:val="Hyperlink"/>
            <w:rFonts w:asciiTheme="minorHAnsi" w:hAnsiTheme="minorHAnsi" w:cstheme="minorHAnsi"/>
            <w:color w:val="0070CD"/>
            <w:sz w:val="22"/>
            <w:szCs w:val="22"/>
            <w:bdr w:val="none" w:sz="0" w:space="0" w:color="auto" w:frame="1"/>
            <w:shd w:val="clear" w:color="auto" w:fill="FFFFFF"/>
          </w:rPr>
          <w:t>info@nami.org</w:t>
        </w:r>
      </w:hyperlink>
      <w:r w:rsidRPr="000B7038">
        <w:rPr>
          <w:rFonts w:asciiTheme="minorHAnsi" w:hAnsiTheme="minorHAnsi" w:cstheme="minorHAnsi"/>
          <w:color w:val="353535"/>
          <w:sz w:val="22"/>
          <w:szCs w:val="22"/>
          <w:shd w:val="clear" w:color="auto" w:fill="FFFFFF"/>
        </w:rPr>
        <w:t>.</w:t>
      </w:r>
    </w:p>
    <w:p w14:paraId="5770E4A1" w14:textId="77777777" w:rsidR="00EA3738" w:rsidRPr="000B7038" w:rsidRDefault="00EA3738" w:rsidP="00EA3738">
      <w:pPr>
        <w:autoSpaceDE w:val="0"/>
        <w:autoSpaceDN w:val="0"/>
        <w:adjustRightInd w:val="0"/>
        <w:rPr>
          <w:rFonts w:cstheme="minorHAnsi"/>
          <w:b/>
          <w:bCs/>
          <w:color w:val="000000"/>
        </w:rPr>
      </w:pPr>
      <w:r w:rsidRPr="000B7038">
        <w:rPr>
          <w:rFonts w:cstheme="minorHAnsi"/>
          <w:b/>
          <w:bCs/>
          <w:color w:val="000000"/>
        </w:rPr>
        <w:t>National Domestic Violence Hotline</w:t>
      </w:r>
    </w:p>
    <w:p w14:paraId="20FFEA81" w14:textId="77777777" w:rsidR="00EA3738" w:rsidRPr="000B7038" w:rsidRDefault="00EA3738" w:rsidP="00EA3738">
      <w:pPr>
        <w:autoSpaceDE w:val="0"/>
        <w:autoSpaceDN w:val="0"/>
        <w:adjustRightInd w:val="0"/>
        <w:rPr>
          <w:rFonts w:cstheme="minorHAnsi"/>
          <w:color w:val="000000"/>
        </w:rPr>
      </w:pPr>
      <w:r w:rsidRPr="000B7038">
        <w:rPr>
          <w:rFonts w:cstheme="minorHAnsi"/>
          <w:color w:val="000000"/>
        </w:rPr>
        <w:t>1-800-799-SAFE (7233) or TTY 1-800-787-3224</w:t>
      </w:r>
    </w:p>
    <w:p w14:paraId="14D40D90" w14:textId="77777777" w:rsidR="00EA3738" w:rsidRPr="000B7038" w:rsidRDefault="00EA3738" w:rsidP="00EA3738">
      <w:pPr>
        <w:autoSpaceDE w:val="0"/>
        <w:autoSpaceDN w:val="0"/>
        <w:adjustRightInd w:val="0"/>
        <w:rPr>
          <w:rFonts w:cstheme="minorHAnsi"/>
          <w:color w:val="000000"/>
        </w:rPr>
      </w:pPr>
      <w:r w:rsidRPr="000B7038">
        <w:rPr>
          <w:rFonts w:cstheme="minorHAnsi"/>
          <w:color w:val="000000"/>
        </w:rPr>
        <w:t>This hotline provides 24/7 help for victims of domestic violence and anyone calling on their behalf to</w:t>
      </w:r>
    </w:p>
    <w:p w14:paraId="261917B8" w14:textId="77777777" w:rsidR="00EA3738" w:rsidRPr="000B7038" w:rsidRDefault="00EA3738" w:rsidP="00EA3738">
      <w:pPr>
        <w:autoSpaceDE w:val="0"/>
        <w:autoSpaceDN w:val="0"/>
        <w:adjustRightInd w:val="0"/>
        <w:rPr>
          <w:rFonts w:cstheme="minorHAnsi"/>
          <w:color w:val="000000"/>
        </w:rPr>
      </w:pPr>
      <w:r w:rsidRPr="000B7038">
        <w:rPr>
          <w:rFonts w:cstheme="minorHAnsi"/>
          <w:color w:val="000000"/>
        </w:rPr>
        <w:t>provide crisis intervention, safety planning, information, and referrals. Help is available in English and</w:t>
      </w:r>
    </w:p>
    <w:p w14:paraId="2BAFAF7C" w14:textId="77777777" w:rsidR="00EA3738" w:rsidRPr="000B7038" w:rsidRDefault="00EA3738" w:rsidP="00EA3738">
      <w:pPr>
        <w:autoSpaceDE w:val="0"/>
        <w:autoSpaceDN w:val="0"/>
        <w:adjustRightInd w:val="0"/>
        <w:rPr>
          <w:rFonts w:cstheme="minorHAnsi"/>
          <w:color w:val="000000"/>
        </w:rPr>
      </w:pPr>
      <w:r w:rsidRPr="000B7038">
        <w:rPr>
          <w:rFonts w:cstheme="minorHAnsi"/>
          <w:color w:val="000000"/>
        </w:rPr>
        <w:t>Spanish, with access to more than 140 languages through interpreter services.</w:t>
      </w:r>
    </w:p>
    <w:p w14:paraId="0DEBE006" w14:textId="77777777" w:rsidR="00EA3738" w:rsidRPr="000B7038" w:rsidRDefault="00EA3738" w:rsidP="00EA3738">
      <w:pPr>
        <w:autoSpaceDE w:val="0"/>
        <w:autoSpaceDN w:val="0"/>
        <w:adjustRightInd w:val="0"/>
        <w:rPr>
          <w:rFonts w:cstheme="minorHAnsi"/>
          <w:b/>
          <w:bCs/>
          <w:color w:val="000000"/>
        </w:rPr>
      </w:pPr>
    </w:p>
    <w:p w14:paraId="2CFDED98" w14:textId="77777777" w:rsidR="00EA3738" w:rsidRPr="000B7038" w:rsidRDefault="00EA3738" w:rsidP="00EA3738">
      <w:pPr>
        <w:autoSpaceDE w:val="0"/>
        <w:autoSpaceDN w:val="0"/>
        <w:adjustRightInd w:val="0"/>
        <w:rPr>
          <w:rFonts w:cstheme="minorHAnsi"/>
          <w:b/>
          <w:bCs/>
          <w:color w:val="000000"/>
        </w:rPr>
      </w:pPr>
      <w:r w:rsidRPr="000B7038">
        <w:rPr>
          <w:rFonts w:cstheme="minorHAnsi"/>
          <w:b/>
          <w:bCs/>
          <w:color w:val="000000"/>
        </w:rPr>
        <w:t>National Institute for Drug Abuse (NIDA) for Teens &amp; Young Adults</w:t>
      </w:r>
    </w:p>
    <w:p w14:paraId="2490A887" w14:textId="77777777" w:rsidR="00EA3738" w:rsidRPr="000B7038" w:rsidRDefault="00EA3738" w:rsidP="00EA3738">
      <w:pPr>
        <w:autoSpaceDE w:val="0"/>
        <w:autoSpaceDN w:val="0"/>
        <w:adjustRightInd w:val="0"/>
        <w:rPr>
          <w:rFonts w:cstheme="minorHAnsi"/>
          <w:color w:val="0000FF"/>
        </w:rPr>
      </w:pPr>
      <w:r w:rsidRPr="000B7038">
        <w:rPr>
          <w:rFonts w:cstheme="minorHAnsi"/>
          <w:color w:val="0000FF"/>
        </w:rPr>
        <w:t>http://teens.drugabuse.gov</w:t>
      </w:r>
    </w:p>
    <w:p w14:paraId="5C9E0162" w14:textId="77777777" w:rsidR="00EA3738" w:rsidRPr="000B7038" w:rsidRDefault="00EA3738" w:rsidP="00EA3738">
      <w:pPr>
        <w:autoSpaceDE w:val="0"/>
        <w:autoSpaceDN w:val="0"/>
        <w:adjustRightInd w:val="0"/>
        <w:rPr>
          <w:rFonts w:cstheme="minorHAnsi"/>
          <w:color w:val="000000"/>
        </w:rPr>
      </w:pPr>
      <w:r w:rsidRPr="000B7038">
        <w:rPr>
          <w:rFonts w:cstheme="minorHAnsi"/>
          <w:color w:val="000000"/>
        </w:rPr>
        <w:t>This website provides information for teens on drug abuse and includes links to resources for help with</w:t>
      </w:r>
    </w:p>
    <w:p w14:paraId="34A7EB3D" w14:textId="77777777" w:rsidR="00EA3738" w:rsidRPr="000B7038" w:rsidRDefault="00EA3738" w:rsidP="00EA3738">
      <w:pPr>
        <w:autoSpaceDE w:val="0"/>
        <w:autoSpaceDN w:val="0"/>
        <w:adjustRightInd w:val="0"/>
        <w:rPr>
          <w:rFonts w:cstheme="minorHAnsi"/>
          <w:color w:val="000000"/>
        </w:rPr>
      </w:pPr>
      <w:r w:rsidRPr="000B7038">
        <w:rPr>
          <w:rFonts w:cstheme="minorHAnsi"/>
          <w:color w:val="000000"/>
        </w:rPr>
        <w:t>drug abuse.</w:t>
      </w:r>
    </w:p>
    <w:p w14:paraId="28F84673" w14:textId="77777777" w:rsidR="00EA3738" w:rsidRPr="000B7038" w:rsidRDefault="00B11A19" w:rsidP="00EA3738">
      <w:pPr>
        <w:autoSpaceDE w:val="0"/>
        <w:autoSpaceDN w:val="0"/>
        <w:adjustRightInd w:val="0"/>
        <w:rPr>
          <w:rFonts w:cstheme="minorHAnsi"/>
          <w:color w:val="000000"/>
        </w:rPr>
      </w:pPr>
      <w:hyperlink r:id="rId3" w:history="1">
        <w:r w:rsidR="00EA3738" w:rsidRPr="000B7038">
          <w:rPr>
            <w:rStyle w:val="Hyperlink"/>
            <w:rFonts w:cstheme="minorHAnsi"/>
          </w:rPr>
          <w:t>https://www.drugabuse.gov/related-topics/treatment/what-to-do-if-you-have-problem-drugs-teens-young-adults</w:t>
        </w:r>
      </w:hyperlink>
    </w:p>
    <w:p w14:paraId="57B36199" w14:textId="77777777" w:rsidR="00EA3738" w:rsidRPr="000B7038" w:rsidRDefault="00EA3738" w:rsidP="00EA3738">
      <w:pPr>
        <w:autoSpaceDE w:val="0"/>
        <w:autoSpaceDN w:val="0"/>
        <w:adjustRightInd w:val="0"/>
        <w:rPr>
          <w:rFonts w:cstheme="minorHAnsi"/>
          <w:color w:val="000000"/>
        </w:rPr>
      </w:pPr>
      <w:r w:rsidRPr="000B7038">
        <w:rPr>
          <w:rFonts w:cstheme="minorHAnsi"/>
          <w:color w:val="000000"/>
        </w:rPr>
        <w:t xml:space="preserve">This website provides additional guidance on what to do if a teen or young adult has an alcohol or drug abuse problem. </w:t>
      </w:r>
    </w:p>
    <w:p w14:paraId="17B410C9" w14:textId="77777777" w:rsidR="00EA3738" w:rsidRPr="000B7038" w:rsidRDefault="00EA3738" w:rsidP="00EA3738">
      <w:pPr>
        <w:autoSpaceDE w:val="0"/>
        <w:autoSpaceDN w:val="0"/>
        <w:adjustRightInd w:val="0"/>
        <w:rPr>
          <w:rFonts w:cstheme="minorHAnsi"/>
          <w:b/>
          <w:bCs/>
          <w:color w:val="000000"/>
        </w:rPr>
      </w:pPr>
    </w:p>
    <w:p w14:paraId="71F4BF91" w14:textId="77777777" w:rsidR="00EA3738" w:rsidRPr="000B7038" w:rsidRDefault="00EA3738" w:rsidP="00EA3738">
      <w:pPr>
        <w:autoSpaceDE w:val="0"/>
        <w:autoSpaceDN w:val="0"/>
        <w:adjustRightInd w:val="0"/>
        <w:rPr>
          <w:rFonts w:cstheme="minorHAnsi"/>
          <w:b/>
          <w:bCs/>
          <w:color w:val="000000"/>
        </w:rPr>
      </w:pPr>
      <w:r w:rsidRPr="000B7038">
        <w:rPr>
          <w:rFonts w:cstheme="minorHAnsi"/>
          <w:b/>
          <w:bCs/>
          <w:color w:val="000000"/>
        </w:rPr>
        <w:t>National Sexual Assault Hotline</w:t>
      </w:r>
    </w:p>
    <w:p w14:paraId="556601A1" w14:textId="77777777" w:rsidR="00EA3738" w:rsidRPr="000B7038" w:rsidRDefault="00EA3738" w:rsidP="00EA3738">
      <w:pPr>
        <w:autoSpaceDE w:val="0"/>
        <w:autoSpaceDN w:val="0"/>
        <w:adjustRightInd w:val="0"/>
        <w:rPr>
          <w:rFonts w:cstheme="minorHAnsi"/>
          <w:color w:val="000000"/>
        </w:rPr>
      </w:pPr>
      <w:r w:rsidRPr="000B7038">
        <w:rPr>
          <w:rFonts w:cstheme="minorHAnsi"/>
          <w:color w:val="000000"/>
        </w:rPr>
        <w:t>1-800-656-HOPE (4673)</w:t>
      </w:r>
    </w:p>
    <w:p w14:paraId="45596351" w14:textId="77777777" w:rsidR="00EA3738" w:rsidRPr="000B7038" w:rsidRDefault="00EA3738" w:rsidP="00EA3738">
      <w:pPr>
        <w:autoSpaceDE w:val="0"/>
        <w:autoSpaceDN w:val="0"/>
        <w:adjustRightInd w:val="0"/>
        <w:rPr>
          <w:rFonts w:cstheme="minorHAnsi"/>
          <w:color w:val="000000"/>
        </w:rPr>
      </w:pPr>
      <w:r w:rsidRPr="000B7038">
        <w:rPr>
          <w:rFonts w:cstheme="minorHAnsi"/>
          <w:color w:val="000000"/>
        </w:rPr>
        <w:t>This 24/7 hotline will automatically transfer the caller to the nearest rape crisis center.</w:t>
      </w:r>
    </w:p>
    <w:p w14:paraId="1143EE80" w14:textId="77777777" w:rsidR="00EA3738" w:rsidRPr="000B7038" w:rsidRDefault="00EA3738" w:rsidP="00EA3738">
      <w:pPr>
        <w:autoSpaceDE w:val="0"/>
        <w:autoSpaceDN w:val="0"/>
        <w:adjustRightInd w:val="0"/>
        <w:rPr>
          <w:rFonts w:cstheme="minorHAnsi"/>
          <w:b/>
          <w:bCs/>
          <w:color w:val="000000"/>
        </w:rPr>
      </w:pPr>
    </w:p>
    <w:p w14:paraId="76215054" w14:textId="77777777" w:rsidR="00EA3738" w:rsidRPr="000B7038" w:rsidRDefault="00EA3738" w:rsidP="00EA3738">
      <w:pPr>
        <w:autoSpaceDE w:val="0"/>
        <w:autoSpaceDN w:val="0"/>
        <w:adjustRightInd w:val="0"/>
        <w:rPr>
          <w:rFonts w:cstheme="minorHAnsi"/>
          <w:b/>
          <w:bCs/>
          <w:color w:val="000000"/>
        </w:rPr>
      </w:pPr>
    </w:p>
    <w:p w14:paraId="7713B0AE" w14:textId="77777777" w:rsidR="00EA3738" w:rsidRPr="000B7038" w:rsidRDefault="00EA3738" w:rsidP="00EA3738">
      <w:pPr>
        <w:pStyle w:val="Heading1"/>
        <w:shd w:val="clear" w:color="auto" w:fill="FFFFFF"/>
        <w:spacing w:before="0" w:after="180"/>
        <w:rPr>
          <w:rFonts w:asciiTheme="minorHAnsi" w:eastAsiaTheme="minorHAnsi" w:hAnsiTheme="minorHAnsi" w:cstheme="minorHAnsi"/>
          <w:color w:val="000000"/>
          <w:sz w:val="22"/>
          <w:szCs w:val="22"/>
        </w:rPr>
      </w:pPr>
      <w:r w:rsidRPr="000B7038">
        <w:rPr>
          <w:rFonts w:asciiTheme="minorHAnsi" w:eastAsiaTheme="minorHAnsi" w:hAnsiTheme="minorHAnsi" w:cstheme="minorHAnsi"/>
          <w:color w:val="000000"/>
          <w:sz w:val="22"/>
          <w:szCs w:val="22"/>
        </w:rPr>
        <w:t>SAMHSA’s National Helpline – </w:t>
      </w:r>
      <w:hyperlink r:id="rId4" w:history="1">
        <w:r w:rsidRPr="000B7038">
          <w:rPr>
            <w:rFonts w:asciiTheme="minorHAnsi" w:eastAsiaTheme="minorHAnsi" w:hAnsiTheme="minorHAnsi" w:cstheme="minorHAnsi"/>
            <w:color w:val="000000"/>
            <w:sz w:val="22"/>
            <w:szCs w:val="22"/>
          </w:rPr>
          <w:t>1-800-662-HELP (4357)</w:t>
        </w:r>
      </w:hyperlink>
    </w:p>
    <w:p w14:paraId="496E0151" w14:textId="77777777" w:rsidR="00EA3738" w:rsidRPr="000B7038" w:rsidRDefault="00EA3738" w:rsidP="00EA3738">
      <w:pPr>
        <w:pStyle w:val="NormalWeb"/>
        <w:shd w:val="clear" w:color="auto" w:fill="FFFFFF"/>
        <w:spacing w:after="180"/>
        <w:ind w:left="720"/>
        <w:rPr>
          <w:rFonts w:asciiTheme="minorHAnsi" w:eastAsiaTheme="minorHAnsi" w:hAnsiTheme="minorHAnsi" w:cstheme="minorHAnsi"/>
          <w:color w:val="000000"/>
          <w:sz w:val="22"/>
          <w:szCs w:val="22"/>
        </w:rPr>
      </w:pPr>
      <w:r w:rsidRPr="000B7038">
        <w:rPr>
          <w:rFonts w:asciiTheme="minorHAnsi" w:eastAsiaTheme="minorHAnsi" w:hAnsiTheme="minorHAnsi" w:cstheme="minorHAnsi"/>
          <w:color w:val="000000"/>
          <w:sz w:val="22"/>
          <w:szCs w:val="22"/>
        </w:rPr>
        <w:t>SAMHSA’s National Helpline is a free, confidential, 24/7, 365-day-a-year treatment referral and information service (in English and Spanish) for individuals and families facing mental and/or substance use disorders.</w:t>
      </w:r>
    </w:p>
    <w:p w14:paraId="1C354EE1" w14:textId="77777777" w:rsidR="00EA3738" w:rsidRPr="000B7038" w:rsidRDefault="00EA3738" w:rsidP="00EA3738">
      <w:pPr>
        <w:rPr>
          <w:rFonts w:cstheme="minorHAnsi"/>
          <w:b/>
          <w:bCs/>
          <w:color w:val="000000"/>
        </w:rPr>
      </w:pPr>
    </w:p>
    <w:p w14:paraId="441FC808" w14:textId="77777777" w:rsidR="00EA3738" w:rsidRPr="000B7038" w:rsidRDefault="00EA3738" w:rsidP="00EA3738">
      <w:pPr>
        <w:autoSpaceDE w:val="0"/>
        <w:autoSpaceDN w:val="0"/>
        <w:adjustRightInd w:val="0"/>
        <w:rPr>
          <w:rFonts w:cstheme="minorHAnsi"/>
          <w:b/>
          <w:bCs/>
          <w:color w:val="000000"/>
        </w:rPr>
      </w:pPr>
      <w:r w:rsidRPr="000B7038">
        <w:rPr>
          <w:rFonts w:cstheme="minorHAnsi"/>
          <w:b/>
          <w:bCs/>
          <w:color w:val="000000"/>
        </w:rPr>
        <w:t>Suicide Prevention Lifeline</w:t>
      </w:r>
    </w:p>
    <w:p w14:paraId="1249C0E3" w14:textId="77777777" w:rsidR="00EA3738" w:rsidRPr="000B7038" w:rsidRDefault="00EA3738" w:rsidP="00EA3738">
      <w:pPr>
        <w:autoSpaceDE w:val="0"/>
        <w:autoSpaceDN w:val="0"/>
        <w:adjustRightInd w:val="0"/>
        <w:rPr>
          <w:rFonts w:cstheme="minorHAnsi"/>
          <w:color w:val="000000"/>
        </w:rPr>
      </w:pPr>
      <w:r w:rsidRPr="000B7038">
        <w:rPr>
          <w:rFonts w:cstheme="minorHAnsi"/>
          <w:color w:val="000000"/>
        </w:rPr>
        <w:t>1-800-273-TALK (8255)</w:t>
      </w:r>
    </w:p>
    <w:p w14:paraId="3279801C" w14:textId="77777777" w:rsidR="00EA3738" w:rsidRPr="000B7038" w:rsidRDefault="00EA3738" w:rsidP="00EA3738">
      <w:pPr>
        <w:autoSpaceDE w:val="0"/>
        <w:autoSpaceDN w:val="0"/>
        <w:adjustRightInd w:val="0"/>
        <w:rPr>
          <w:rFonts w:cstheme="minorHAnsi"/>
          <w:color w:val="000000"/>
        </w:rPr>
      </w:pPr>
      <w:r w:rsidRPr="000B7038">
        <w:rPr>
          <w:rFonts w:cstheme="minorHAnsi"/>
          <w:color w:val="000000"/>
        </w:rPr>
        <w:t>This hotline provides 24/7 support and help if you are feeling depressed and/or thinking about suicide.</w:t>
      </w:r>
    </w:p>
    <w:p w14:paraId="7A347C1F" w14:textId="77777777" w:rsidR="00EA3738" w:rsidRDefault="00EA3738" w:rsidP="00EA3738">
      <w:pPr>
        <w:pStyle w:val="CommentText"/>
      </w:pPr>
    </w:p>
    <w:bookmarkEnd w:id="77"/>
  </w:comment>
  <w:comment w:id="76" w:author="Briana Huerta" w:date="2022-04-15T16:19:00Z" w:initials="BH">
    <w:p w14:paraId="4A8ABC2E" w14:textId="77777777" w:rsidR="00EA3738" w:rsidRDefault="00EA3738" w:rsidP="00EA3738">
      <w:pPr>
        <w:pStyle w:val="CommentText"/>
      </w:pPr>
      <w:r>
        <w:rPr>
          <w:rStyle w:val="CommentReference"/>
        </w:rPr>
        <w:annotationRef/>
      </w:r>
      <w:r>
        <w:t>Created a resources link and added programming instructions</w:t>
      </w:r>
    </w:p>
  </w:comment>
  <w:comment w:id="86" w:author="Elizabeth Flanagan" w:date="2022-04-19T16:32:00Z" w:initials="EF">
    <w:p w14:paraId="7030AD48" w14:textId="77777777" w:rsidR="00A71675" w:rsidRDefault="00A71675" w:rsidP="00CC6DBA">
      <w:pPr>
        <w:pStyle w:val="CommentText"/>
      </w:pPr>
      <w:r>
        <w:rPr>
          <w:rStyle w:val="CommentReference"/>
        </w:rPr>
        <w:annotationRef/>
      </w:r>
      <w:r>
        <w:t>Should this be 25A (only those who used online/video to talk) vs. 25 (anyone who sought out new partner)?</w:t>
      </w:r>
    </w:p>
  </w:comment>
  <w:comment w:id="96" w:author="Alyssa Kahle (they/them)" w:date="2022-04-06T13:59:00Z" w:initials="AK(">
    <w:p w14:paraId="4762018F" w14:textId="1674A5E9" w:rsidR="00EA3738" w:rsidRDefault="00EA3738" w:rsidP="00EA3738">
      <w:pPr>
        <w:pStyle w:val="CommentText"/>
      </w:pPr>
      <w:r>
        <w:rPr>
          <w:rStyle w:val="CommentReference"/>
        </w:rPr>
        <w:annotationRef/>
      </w:r>
      <w:r>
        <w:t>For client, Do you want this to be a multi select type question or a yes/no grid type question?</w:t>
      </w:r>
    </w:p>
  </w:comment>
  <w:comment w:id="97" w:author="Phoebe Lamuda" w:date="2022-04-19T15:52:00Z" w:initials="PL">
    <w:p w14:paraId="6EA8C427" w14:textId="73333068" w:rsidR="00A10DCB" w:rsidRDefault="00A10DCB">
      <w:pPr>
        <w:pStyle w:val="CommentText"/>
      </w:pPr>
      <w:r>
        <w:rPr>
          <w:rStyle w:val="CommentReference"/>
        </w:rPr>
        <w:annotationRef/>
      </w:r>
      <w:r>
        <w:t>Multi select type question</w:t>
      </w:r>
    </w:p>
  </w:comment>
  <w:comment w:id="98" w:author="Lindsey Macella" w:date="2022-04-14T19:46:00Z" w:initials="LM">
    <w:p w14:paraId="15E2A46B" w14:textId="77777777" w:rsidR="00EA3738" w:rsidRDefault="00EA3738" w:rsidP="00EA3738">
      <w:pPr>
        <w:pStyle w:val="CommentText"/>
      </w:pPr>
      <w:r>
        <w:rPr>
          <w:rStyle w:val="CommentReference"/>
        </w:rPr>
        <w:annotationRef/>
      </w:r>
      <w:r>
        <w:t>JCOIN: Please confirm if these are the desired response options</w:t>
      </w:r>
    </w:p>
  </w:comment>
  <w:comment w:id="99" w:author="Phoebe Lamuda" w:date="2022-04-19T15:51:00Z" w:initials="PL">
    <w:p w14:paraId="6D6141FA" w14:textId="2B1DADC7" w:rsidR="00A10DCB" w:rsidRDefault="00A10DCB">
      <w:pPr>
        <w:pStyle w:val="CommentText"/>
      </w:pPr>
      <w:r>
        <w:rPr>
          <w:rStyle w:val="CommentReference"/>
        </w:rPr>
        <w:annotationRef/>
      </w:r>
      <w:r>
        <w:t>Yes</w:t>
      </w:r>
    </w:p>
  </w:comment>
  <w:comment w:id="102" w:author="Bruce Taylor" w:date="2022-03-02T23:55:00Z" w:initials="BT">
    <w:p w14:paraId="32CA4BB4" w14:textId="77777777" w:rsidR="00EA3738" w:rsidRDefault="00EA3738" w:rsidP="00EA3738">
      <w:pPr>
        <w:pStyle w:val="CommentText"/>
      </w:pPr>
      <w:r>
        <w:rPr>
          <w:rStyle w:val="CommentReference"/>
        </w:rPr>
        <w:annotationRef/>
      </w:r>
      <w:r>
        <w:t>Or maybe a drop down from 0 to 10, or validation?</w:t>
      </w:r>
    </w:p>
  </w:comment>
  <w:comment w:id="105" w:author="Lindsey Macella" w:date="2022-04-14T19:49:00Z" w:initials="LM">
    <w:p w14:paraId="15C70006" w14:textId="77777777" w:rsidR="00EA3738" w:rsidRDefault="00EA3738" w:rsidP="00EA3738">
      <w:pPr>
        <w:pStyle w:val="CommentText"/>
      </w:pPr>
      <w:r>
        <w:rPr>
          <w:rStyle w:val="CommentReference"/>
        </w:rPr>
        <w:annotationRef/>
      </w:r>
      <w:r>
        <w:rPr>
          <w:rStyle w:val="CommentReference"/>
        </w:rPr>
        <w:annotationRef/>
      </w:r>
      <w:r>
        <w:t>JCOIN: We updated period to a comma</w:t>
      </w:r>
    </w:p>
  </w:comment>
  <w:comment w:id="106" w:author="Phoebe Lamuda" w:date="2022-04-19T15:53:00Z" w:initials="PL">
    <w:p w14:paraId="0DD50E01" w14:textId="5314CF33" w:rsidR="00A10DCB" w:rsidRDefault="00A10DCB">
      <w:pPr>
        <w:pStyle w:val="CommentText"/>
      </w:pPr>
      <w:r>
        <w:rPr>
          <w:rStyle w:val="CommentReference"/>
        </w:rPr>
        <w:annotationRef/>
      </w:r>
      <w:r>
        <w:t>Thanks</w:t>
      </w:r>
    </w:p>
  </w:comment>
  <w:comment w:id="107" w:author="Briana Huerta" w:date="2022-04-18T15:24:00Z" w:initials="BH">
    <w:p w14:paraId="0E58B289" w14:textId="77777777" w:rsidR="00EA3738" w:rsidRDefault="00EA3738" w:rsidP="00EA3738">
      <w:pPr>
        <w:pStyle w:val="CommentText"/>
      </w:pPr>
      <w:r>
        <w:rPr>
          <w:rStyle w:val="CommentReference"/>
        </w:rPr>
        <w:annotationRef/>
      </w:r>
      <w:r>
        <w:t xml:space="preserve">FOR JCOIN: </w:t>
      </w:r>
      <w:r>
        <w:rPr>
          <w:rFonts w:ascii="Segoe UI" w:hAnsi="Segoe UI" w:cs="Segoe UI"/>
          <w:sz w:val="21"/>
          <w:szCs w:val="21"/>
        </w:rPr>
        <w:t>ROs 13 and 14 have logic to show if Q30=1; however, Q30B will not show to anyone who saw Q30 (i.e., those who answered EMPLOY1 as 1,2). What should this logic be updated to?</w:t>
      </w:r>
    </w:p>
  </w:comment>
  <w:comment w:id="108" w:author="Phoebe Lamuda" w:date="2022-04-19T15:57:00Z" w:initials="PL">
    <w:p w14:paraId="2888A1B1" w14:textId="1B03D51F" w:rsidR="00693B07" w:rsidRDefault="00693B07">
      <w:pPr>
        <w:pStyle w:val="CommentText"/>
      </w:pPr>
      <w:r>
        <w:rPr>
          <w:rStyle w:val="CommentReference"/>
        </w:rPr>
        <w:annotationRef/>
      </w:r>
      <w:r>
        <w:rPr>
          <w:rStyle w:val="CommentReference"/>
        </w:rPr>
        <w:t>The additional logic for ROs 13 and 14 is if Q17=1. Did I adjust this correctly?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54CEA1" w15:done="0"/>
  <w15:commentEx w15:paraId="07E64B81" w15:paraIdParent="2054CEA1" w15:done="0"/>
  <w15:commentEx w15:paraId="3B2C17E6" w15:paraIdParent="2054CEA1" w15:done="0"/>
  <w15:commentEx w15:paraId="7F117288" w15:paraIdParent="2054CEA1" w15:done="0"/>
  <w15:commentEx w15:paraId="473389FF" w15:done="0"/>
  <w15:commentEx w15:paraId="7087B32D" w15:done="0"/>
  <w15:commentEx w15:paraId="2188123A" w15:done="1"/>
  <w15:commentEx w15:paraId="33A43C00" w15:done="1"/>
  <w15:commentEx w15:paraId="20F1CA7F" w15:done="0"/>
  <w15:commentEx w15:paraId="463A6518" w15:paraIdParent="20F1CA7F" w15:done="0"/>
  <w15:commentEx w15:paraId="07B9689F" w15:done="0"/>
  <w15:commentEx w15:paraId="76F23B6E" w15:done="1"/>
  <w15:commentEx w15:paraId="45DEEE3C" w15:done="1"/>
  <w15:commentEx w15:paraId="146656A1" w15:done="0"/>
  <w15:commentEx w15:paraId="3516285E" w15:paraIdParent="146656A1" w15:done="0"/>
  <w15:commentEx w15:paraId="7A347C1F" w15:done="0"/>
  <w15:commentEx w15:paraId="4A8ABC2E" w15:paraIdParent="7A347C1F" w15:done="0"/>
  <w15:commentEx w15:paraId="7030AD48" w15:done="1"/>
  <w15:commentEx w15:paraId="4762018F" w15:done="0"/>
  <w15:commentEx w15:paraId="6EA8C427" w15:paraIdParent="4762018F" w15:done="0"/>
  <w15:commentEx w15:paraId="15E2A46B" w15:done="0"/>
  <w15:commentEx w15:paraId="6D6141FA" w15:paraIdParent="15E2A46B" w15:done="0"/>
  <w15:commentEx w15:paraId="32CA4BB4" w15:done="1"/>
  <w15:commentEx w15:paraId="15C70006" w15:done="0"/>
  <w15:commentEx w15:paraId="0DD50E01" w15:paraIdParent="15C70006" w15:done="0"/>
  <w15:commentEx w15:paraId="0E58B289" w15:done="0"/>
  <w15:commentEx w15:paraId="2888A1B1" w15:paraIdParent="0E58B28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56434" w16cex:dateUtc="2022-04-04T17:33:00Z"/>
  <w16cex:commentExtensible w16cex:durableId="26095353" w16cex:dateUtc="2022-04-19T19:27:00Z"/>
  <w16cex:commentExtensible w16cex:durableId="26095F4D" w16cex:dateUtc="2022-04-19T20:18:00Z"/>
  <w16cex:commentExtensible w16cex:durableId="2609674F" w16cex:dateUtc="2022-04-19T20:52:00Z"/>
  <w16cex:commentExtensible w16cex:durableId="260953A5" w16cex:dateUtc="2022-04-19T19:28:00Z"/>
  <w16cex:commentExtensible w16cex:durableId="25F56C2D" w16cex:dateUtc="2022-04-04T18:07:00Z"/>
  <w16cex:commentExtensible w16cex:durableId="26095FBD" w16cex:dateUtc="2022-04-19T20:20:00Z"/>
  <w16cex:commentExtensible w16cex:durableId="260960AA" w16cex:dateUtc="2022-04-19T20:24:00Z"/>
  <w16cex:commentExtensible w16cex:durableId="2607F2AF" w16cex:dateUtc="2022-04-18T19:22:00Z"/>
  <w16cex:commentExtensible w16cex:durableId="260953FB" w16cex:dateUtc="2022-04-19T19:30:00Z"/>
  <w16cex:commentExtensible w16cex:durableId="26096149" w16cex:dateUtc="2022-04-19T20:26:00Z"/>
  <w16cex:commentExtensible w16cex:durableId="2602E3CC" w16cex:dateUtc="2022-04-14T23:17:00Z"/>
  <w16cex:commentExtensible w16cex:durableId="2602E400" w16cex:dateUtc="2022-04-14T23:18:00Z"/>
  <w16cex:commentExtensible w16cex:durableId="25B4C7AA" w16cex:dateUtc="2022-02-14T17:20:00Z"/>
  <w16cex:commentExtensible w16cex:durableId="26040453" w16cex:dateUtc="2022-04-15T19:48:00Z"/>
  <w16cex:commentExtensible w16cex:durableId="259A4D8A" w16cex:dateUtc="2022-01-25T15:20:00Z"/>
  <w16cex:commentExtensible w16cex:durableId="26040B8E" w16cex:dateUtc="2022-04-15T20:19:00Z"/>
  <w16cex:commentExtensible w16cex:durableId="26096282" w16cex:dateUtc="2022-04-19T20:32:00Z"/>
  <w16cex:commentExtensible w16cex:durableId="25F80D21" w16cex:dateUtc="2022-04-06T17:59:00Z"/>
  <w16cex:commentExtensible w16cex:durableId="26095928" w16cex:dateUtc="2022-04-19T19:52:00Z"/>
  <w16cex:commentExtensible w16cex:durableId="2602EA6B" w16cex:dateUtc="2022-04-14T23:46:00Z"/>
  <w16cex:commentExtensible w16cex:durableId="2609591B" w16cex:dateUtc="2022-04-19T19:51:00Z"/>
  <w16cex:commentExtensible w16cex:durableId="25CA8262" w16cex:dateUtc="2022-03-03T04:55:00Z"/>
  <w16cex:commentExtensible w16cex:durableId="2602EB2A" w16cex:dateUtc="2022-04-14T23:49:00Z"/>
  <w16cex:commentExtensible w16cex:durableId="2609595C" w16cex:dateUtc="2022-04-19T19:53:00Z"/>
  <w16cex:commentExtensible w16cex:durableId="2607F333" w16cex:dateUtc="2022-04-18T19:24:00Z"/>
  <w16cex:commentExtensible w16cex:durableId="26095A63" w16cex:dateUtc="2022-04-19T19: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54CEA1" w16cid:durableId="25F56434"/>
  <w16cid:commentId w16cid:paraId="07E64B81" w16cid:durableId="26095353"/>
  <w16cid:commentId w16cid:paraId="3B2C17E6" w16cid:durableId="26095F4D"/>
  <w16cid:commentId w16cid:paraId="7F117288" w16cid:durableId="2609674F"/>
  <w16cid:commentId w16cid:paraId="473389FF" w16cid:durableId="260953A5"/>
  <w16cid:commentId w16cid:paraId="7087B32D" w16cid:durableId="25F56C2D"/>
  <w16cid:commentId w16cid:paraId="2188123A" w16cid:durableId="26095FBD"/>
  <w16cid:commentId w16cid:paraId="33A43C00" w16cid:durableId="260960AA"/>
  <w16cid:commentId w16cid:paraId="20F1CA7F" w16cid:durableId="2607F2AF"/>
  <w16cid:commentId w16cid:paraId="463A6518" w16cid:durableId="260953FB"/>
  <w16cid:commentId w16cid:paraId="07B9689F" w16cid:durableId="26096149"/>
  <w16cid:commentId w16cid:paraId="76F23B6E" w16cid:durableId="2602E3CC"/>
  <w16cid:commentId w16cid:paraId="45DEEE3C" w16cid:durableId="2602E400"/>
  <w16cid:commentId w16cid:paraId="146656A1" w16cid:durableId="25B4C7AA"/>
  <w16cid:commentId w16cid:paraId="3516285E" w16cid:durableId="26040453"/>
  <w16cid:commentId w16cid:paraId="7A347C1F" w16cid:durableId="259A4D8A"/>
  <w16cid:commentId w16cid:paraId="4A8ABC2E" w16cid:durableId="26040B8E"/>
  <w16cid:commentId w16cid:paraId="7030AD48" w16cid:durableId="26096282"/>
  <w16cid:commentId w16cid:paraId="4762018F" w16cid:durableId="25F80D21"/>
  <w16cid:commentId w16cid:paraId="6EA8C427" w16cid:durableId="26095928"/>
  <w16cid:commentId w16cid:paraId="15E2A46B" w16cid:durableId="2602EA6B"/>
  <w16cid:commentId w16cid:paraId="6D6141FA" w16cid:durableId="2609591B"/>
  <w16cid:commentId w16cid:paraId="32CA4BB4" w16cid:durableId="25CA8262"/>
  <w16cid:commentId w16cid:paraId="15C70006" w16cid:durableId="2602EB2A"/>
  <w16cid:commentId w16cid:paraId="0DD50E01" w16cid:durableId="2609595C"/>
  <w16cid:commentId w16cid:paraId="0E58B289" w16cid:durableId="2607F333"/>
  <w16cid:commentId w16cid:paraId="2888A1B1" w16cid:durableId="26095A6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211D0"/>
    <w:multiLevelType w:val="hybridMultilevel"/>
    <w:tmpl w:val="EEDC293A"/>
    <w:lvl w:ilvl="0" w:tplc="81447BF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1080" w:hanging="360"/>
      </w:pPr>
    </w:lvl>
    <w:lvl w:ilvl="5" w:tplc="0409001B" w:tentative="1">
      <w:start w:val="1"/>
      <w:numFmt w:val="lowerRoman"/>
      <w:lvlText w:val="%6."/>
      <w:lvlJc w:val="right"/>
      <w:pPr>
        <w:ind w:left="180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3240" w:hanging="360"/>
      </w:pPr>
    </w:lvl>
    <w:lvl w:ilvl="8" w:tplc="0409001B" w:tentative="1">
      <w:start w:val="1"/>
      <w:numFmt w:val="lowerRoman"/>
      <w:lvlText w:val="%9."/>
      <w:lvlJc w:val="right"/>
      <w:pPr>
        <w:ind w:left="3960" w:hanging="180"/>
      </w:pPr>
    </w:lvl>
  </w:abstractNum>
  <w:abstractNum w:abstractNumId="1" w15:restartNumberingAfterBreak="0">
    <w:nsid w:val="014E2E19"/>
    <w:multiLevelType w:val="hybridMultilevel"/>
    <w:tmpl w:val="BD028552"/>
    <w:lvl w:ilvl="0" w:tplc="0409000F">
      <w:start w:val="1"/>
      <w:numFmt w:val="decimal"/>
      <w:lvlText w:val="%1."/>
      <w:lvlJc w:val="left"/>
      <w:pPr>
        <w:ind w:left="171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71D1713"/>
    <w:multiLevelType w:val="hybridMultilevel"/>
    <w:tmpl w:val="C56C5CB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EA4353"/>
    <w:multiLevelType w:val="hybridMultilevel"/>
    <w:tmpl w:val="D99003B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096C3252"/>
    <w:multiLevelType w:val="hybridMultilevel"/>
    <w:tmpl w:val="5A18A2EE"/>
    <w:lvl w:ilvl="0" w:tplc="303E3548">
      <w:start w:val="1"/>
      <w:numFmt w:val="upp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FE7D87"/>
    <w:multiLevelType w:val="hybridMultilevel"/>
    <w:tmpl w:val="7D9AD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050472"/>
    <w:multiLevelType w:val="multilevel"/>
    <w:tmpl w:val="A576081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15:restartNumberingAfterBreak="0">
    <w:nsid w:val="0FFF63F9"/>
    <w:multiLevelType w:val="hybridMultilevel"/>
    <w:tmpl w:val="7242D402"/>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15:restartNumberingAfterBreak="0">
    <w:nsid w:val="10AB2286"/>
    <w:multiLevelType w:val="hybridMultilevel"/>
    <w:tmpl w:val="56D809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B4046A"/>
    <w:multiLevelType w:val="hybridMultilevel"/>
    <w:tmpl w:val="30963F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81447BF0">
      <w:start w:val="1"/>
      <w:numFmt w:val="decimal"/>
      <w:lvlText w:val="%4."/>
      <w:lvlJc w:val="left"/>
      <w:pPr>
        <w:ind w:left="2880" w:hanging="360"/>
      </w:pPr>
      <w:rPr>
        <w:rFonts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CA22E0"/>
    <w:multiLevelType w:val="hybridMultilevel"/>
    <w:tmpl w:val="401272A6"/>
    <w:lvl w:ilvl="0" w:tplc="981ACC9C">
      <w:start w:val="77"/>
      <w:numFmt w:val="decimal"/>
      <w:lvlText w:val="%1."/>
      <w:lvlJc w:val="left"/>
      <w:pPr>
        <w:ind w:left="17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0560FA"/>
    <w:multiLevelType w:val="multilevel"/>
    <w:tmpl w:val="A576081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15:restartNumberingAfterBreak="0">
    <w:nsid w:val="16347C28"/>
    <w:multiLevelType w:val="hybridMultilevel"/>
    <w:tmpl w:val="7242D402"/>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16E92AB2"/>
    <w:multiLevelType w:val="hybridMultilevel"/>
    <w:tmpl w:val="5A34F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72146C"/>
    <w:multiLevelType w:val="hybridMultilevel"/>
    <w:tmpl w:val="0166D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E43AE6"/>
    <w:multiLevelType w:val="hybridMultilevel"/>
    <w:tmpl w:val="904659C8"/>
    <w:lvl w:ilvl="0" w:tplc="0A8605EA">
      <w:start w:val="77"/>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21521165"/>
    <w:multiLevelType w:val="hybridMultilevel"/>
    <w:tmpl w:val="74D44B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5AF5BA6"/>
    <w:multiLevelType w:val="hybridMultilevel"/>
    <w:tmpl w:val="E6700CEE"/>
    <w:lvl w:ilvl="0" w:tplc="4C5CE6E6">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303927"/>
    <w:multiLevelType w:val="multilevel"/>
    <w:tmpl w:val="A576081A"/>
    <w:lvl w:ilvl="0">
      <w:start w:val="1"/>
      <w:numFmt w:val="decimal"/>
      <w:lvlText w:val="%1."/>
      <w:lvlJc w:val="left"/>
      <w:pPr>
        <w:ind w:left="0" w:firstLine="360"/>
      </w:pPr>
    </w:lvl>
    <w:lvl w:ilvl="1">
      <w:start w:val="1"/>
      <w:numFmt w:val="lowerLetter"/>
      <w:lvlText w:val="%2."/>
      <w:lvlJc w:val="left"/>
      <w:pPr>
        <w:ind w:left="720" w:firstLine="1080"/>
      </w:pPr>
    </w:lvl>
    <w:lvl w:ilvl="2">
      <w:start w:val="1"/>
      <w:numFmt w:val="lowerRoman"/>
      <w:lvlText w:val="%3."/>
      <w:lvlJc w:val="right"/>
      <w:pPr>
        <w:ind w:left="1440" w:firstLine="1980"/>
      </w:pPr>
    </w:lvl>
    <w:lvl w:ilvl="3">
      <w:start w:val="1"/>
      <w:numFmt w:val="decimal"/>
      <w:lvlText w:val="%4."/>
      <w:lvlJc w:val="left"/>
      <w:pPr>
        <w:ind w:left="2160" w:firstLine="2520"/>
      </w:pPr>
    </w:lvl>
    <w:lvl w:ilvl="4">
      <w:start w:val="1"/>
      <w:numFmt w:val="lowerLetter"/>
      <w:lvlText w:val="%5."/>
      <w:lvlJc w:val="left"/>
      <w:pPr>
        <w:ind w:left="2880" w:firstLine="3240"/>
      </w:pPr>
    </w:lvl>
    <w:lvl w:ilvl="5">
      <w:start w:val="1"/>
      <w:numFmt w:val="lowerRoman"/>
      <w:lvlText w:val="%6."/>
      <w:lvlJc w:val="right"/>
      <w:pPr>
        <w:ind w:left="3600" w:firstLine="4140"/>
      </w:pPr>
    </w:lvl>
    <w:lvl w:ilvl="6">
      <w:start w:val="1"/>
      <w:numFmt w:val="decimal"/>
      <w:lvlText w:val="%7."/>
      <w:lvlJc w:val="left"/>
      <w:pPr>
        <w:ind w:left="4320" w:firstLine="4680"/>
      </w:pPr>
    </w:lvl>
    <w:lvl w:ilvl="7">
      <w:start w:val="1"/>
      <w:numFmt w:val="lowerLetter"/>
      <w:lvlText w:val="%8."/>
      <w:lvlJc w:val="left"/>
      <w:pPr>
        <w:ind w:left="5040" w:firstLine="5400"/>
      </w:pPr>
    </w:lvl>
    <w:lvl w:ilvl="8">
      <w:start w:val="1"/>
      <w:numFmt w:val="lowerRoman"/>
      <w:lvlText w:val="%9."/>
      <w:lvlJc w:val="right"/>
      <w:pPr>
        <w:ind w:left="5760" w:firstLine="6300"/>
      </w:pPr>
    </w:lvl>
  </w:abstractNum>
  <w:abstractNum w:abstractNumId="19" w15:restartNumberingAfterBreak="0">
    <w:nsid w:val="27720460"/>
    <w:multiLevelType w:val="hybridMultilevel"/>
    <w:tmpl w:val="F34C43C8"/>
    <w:lvl w:ilvl="0" w:tplc="B32071EA">
      <w:start w:val="1"/>
      <w:numFmt w:val="decimal"/>
      <w:lvlText w:val="%1."/>
      <w:lvlJc w:val="left"/>
      <w:pPr>
        <w:ind w:left="720" w:hanging="360"/>
      </w:pPr>
    </w:lvl>
    <w:lvl w:ilvl="1" w:tplc="BEE01CE4">
      <w:start w:val="1"/>
      <w:numFmt w:val="lowerLetter"/>
      <w:lvlText w:val="%2."/>
      <w:lvlJc w:val="left"/>
      <w:pPr>
        <w:ind w:left="1440" w:hanging="360"/>
      </w:pPr>
    </w:lvl>
    <w:lvl w:ilvl="2" w:tplc="9678FEC4">
      <w:start w:val="1"/>
      <w:numFmt w:val="lowerRoman"/>
      <w:lvlText w:val="%3."/>
      <w:lvlJc w:val="right"/>
      <w:pPr>
        <w:ind w:left="2160" w:hanging="180"/>
      </w:pPr>
    </w:lvl>
    <w:lvl w:ilvl="3" w:tplc="6C962012">
      <w:start w:val="1"/>
      <w:numFmt w:val="decimal"/>
      <w:lvlText w:val="%4."/>
      <w:lvlJc w:val="left"/>
      <w:pPr>
        <w:ind w:left="2880" w:hanging="360"/>
      </w:pPr>
    </w:lvl>
    <w:lvl w:ilvl="4" w:tplc="DCBC9284">
      <w:start w:val="1"/>
      <w:numFmt w:val="lowerLetter"/>
      <w:lvlText w:val="%5."/>
      <w:lvlJc w:val="left"/>
      <w:pPr>
        <w:ind w:left="3600" w:hanging="360"/>
      </w:pPr>
    </w:lvl>
    <w:lvl w:ilvl="5" w:tplc="48A427EC">
      <w:start w:val="1"/>
      <w:numFmt w:val="lowerRoman"/>
      <w:lvlText w:val="%6."/>
      <w:lvlJc w:val="right"/>
      <w:pPr>
        <w:ind w:left="4320" w:hanging="180"/>
      </w:pPr>
    </w:lvl>
    <w:lvl w:ilvl="6" w:tplc="EC0AEF30">
      <w:start w:val="1"/>
      <w:numFmt w:val="decimal"/>
      <w:lvlText w:val="%7."/>
      <w:lvlJc w:val="left"/>
      <w:pPr>
        <w:ind w:left="5040" w:hanging="360"/>
      </w:pPr>
    </w:lvl>
    <w:lvl w:ilvl="7" w:tplc="CEBA6810">
      <w:start w:val="1"/>
      <w:numFmt w:val="lowerLetter"/>
      <w:lvlText w:val="%8."/>
      <w:lvlJc w:val="left"/>
      <w:pPr>
        <w:ind w:left="5760" w:hanging="360"/>
      </w:pPr>
    </w:lvl>
    <w:lvl w:ilvl="8" w:tplc="94AE6AC8">
      <w:start w:val="1"/>
      <w:numFmt w:val="lowerRoman"/>
      <w:lvlText w:val="%9."/>
      <w:lvlJc w:val="right"/>
      <w:pPr>
        <w:ind w:left="6480" w:hanging="180"/>
      </w:pPr>
    </w:lvl>
  </w:abstractNum>
  <w:abstractNum w:abstractNumId="20" w15:restartNumberingAfterBreak="0">
    <w:nsid w:val="27D712C3"/>
    <w:multiLevelType w:val="hybridMultilevel"/>
    <w:tmpl w:val="3D2AE366"/>
    <w:lvl w:ilvl="0" w:tplc="0409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28C65EB6"/>
    <w:multiLevelType w:val="hybridMultilevel"/>
    <w:tmpl w:val="998CF602"/>
    <w:lvl w:ilvl="0" w:tplc="64AECF3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A5E0035"/>
    <w:multiLevelType w:val="hybridMultilevel"/>
    <w:tmpl w:val="3886F5AA"/>
    <w:lvl w:ilvl="0" w:tplc="04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B5A603D"/>
    <w:multiLevelType w:val="hybridMultilevel"/>
    <w:tmpl w:val="BE86B71A"/>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2B631D3C"/>
    <w:multiLevelType w:val="multilevel"/>
    <w:tmpl w:val="A576081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5" w15:restartNumberingAfterBreak="0">
    <w:nsid w:val="2B8417E7"/>
    <w:multiLevelType w:val="hybridMultilevel"/>
    <w:tmpl w:val="47D8A9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2E8B364C"/>
    <w:multiLevelType w:val="hybridMultilevel"/>
    <w:tmpl w:val="790C5482"/>
    <w:lvl w:ilvl="0" w:tplc="8DF8F09C">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F103684"/>
    <w:multiLevelType w:val="hybridMultilevel"/>
    <w:tmpl w:val="7242D402"/>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8" w15:restartNumberingAfterBreak="0">
    <w:nsid w:val="352A3F85"/>
    <w:multiLevelType w:val="hybridMultilevel"/>
    <w:tmpl w:val="74D44B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36397272"/>
    <w:multiLevelType w:val="hybridMultilevel"/>
    <w:tmpl w:val="8ABCEAEE"/>
    <w:lvl w:ilvl="0" w:tplc="6C3E1D1E">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7A44612"/>
    <w:multiLevelType w:val="hybridMultilevel"/>
    <w:tmpl w:val="998CF602"/>
    <w:lvl w:ilvl="0" w:tplc="64AECF3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B8E017E"/>
    <w:multiLevelType w:val="hybridMultilevel"/>
    <w:tmpl w:val="7242D402"/>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2" w15:restartNumberingAfterBreak="0">
    <w:nsid w:val="3EFC046B"/>
    <w:multiLevelType w:val="hybridMultilevel"/>
    <w:tmpl w:val="74D44B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41163932"/>
    <w:multiLevelType w:val="hybridMultilevel"/>
    <w:tmpl w:val="FF064A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13671D5"/>
    <w:multiLevelType w:val="hybridMultilevel"/>
    <w:tmpl w:val="9DF09A5E"/>
    <w:lvl w:ilvl="0" w:tplc="0409000F">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46A6895"/>
    <w:multiLevelType w:val="hybridMultilevel"/>
    <w:tmpl w:val="74D44B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449019CE"/>
    <w:multiLevelType w:val="hybridMultilevel"/>
    <w:tmpl w:val="D9BA7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79B38DC"/>
    <w:multiLevelType w:val="hybridMultilevel"/>
    <w:tmpl w:val="12849F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47C641F8"/>
    <w:multiLevelType w:val="hybridMultilevel"/>
    <w:tmpl w:val="7242D402"/>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9" w15:restartNumberingAfterBreak="0">
    <w:nsid w:val="48DF4869"/>
    <w:multiLevelType w:val="hybridMultilevel"/>
    <w:tmpl w:val="7D9AD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A1F5548"/>
    <w:multiLevelType w:val="hybridMultilevel"/>
    <w:tmpl w:val="EEDC293A"/>
    <w:lvl w:ilvl="0" w:tplc="81447BF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1080" w:hanging="360"/>
      </w:pPr>
    </w:lvl>
    <w:lvl w:ilvl="5" w:tplc="0409001B" w:tentative="1">
      <w:start w:val="1"/>
      <w:numFmt w:val="lowerRoman"/>
      <w:lvlText w:val="%6."/>
      <w:lvlJc w:val="right"/>
      <w:pPr>
        <w:ind w:left="180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3240" w:hanging="360"/>
      </w:pPr>
    </w:lvl>
    <w:lvl w:ilvl="8" w:tplc="0409001B" w:tentative="1">
      <w:start w:val="1"/>
      <w:numFmt w:val="lowerRoman"/>
      <w:lvlText w:val="%9."/>
      <w:lvlJc w:val="right"/>
      <w:pPr>
        <w:ind w:left="3960" w:hanging="180"/>
      </w:pPr>
    </w:lvl>
  </w:abstractNum>
  <w:abstractNum w:abstractNumId="41" w15:restartNumberingAfterBreak="0">
    <w:nsid w:val="4B6F1A9E"/>
    <w:multiLevelType w:val="hybridMultilevel"/>
    <w:tmpl w:val="74D44BB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2" w15:restartNumberingAfterBreak="0">
    <w:nsid w:val="4C964DFA"/>
    <w:multiLevelType w:val="hybridMultilevel"/>
    <w:tmpl w:val="814CC7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4CA22607"/>
    <w:multiLevelType w:val="hybridMultilevel"/>
    <w:tmpl w:val="D99003B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4" w15:restartNumberingAfterBreak="0">
    <w:nsid w:val="519D4AC5"/>
    <w:multiLevelType w:val="hybridMultilevel"/>
    <w:tmpl w:val="3E3E647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52500E4B"/>
    <w:multiLevelType w:val="hybridMultilevel"/>
    <w:tmpl w:val="18B066F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3535233"/>
    <w:multiLevelType w:val="hybridMultilevel"/>
    <w:tmpl w:val="64B27BE0"/>
    <w:lvl w:ilvl="0" w:tplc="0409000F">
      <w:start w:val="1"/>
      <w:numFmt w:val="decimal"/>
      <w:lvlText w:val="%1."/>
      <w:lvlJc w:val="left"/>
      <w:pPr>
        <w:ind w:left="720" w:hanging="360"/>
      </w:p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7" w15:restartNumberingAfterBreak="0">
    <w:nsid w:val="570356E4"/>
    <w:multiLevelType w:val="hybridMultilevel"/>
    <w:tmpl w:val="998CF602"/>
    <w:lvl w:ilvl="0" w:tplc="64AECF3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7702F61"/>
    <w:multiLevelType w:val="hybridMultilevel"/>
    <w:tmpl w:val="6330A0C6"/>
    <w:lvl w:ilvl="0" w:tplc="88A24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8132276"/>
    <w:multiLevelType w:val="hybridMultilevel"/>
    <w:tmpl w:val="7D9AD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8E3418D"/>
    <w:multiLevelType w:val="hybridMultilevel"/>
    <w:tmpl w:val="5B46F8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5E194160"/>
    <w:multiLevelType w:val="hybridMultilevel"/>
    <w:tmpl w:val="909C201C"/>
    <w:lvl w:ilvl="0" w:tplc="6C707CD6">
      <w:start w:val="7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E1F0F3D"/>
    <w:multiLevelType w:val="hybridMultilevel"/>
    <w:tmpl w:val="990CFB44"/>
    <w:lvl w:ilvl="0" w:tplc="0409000F">
      <w:start w:val="1"/>
      <w:numFmt w:val="decimal"/>
      <w:lvlText w:val="%1."/>
      <w:lvlJc w:val="left"/>
      <w:pPr>
        <w:ind w:left="720" w:hanging="360"/>
      </w:p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3" w15:restartNumberingAfterBreak="0">
    <w:nsid w:val="6007258C"/>
    <w:multiLevelType w:val="hybridMultilevel"/>
    <w:tmpl w:val="BD028552"/>
    <w:lvl w:ilvl="0" w:tplc="0409000F">
      <w:start w:val="1"/>
      <w:numFmt w:val="decimal"/>
      <w:lvlText w:val="%1."/>
      <w:lvlJc w:val="left"/>
      <w:pPr>
        <w:ind w:left="171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4" w15:restartNumberingAfterBreak="0">
    <w:nsid w:val="63F4505C"/>
    <w:multiLevelType w:val="hybridMultilevel"/>
    <w:tmpl w:val="B94E87A8"/>
    <w:lvl w:ilvl="0" w:tplc="9D925E2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A701617"/>
    <w:multiLevelType w:val="multilevel"/>
    <w:tmpl w:val="A576081A"/>
    <w:lvl w:ilvl="0">
      <w:start w:val="1"/>
      <w:numFmt w:val="decimal"/>
      <w:lvlText w:val="%1."/>
      <w:lvlJc w:val="left"/>
      <w:pPr>
        <w:ind w:left="0" w:firstLine="360"/>
      </w:pPr>
    </w:lvl>
    <w:lvl w:ilvl="1">
      <w:start w:val="1"/>
      <w:numFmt w:val="lowerLetter"/>
      <w:lvlText w:val="%2."/>
      <w:lvlJc w:val="left"/>
      <w:pPr>
        <w:ind w:left="720" w:firstLine="1080"/>
      </w:pPr>
    </w:lvl>
    <w:lvl w:ilvl="2">
      <w:start w:val="1"/>
      <w:numFmt w:val="lowerRoman"/>
      <w:lvlText w:val="%3."/>
      <w:lvlJc w:val="right"/>
      <w:pPr>
        <w:ind w:left="1440" w:firstLine="1980"/>
      </w:pPr>
    </w:lvl>
    <w:lvl w:ilvl="3">
      <w:start w:val="1"/>
      <w:numFmt w:val="decimal"/>
      <w:lvlText w:val="%4."/>
      <w:lvlJc w:val="left"/>
      <w:pPr>
        <w:ind w:left="2160" w:firstLine="2520"/>
      </w:pPr>
    </w:lvl>
    <w:lvl w:ilvl="4">
      <w:start w:val="1"/>
      <w:numFmt w:val="lowerLetter"/>
      <w:lvlText w:val="%5."/>
      <w:lvlJc w:val="left"/>
      <w:pPr>
        <w:ind w:left="2880" w:firstLine="3240"/>
      </w:pPr>
    </w:lvl>
    <w:lvl w:ilvl="5">
      <w:start w:val="1"/>
      <w:numFmt w:val="lowerRoman"/>
      <w:lvlText w:val="%6."/>
      <w:lvlJc w:val="right"/>
      <w:pPr>
        <w:ind w:left="3600" w:firstLine="4140"/>
      </w:pPr>
    </w:lvl>
    <w:lvl w:ilvl="6">
      <w:start w:val="1"/>
      <w:numFmt w:val="decimal"/>
      <w:lvlText w:val="%7."/>
      <w:lvlJc w:val="left"/>
      <w:pPr>
        <w:ind w:left="4320" w:firstLine="4680"/>
      </w:pPr>
    </w:lvl>
    <w:lvl w:ilvl="7">
      <w:start w:val="1"/>
      <w:numFmt w:val="lowerLetter"/>
      <w:lvlText w:val="%8."/>
      <w:lvlJc w:val="left"/>
      <w:pPr>
        <w:ind w:left="5040" w:firstLine="5400"/>
      </w:pPr>
    </w:lvl>
    <w:lvl w:ilvl="8">
      <w:start w:val="1"/>
      <w:numFmt w:val="lowerRoman"/>
      <w:lvlText w:val="%9."/>
      <w:lvlJc w:val="right"/>
      <w:pPr>
        <w:ind w:left="5760" w:firstLine="6300"/>
      </w:pPr>
    </w:lvl>
  </w:abstractNum>
  <w:abstractNum w:abstractNumId="56" w15:restartNumberingAfterBreak="0">
    <w:nsid w:val="6A7F67EB"/>
    <w:multiLevelType w:val="hybridMultilevel"/>
    <w:tmpl w:val="B9B03FBA"/>
    <w:lvl w:ilvl="0" w:tplc="553A2D08">
      <w:start w:val="1"/>
      <w:numFmt w:val="decimal"/>
      <w:lvlText w:val="%1."/>
      <w:lvlJc w:val="left"/>
      <w:pPr>
        <w:ind w:left="720" w:hanging="360"/>
      </w:pPr>
    </w:lvl>
    <w:lvl w:ilvl="1" w:tplc="DD0A6A88">
      <w:start w:val="1"/>
      <w:numFmt w:val="lowerLetter"/>
      <w:lvlText w:val="%2."/>
      <w:lvlJc w:val="left"/>
      <w:pPr>
        <w:ind w:left="1440" w:hanging="360"/>
      </w:pPr>
    </w:lvl>
    <w:lvl w:ilvl="2" w:tplc="5C2EB34C">
      <w:start w:val="1"/>
      <w:numFmt w:val="lowerRoman"/>
      <w:lvlText w:val="%3."/>
      <w:lvlJc w:val="right"/>
      <w:pPr>
        <w:ind w:left="2160" w:hanging="180"/>
      </w:pPr>
    </w:lvl>
    <w:lvl w:ilvl="3" w:tplc="FE26A63C">
      <w:start w:val="1"/>
      <w:numFmt w:val="decimal"/>
      <w:lvlText w:val="%4."/>
      <w:lvlJc w:val="left"/>
      <w:pPr>
        <w:ind w:left="2880" w:hanging="360"/>
      </w:pPr>
    </w:lvl>
    <w:lvl w:ilvl="4" w:tplc="CEC2A342">
      <w:start w:val="1"/>
      <w:numFmt w:val="lowerLetter"/>
      <w:lvlText w:val="%5."/>
      <w:lvlJc w:val="left"/>
      <w:pPr>
        <w:ind w:left="3600" w:hanging="360"/>
      </w:pPr>
    </w:lvl>
    <w:lvl w:ilvl="5" w:tplc="8D64A900">
      <w:start w:val="1"/>
      <w:numFmt w:val="lowerRoman"/>
      <w:lvlText w:val="%6."/>
      <w:lvlJc w:val="right"/>
      <w:pPr>
        <w:ind w:left="4320" w:hanging="180"/>
      </w:pPr>
    </w:lvl>
    <w:lvl w:ilvl="6" w:tplc="D80024EA">
      <w:start w:val="1"/>
      <w:numFmt w:val="decimal"/>
      <w:lvlText w:val="%7."/>
      <w:lvlJc w:val="left"/>
      <w:pPr>
        <w:ind w:left="5040" w:hanging="360"/>
      </w:pPr>
    </w:lvl>
    <w:lvl w:ilvl="7" w:tplc="98FC7770">
      <w:start w:val="1"/>
      <w:numFmt w:val="lowerLetter"/>
      <w:lvlText w:val="%8."/>
      <w:lvlJc w:val="left"/>
      <w:pPr>
        <w:ind w:left="5760" w:hanging="360"/>
      </w:pPr>
    </w:lvl>
    <w:lvl w:ilvl="8" w:tplc="6C6AB704">
      <w:start w:val="1"/>
      <w:numFmt w:val="lowerRoman"/>
      <w:lvlText w:val="%9."/>
      <w:lvlJc w:val="right"/>
      <w:pPr>
        <w:ind w:left="6480" w:hanging="180"/>
      </w:pPr>
    </w:lvl>
  </w:abstractNum>
  <w:abstractNum w:abstractNumId="57" w15:restartNumberingAfterBreak="0">
    <w:nsid w:val="6B0A2B86"/>
    <w:multiLevelType w:val="hybridMultilevel"/>
    <w:tmpl w:val="DEF05F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8" w15:restartNumberingAfterBreak="0">
    <w:nsid w:val="6CB659E3"/>
    <w:multiLevelType w:val="hybridMultilevel"/>
    <w:tmpl w:val="216C718A"/>
    <w:lvl w:ilvl="0" w:tplc="0409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9" w15:restartNumberingAfterBreak="0">
    <w:nsid w:val="6D7B4BF5"/>
    <w:multiLevelType w:val="hybridMultilevel"/>
    <w:tmpl w:val="817018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E921A90"/>
    <w:multiLevelType w:val="hybridMultilevel"/>
    <w:tmpl w:val="5C549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2270310"/>
    <w:multiLevelType w:val="hybridMultilevel"/>
    <w:tmpl w:val="8A70739C"/>
    <w:lvl w:ilvl="0" w:tplc="A31A848E">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2" w15:restartNumberingAfterBreak="0">
    <w:nsid w:val="723E725B"/>
    <w:multiLevelType w:val="hybridMultilevel"/>
    <w:tmpl w:val="7D9AD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5D54CE6"/>
    <w:multiLevelType w:val="hybridMultilevel"/>
    <w:tmpl w:val="C38445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8CD185D"/>
    <w:multiLevelType w:val="hybridMultilevel"/>
    <w:tmpl w:val="B4C8042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A3C2219"/>
    <w:multiLevelType w:val="hybridMultilevel"/>
    <w:tmpl w:val="74D44B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7A734D8F"/>
    <w:multiLevelType w:val="hybridMultilevel"/>
    <w:tmpl w:val="D99003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7CD245A1"/>
    <w:multiLevelType w:val="multilevel"/>
    <w:tmpl w:val="A576081A"/>
    <w:lvl w:ilvl="0">
      <w:start w:val="1"/>
      <w:numFmt w:val="decimal"/>
      <w:lvlText w:val="%1."/>
      <w:lvlJc w:val="left"/>
      <w:pPr>
        <w:ind w:left="0" w:firstLine="360"/>
      </w:pPr>
    </w:lvl>
    <w:lvl w:ilvl="1">
      <w:start w:val="1"/>
      <w:numFmt w:val="lowerLetter"/>
      <w:lvlText w:val="%2."/>
      <w:lvlJc w:val="left"/>
      <w:pPr>
        <w:ind w:left="720" w:firstLine="1080"/>
      </w:pPr>
    </w:lvl>
    <w:lvl w:ilvl="2">
      <w:start w:val="1"/>
      <w:numFmt w:val="lowerRoman"/>
      <w:lvlText w:val="%3."/>
      <w:lvlJc w:val="right"/>
      <w:pPr>
        <w:ind w:left="1440" w:firstLine="1980"/>
      </w:pPr>
    </w:lvl>
    <w:lvl w:ilvl="3">
      <w:start w:val="1"/>
      <w:numFmt w:val="decimal"/>
      <w:lvlText w:val="%4."/>
      <w:lvlJc w:val="left"/>
      <w:pPr>
        <w:ind w:left="2160" w:firstLine="2520"/>
      </w:pPr>
    </w:lvl>
    <w:lvl w:ilvl="4">
      <w:start w:val="1"/>
      <w:numFmt w:val="lowerLetter"/>
      <w:lvlText w:val="%5."/>
      <w:lvlJc w:val="left"/>
      <w:pPr>
        <w:ind w:left="2880" w:firstLine="3240"/>
      </w:pPr>
    </w:lvl>
    <w:lvl w:ilvl="5">
      <w:start w:val="1"/>
      <w:numFmt w:val="lowerRoman"/>
      <w:lvlText w:val="%6."/>
      <w:lvlJc w:val="right"/>
      <w:pPr>
        <w:ind w:left="3600" w:firstLine="4140"/>
      </w:pPr>
    </w:lvl>
    <w:lvl w:ilvl="6">
      <w:start w:val="1"/>
      <w:numFmt w:val="decimal"/>
      <w:lvlText w:val="%7."/>
      <w:lvlJc w:val="left"/>
      <w:pPr>
        <w:ind w:left="4320" w:firstLine="4680"/>
      </w:pPr>
    </w:lvl>
    <w:lvl w:ilvl="7">
      <w:start w:val="1"/>
      <w:numFmt w:val="lowerLetter"/>
      <w:lvlText w:val="%8."/>
      <w:lvlJc w:val="left"/>
      <w:pPr>
        <w:ind w:left="5040" w:firstLine="5400"/>
      </w:pPr>
    </w:lvl>
    <w:lvl w:ilvl="8">
      <w:start w:val="1"/>
      <w:numFmt w:val="lowerRoman"/>
      <w:lvlText w:val="%9."/>
      <w:lvlJc w:val="right"/>
      <w:pPr>
        <w:ind w:left="5760" w:firstLine="6300"/>
      </w:pPr>
    </w:lvl>
  </w:abstractNum>
  <w:abstractNum w:abstractNumId="68" w15:restartNumberingAfterBreak="0">
    <w:nsid w:val="7DD23285"/>
    <w:multiLevelType w:val="hybridMultilevel"/>
    <w:tmpl w:val="97D67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EF266FD"/>
    <w:multiLevelType w:val="hybridMultilevel"/>
    <w:tmpl w:val="5B5E96D2"/>
    <w:lvl w:ilvl="0" w:tplc="90A207E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F314546"/>
    <w:multiLevelType w:val="hybridMultilevel"/>
    <w:tmpl w:val="74D44B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0"/>
  </w:num>
  <w:num w:numId="2">
    <w:abstractNumId w:val="48"/>
  </w:num>
  <w:num w:numId="3">
    <w:abstractNumId w:val="66"/>
  </w:num>
  <w:num w:numId="4">
    <w:abstractNumId w:val="58"/>
  </w:num>
  <w:num w:numId="5">
    <w:abstractNumId w:val="2"/>
  </w:num>
  <w:num w:numId="6">
    <w:abstractNumId w:val="43"/>
  </w:num>
  <w:num w:numId="7">
    <w:abstractNumId w:val="54"/>
  </w:num>
  <w:num w:numId="8">
    <w:abstractNumId w:val="33"/>
  </w:num>
  <w:num w:numId="9">
    <w:abstractNumId w:val="26"/>
  </w:num>
  <w:num w:numId="10">
    <w:abstractNumId w:val="44"/>
  </w:num>
  <w:num w:numId="11">
    <w:abstractNumId w:val="5"/>
  </w:num>
  <w:num w:numId="12">
    <w:abstractNumId w:val="30"/>
  </w:num>
  <w:num w:numId="13">
    <w:abstractNumId w:val="60"/>
  </w:num>
  <w:num w:numId="14">
    <w:abstractNumId w:val="49"/>
  </w:num>
  <w:num w:numId="15">
    <w:abstractNumId w:val="62"/>
  </w:num>
  <w:num w:numId="16">
    <w:abstractNumId w:val="4"/>
  </w:num>
  <w:num w:numId="17">
    <w:abstractNumId w:val="21"/>
  </w:num>
  <w:num w:numId="18">
    <w:abstractNumId w:val="8"/>
  </w:num>
  <w:num w:numId="19">
    <w:abstractNumId w:val="47"/>
  </w:num>
  <w:num w:numId="20">
    <w:abstractNumId w:val="59"/>
  </w:num>
  <w:num w:numId="21">
    <w:abstractNumId w:val="69"/>
  </w:num>
  <w:num w:numId="22">
    <w:abstractNumId w:val="14"/>
  </w:num>
  <w:num w:numId="23">
    <w:abstractNumId w:val="51"/>
  </w:num>
  <w:num w:numId="24">
    <w:abstractNumId w:val="38"/>
  </w:num>
  <w:num w:numId="25">
    <w:abstractNumId w:val="53"/>
  </w:num>
  <w:num w:numId="26">
    <w:abstractNumId w:val="27"/>
  </w:num>
  <w:num w:numId="27">
    <w:abstractNumId w:val="45"/>
  </w:num>
  <w:num w:numId="28">
    <w:abstractNumId w:val="24"/>
  </w:num>
  <w:num w:numId="29">
    <w:abstractNumId w:val="12"/>
  </w:num>
  <w:num w:numId="30">
    <w:abstractNumId w:val="36"/>
  </w:num>
  <w:num w:numId="31">
    <w:abstractNumId w:val="7"/>
  </w:num>
  <w:num w:numId="32">
    <w:abstractNumId w:val="13"/>
  </w:num>
  <w:num w:numId="33">
    <w:abstractNumId w:val="29"/>
  </w:num>
  <w:num w:numId="34">
    <w:abstractNumId w:val="1"/>
  </w:num>
  <w:num w:numId="35">
    <w:abstractNumId w:val="10"/>
  </w:num>
  <w:num w:numId="36">
    <w:abstractNumId w:val="50"/>
  </w:num>
  <w:num w:numId="37">
    <w:abstractNumId w:val="17"/>
  </w:num>
  <w:num w:numId="38">
    <w:abstractNumId w:val="64"/>
  </w:num>
  <w:num w:numId="39">
    <w:abstractNumId w:val="9"/>
  </w:num>
  <w:num w:numId="40">
    <w:abstractNumId w:val="31"/>
  </w:num>
  <w:num w:numId="41">
    <w:abstractNumId w:val="63"/>
  </w:num>
  <w:num w:numId="42">
    <w:abstractNumId w:val="68"/>
  </w:num>
  <w:num w:numId="43">
    <w:abstractNumId w:val="25"/>
  </w:num>
  <w:num w:numId="44">
    <w:abstractNumId w:val="57"/>
  </w:num>
  <w:num w:numId="45">
    <w:abstractNumId w:val="61"/>
  </w:num>
  <w:num w:numId="46">
    <w:abstractNumId w:val="39"/>
  </w:num>
  <w:num w:numId="47">
    <w:abstractNumId w:val="40"/>
  </w:num>
  <w:num w:numId="48">
    <w:abstractNumId w:val="0"/>
  </w:num>
  <w:num w:numId="49">
    <w:abstractNumId w:val="34"/>
  </w:num>
  <w:num w:numId="50">
    <w:abstractNumId w:val="18"/>
  </w:num>
  <w:num w:numId="51">
    <w:abstractNumId w:val="55"/>
  </w:num>
  <w:num w:numId="52">
    <w:abstractNumId w:val="11"/>
  </w:num>
  <w:num w:numId="53">
    <w:abstractNumId w:val="19"/>
  </w:num>
  <w:num w:numId="54">
    <w:abstractNumId w:val="56"/>
  </w:num>
  <w:num w:numId="55">
    <w:abstractNumId w:val="52"/>
  </w:num>
  <w:num w:numId="56">
    <w:abstractNumId w:val="70"/>
  </w:num>
  <w:num w:numId="57">
    <w:abstractNumId w:val="65"/>
  </w:num>
  <w:num w:numId="58">
    <w:abstractNumId w:val="28"/>
  </w:num>
  <w:num w:numId="59">
    <w:abstractNumId w:val="16"/>
  </w:num>
  <w:num w:numId="60">
    <w:abstractNumId w:val="42"/>
  </w:num>
  <w:num w:numId="61">
    <w:abstractNumId w:val="37"/>
  </w:num>
  <w:num w:numId="62">
    <w:abstractNumId w:val="46"/>
  </w:num>
  <w:num w:numId="63">
    <w:abstractNumId w:val="35"/>
  </w:num>
  <w:num w:numId="64">
    <w:abstractNumId w:val="32"/>
  </w:num>
  <w:num w:numId="65">
    <w:abstractNumId w:val="67"/>
  </w:num>
  <w:num w:numId="66">
    <w:abstractNumId w:val="23"/>
  </w:num>
  <w:num w:numId="67">
    <w:abstractNumId w:val="41"/>
  </w:num>
  <w:num w:numId="68">
    <w:abstractNumId w:val="6"/>
  </w:num>
  <w:num w:numId="69">
    <w:abstractNumId w:val="22"/>
  </w:num>
  <w:num w:numId="70">
    <w:abstractNumId w:val="15"/>
  </w:num>
  <w:num w:numId="71">
    <w:abstractNumId w:val="3"/>
  </w:num>
  <w:numIdMacAtCleanup w:val="7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yssa Kahle (they/them)">
    <w15:presenceInfo w15:providerId="AD" w15:userId="S::Kahle-Alyssa@norc.org::622cc3a1-7421-4abc-853a-b40e2f1f27cc"/>
  </w15:person>
  <w15:person w15:author="Phoebe Lamuda">
    <w15:presenceInfo w15:providerId="AD" w15:userId="S::Lamuda-Phoebe@norc.org::b8eb2c02-2123-4971-be66-75cccd0af2a2"/>
  </w15:person>
  <w15:person w15:author="Elizabeth Flanagan">
    <w15:presenceInfo w15:providerId="AD" w15:userId="S::Flanagan-Elizabeth@norc.org::212b270b-65fe-4f59-8fa1-dbb56a0711a9"/>
  </w15:person>
  <w15:person w15:author="Bruce Taylor">
    <w15:presenceInfo w15:providerId="AD" w15:userId="S::Taylor-Bruce@norc.org::7f49ae89-8d0c-4fc2-829d-e226585dc6bb"/>
  </w15:person>
  <w15:person w15:author="Briana Huerta">
    <w15:presenceInfo w15:providerId="AD" w15:userId="S::Huerta-Briana@norc.org::efe8d954-c049-4b56-b653-7c3acc1f597f"/>
  </w15:person>
  <w15:person w15:author="Lindsey Macella">
    <w15:presenceInfo w15:providerId="AD" w15:userId="S::macella-lindsey@norc.org::ee03efad-f0ff-4aff-805a-ae92a704ff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C27"/>
    <w:rsid w:val="000816E0"/>
    <w:rsid w:val="000B71E4"/>
    <w:rsid w:val="00277C27"/>
    <w:rsid w:val="002B1BDD"/>
    <w:rsid w:val="003773F8"/>
    <w:rsid w:val="004155D4"/>
    <w:rsid w:val="0051105C"/>
    <w:rsid w:val="00693B07"/>
    <w:rsid w:val="009B2C1B"/>
    <w:rsid w:val="00A10DCB"/>
    <w:rsid w:val="00A71675"/>
    <w:rsid w:val="00B11A19"/>
    <w:rsid w:val="00C66E5B"/>
    <w:rsid w:val="00D8214F"/>
    <w:rsid w:val="00EA3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F1A20"/>
  <w15:chartTrackingRefBased/>
  <w15:docId w15:val="{E36C2DF8-9198-4FB0-8C99-A764E2BB7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3738"/>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3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A3738"/>
    <w:rPr>
      <w:rFonts w:asciiTheme="majorHAnsi" w:eastAsiaTheme="majorEastAsia" w:hAnsiTheme="majorHAnsi" w:cstheme="majorBidi"/>
      <w:color w:val="2F5496" w:themeColor="accent1" w:themeShade="BF"/>
      <w:sz w:val="32"/>
      <w:szCs w:val="32"/>
    </w:rPr>
  </w:style>
  <w:style w:type="paragraph" w:customStyle="1" w:styleId="Default">
    <w:name w:val="Default"/>
    <w:rsid w:val="00EA3738"/>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link w:val="NormalWebChar"/>
    <w:uiPriority w:val="99"/>
    <w:unhideWhenUsed/>
    <w:rsid w:val="00EA37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A3738"/>
  </w:style>
  <w:style w:type="character" w:styleId="Strong">
    <w:name w:val="Strong"/>
    <w:basedOn w:val="DefaultParagraphFont"/>
    <w:uiPriority w:val="22"/>
    <w:qFormat/>
    <w:rsid w:val="00EA3738"/>
    <w:rPr>
      <w:b/>
      <w:bCs/>
    </w:rPr>
  </w:style>
  <w:style w:type="paragraph" w:customStyle="1" w:styleId="basicanswer">
    <w:name w:val="basic answer"/>
    <w:basedOn w:val="Normal"/>
    <w:link w:val="basicanswerChar"/>
    <w:rsid w:val="00EA3738"/>
    <w:pPr>
      <w:tabs>
        <w:tab w:val="center" w:leader="dot" w:pos="9720"/>
      </w:tabs>
      <w:spacing w:after="0" w:line="240" w:lineRule="auto"/>
      <w:ind w:left="5310" w:right="720" w:hanging="270"/>
    </w:pPr>
    <w:rPr>
      <w:rFonts w:ascii="Arial" w:eastAsia="Times New Roman" w:hAnsi="Arial" w:cs="Arial"/>
      <w:szCs w:val="24"/>
    </w:rPr>
  </w:style>
  <w:style w:type="character" w:customStyle="1" w:styleId="basicanswerChar">
    <w:name w:val="basic answer Char"/>
    <w:basedOn w:val="DefaultParagraphFont"/>
    <w:link w:val="basicanswer"/>
    <w:rsid w:val="00EA3738"/>
    <w:rPr>
      <w:rFonts w:ascii="Arial" w:eastAsia="Times New Roman" w:hAnsi="Arial" w:cs="Arial"/>
      <w:szCs w:val="24"/>
    </w:rPr>
  </w:style>
  <w:style w:type="character" w:styleId="Hyperlink">
    <w:name w:val="Hyperlink"/>
    <w:basedOn w:val="DefaultParagraphFont"/>
    <w:uiPriority w:val="99"/>
    <w:unhideWhenUsed/>
    <w:rsid w:val="00EA3738"/>
    <w:rPr>
      <w:color w:val="0563C1" w:themeColor="hyperlink"/>
      <w:u w:val="single"/>
    </w:rPr>
  </w:style>
  <w:style w:type="paragraph" w:styleId="ListParagraph">
    <w:name w:val="List Paragraph"/>
    <w:aliases w:val="cS List Paragraph,Bullets,Numbered List Paragraph,BulletedText,Issue Action POC,List Paragraph1,3,POCG Table Text,Dot pt,F5 List Paragraph,List Paragraph Char Char Char,Indicator Text,Colorful List - Accent 11,Numbered Para 1,Bullet 1"/>
    <w:basedOn w:val="Normal"/>
    <w:link w:val="ListParagraphChar"/>
    <w:uiPriority w:val="34"/>
    <w:qFormat/>
    <w:rsid w:val="00EA3738"/>
    <w:pPr>
      <w:spacing w:after="0" w:line="240" w:lineRule="auto"/>
      <w:ind w:left="720"/>
      <w:contextualSpacing/>
    </w:pPr>
  </w:style>
  <w:style w:type="character" w:styleId="CommentReference">
    <w:name w:val="annotation reference"/>
    <w:basedOn w:val="DefaultParagraphFont"/>
    <w:uiPriority w:val="99"/>
    <w:semiHidden/>
    <w:unhideWhenUsed/>
    <w:rsid w:val="00EA3738"/>
    <w:rPr>
      <w:sz w:val="16"/>
      <w:szCs w:val="16"/>
    </w:rPr>
  </w:style>
  <w:style w:type="paragraph" w:styleId="CommentText">
    <w:name w:val="annotation text"/>
    <w:basedOn w:val="Normal"/>
    <w:link w:val="CommentTextChar"/>
    <w:uiPriority w:val="99"/>
    <w:unhideWhenUsed/>
    <w:rsid w:val="00EA3738"/>
    <w:pPr>
      <w:spacing w:after="0" w:line="240" w:lineRule="auto"/>
    </w:pPr>
    <w:rPr>
      <w:sz w:val="20"/>
      <w:szCs w:val="20"/>
    </w:rPr>
  </w:style>
  <w:style w:type="character" w:customStyle="1" w:styleId="CommentTextChar">
    <w:name w:val="Comment Text Char"/>
    <w:basedOn w:val="DefaultParagraphFont"/>
    <w:link w:val="CommentText"/>
    <w:uiPriority w:val="99"/>
    <w:rsid w:val="00EA3738"/>
    <w:rPr>
      <w:sz w:val="20"/>
      <w:szCs w:val="20"/>
    </w:rPr>
  </w:style>
  <w:style w:type="paragraph" w:styleId="CommentSubject">
    <w:name w:val="annotation subject"/>
    <w:basedOn w:val="CommentText"/>
    <w:next w:val="CommentText"/>
    <w:link w:val="CommentSubjectChar"/>
    <w:uiPriority w:val="99"/>
    <w:semiHidden/>
    <w:unhideWhenUsed/>
    <w:rsid w:val="00EA3738"/>
    <w:rPr>
      <w:b/>
      <w:bCs/>
    </w:rPr>
  </w:style>
  <w:style w:type="character" w:customStyle="1" w:styleId="CommentSubjectChar">
    <w:name w:val="Comment Subject Char"/>
    <w:basedOn w:val="CommentTextChar"/>
    <w:link w:val="CommentSubject"/>
    <w:uiPriority w:val="99"/>
    <w:semiHidden/>
    <w:rsid w:val="00EA3738"/>
    <w:rPr>
      <w:b/>
      <w:bCs/>
      <w:sz w:val="20"/>
      <w:szCs w:val="20"/>
    </w:rPr>
  </w:style>
  <w:style w:type="paragraph" w:styleId="BalloonText">
    <w:name w:val="Balloon Text"/>
    <w:basedOn w:val="Normal"/>
    <w:link w:val="BalloonTextChar"/>
    <w:uiPriority w:val="99"/>
    <w:semiHidden/>
    <w:unhideWhenUsed/>
    <w:rsid w:val="00EA37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3738"/>
    <w:rPr>
      <w:rFonts w:ascii="Segoe UI" w:hAnsi="Segoe UI" w:cs="Segoe UI"/>
      <w:sz w:val="18"/>
      <w:szCs w:val="18"/>
    </w:rPr>
  </w:style>
  <w:style w:type="character" w:styleId="Emphasis">
    <w:name w:val="Emphasis"/>
    <w:basedOn w:val="DefaultParagraphFont"/>
    <w:uiPriority w:val="20"/>
    <w:qFormat/>
    <w:rsid w:val="00EA3738"/>
    <w:rPr>
      <w:i/>
      <w:iCs/>
    </w:rPr>
  </w:style>
  <w:style w:type="character" w:customStyle="1" w:styleId="basicquestionChar">
    <w:name w:val="basic question Char"/>
    <w:basedOn w:val="DefaultParagraphFont"/>
    <w:link w:val="basicquestion"/>
    <w:locked/>
    <w:rsid w:val="00EA3738"/>
    <w:rPr>
      <w:rFonts w:ascii="Arial" w:eastAsia="Times New Roman" w:hAnsi="Arial" w:cs="Arial"/>
      <w:szCs w:val="24"/>
    </w:rPr>
  </w:style>
  <w:style w:type="paragraph" w:customStyle="1" w:styleId="basicquestion">
    <w:name w:val="basic question"/>
    <w:basedOn w:val="Normal"/>
    <w:link w:val="basicquestionChar"/>
    <w:rsid w:val="00EA3738"/>
    <w:pPr>
      <w:spacing w:before="60" w:after="0" w:line="240" w:lineRule="auto"/>
      <w:ind w:left="720" w:hanging="720"/>
    </w:pPr>
    <w:rPr>
      <w:rFonts w:ascii="Arial" w:eastAsia="Times New Roman" w:hAnsi="Arial" w:cs="Arial"/>
      <w:szCs w:val="24"/>
    </w:rPr>
  </w:style>
  <w:style w:type="paragraph" w:styleId="Revision">
    <w:name w:val="Revision"/>
    <w:hidden/>
    <w:uiPriority w:val="99"/>
    <w:semiHidden/>
    <w:rsid w:val="00EA3738"/>
    <w:pPr>
      <w:spacing w:after="0" w:line="240" w:lineRule="auto"/>
    </w:pPr>
  </w:style>
  <w:style w:type="paragraph" w:styleId="Header">
    <w:name w:val="header"/>
    <w:basedOn w:val="Normal"/>
    <w:link w:val="HeaderChar"/>
    <w:uiPriority w:val="99"/>
    <w:unhideWhenUsed/>
    <w:rsid w:val="00EA37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3738"/>
  </w:style>
  <w:style w:type="paragraph" w:styleId="Footer">
    <w:name w:val="footer"/>
    <w:basedOn w:val="Normal"/>
    <w:link w:val="FooterChar"/>
    <w:uiPriority w:val="99"/>
    <w:unhideWhenUsed/>
    <w:rsid w:val="00EA37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3738"/>
  </w:style>
  <w:style w:type="character" w:customStyle="1" w:styleId="recalledtext1">
    <w:name w:val="recalledtext1"/>
    <w:basedOn w:val="DefaultParagraphFont"/>
    <w:rsid w:val="00EA3738"/>
    <w:rPr>
      <w:rFonts w:ascii="Arial" w:hAnsi="Arial" w:cs="Arial" w:hint="default"/>
      <w:i w:val="0"/>
      <w:iCs w:val="0"/>
      <w:caps w:val="0"/>
      <w:smallCaps w:val="0"/>
      <w:strike w:val="0"/>
      <w:dstrike w:val="0"/>
      <w:color w:val="000000"/>
      <w:sz w:val="24"/>
      <w:szCs w:val="24"/>
      <w:u w:val="none"/>
      <w:effect w:val="none"/>
    </w:rPr>
  </w:style>
  <w:style w:type="character" w:customStyle="1" w:styleId="ListParagraphChar">
    <w:name w:val="List Paragraph Char"/>
    <w:aliases w:val="cS List Paragraph Char,Bullets Char,Numbered List Paragraph Char,BulletedText Char,Issue Action POC Char,List Paragraph1 Char,3 Char,POCG Table Text Char,Dot pt Char,F5 List Paragraph Char,List Paragraph Char Char Char Char"/>
    <w:link w:val="ListParagraph"/>
    <w:uiPriority w:val="34"/>
    <w:locked/>
    <w:rsid w:val="00EA3738"/>
  </w:style>
  <w:style w:type="paragraph" w:customStyle="1" w:styleId="gmail-msolistparagraph">
    <w:name w:val="gmail-msolistparagraph"/>
    <w:basedOn w:val="Normal"/>
    <w:rsid w:val="00EA3738"/>
    <w:pPr>
      <w:spacing w:before="100" w:beforeAutospacing="1" w:after="100" w:afterAutospacing="1" w:line="240" w:lineRule="auto"/>
    </w:pPr>
    <w:rPr>
      <w:rFonts w:ascii="Times New Roman" w:hAnsi="Times New Roman" w:cs="Times New Roman"/>
      <w:sz w:val="24"/>
      <w:szCs w:val="24"/>
    </w:rPr>
  </w:style>
  <w:style w:type="paragraph" w:customStyle="1" w:styleId="Que">
    <w:name w:val="Que"/>
    <w:basedOn w:val="Normal"/>
    <w:rsid w:val="00EA3738"/>
    <w:pPr>
      <w:spacing w:after="0" w:line="240" w:lineRule="auto"/>
      <w:ind w:left="720" w:hanging="720"/>
    </w:pPr>
    <w:rPr>
      <w:rFonts w:ascii="Tahoma" w:hAnsi="Tahoma" w:cs="Tahoma"/>
    </w:rPr>
  </w:style>
  <w:style w:type="paragraph" w:customStyle="1" w:styleId="ToplineText">
    <w:name w:val="Topline Text"/>
    <w:basedOn w:val="Normal"/>
    <w:uiPriority w:val="99"/>
    <w:rsid w:val="00EA3738"/>
    <w:pPr>
      <w:spacing w:after="0" w:line="240" w:lineRule="auto"/>
    </w:pPr>
    <w:rPr>
      <w:rFonts w:ascii="Tahoma" w:hAnsi="Tahoma" w:cs="Tahoma"/>
    </w:rPr>
  </w:style>
  <w:style w:type="character" w:styleId="IntenseReference">
    <w:name w:val="Intense Reference"/>
    <w:basedOn w:val="DefaultParagraphFont"/>
    <w:uiPriority w:val="32"/>
    <w:qFormat/>
    <w:rsid w:val="00EA3738"/>
    <w:rPr>
      <w:b/>
      <w:bCs/>
      <w:smallCaps/>
      <w:color w:val="5B9BD5"/>
      <w:spacing w:val="5"/>
    </w:rPr>
  </w:style>
  <w:style w:type="paragraph" w:styleId="NoSpacing">
    <w:name w:val="No Spacing"/>
    <w:uiPriority w:val="1"/>
    <w:qFormat/>
    <w:rsid w:val="00EA3738"/>
    <w:pPr>
      <w:spacing w:after="0" w:line="240" w:lineRule="auto"/>
    </w:pPr>
  </w:style>
  <w:style w:type="character" w:customStyle="1" w:styleId="NormalWebChar">
    <w:name w:val="Normal (Web) Char"/>
    <w:basedOn w:val="DefaultParagraphFont"/>
    <w:link w:val="NormalWeb"/>
    <w:uiPriority w:val="99"/>
    <w:rsid w:val="00EA3738"/>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A3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A3738"/>
    <w:rPr>
      <w:rFonts w:ascii="Courier New" w:eastAsia="Times New Roman" w:hAnsi="Courier New" w:cs="Courier New"/>
      <w:sz w:val="20"/>
      <w:szCs w:val="20"/>
    </w:rPr>
  </w:style>
  <w:style w:type="character" w:customStyle="1" w:styleId="normaltextrun">
    <w:name w:val="normaltextrun"/>
    <w:basedOn w:val="DefaultParagraphFont"/>
    <w:rsid w:val="00EA3738"/>
  </w:style>
  <w:style w:type="character" w:customStyle="1" w:styleId="eop">
    <w:name w:val="eop"/>
    <w:basedOn w:val="DefaultParagraphFont"/>
    <w:rsid w:val="00EA37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drugabuse.gov/related-topics/treatment/what-to-do-if-you-have-problem-drugs-teens-young-adults" TargetMode="External"/><Relationship Id="rId2" Type="http://schemas.openxmlformats.org/officeDocument/2006/relationships/hyperlink" Target="mailto:info@nami.org" TargetMode="External"/><Relationship Id="rId1" Type="http://schemas.openxmlformats.org/officeDocument/2006/relationships/hyperlink" Target="tel:8009506264" TargetMode="External"/><Relationship Id="rId4" Type="http://schemas.openxmlformats.org/officeDocument/2006/relationships/hyperlink" Target="tel:18006624357"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1F168-0AF3-4E3C-86DA-7E3560401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33</Pages>
  <Words>5473</Words>
  <Characters>31199</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Barr</dc:creator>
  <cp:keywords/>
  <dc:description/>
  <cp:lastModifiedBy>Bruce Taylor</cp:lastModifiedBy>
  <cp:revision>8</cp:revision>
  <dcterms:created xsi:type="dcterms:W3CDTF">2022-04-19T18:32:00Z</dcterms:created>
  <dcterms:modified xsi:type="dcterms:W3CDTF">2022-04-19T20:59:00Z</dcterms:modified>
</cp:coreProperties>
</file>